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76DC1" w14:textId="77777777" w:rsidR="00B619E6" w:rsidRDefault="00B619E6">
      <w:pPr>
        <w:pBdr>
          <w:top w:val="nil"/>
          <w:left w:val="nil"/>
          <w:bottom w:val="nil"/>
          <w:right w:val="nil"/>
          <w:between w:val="nil"/>
        </w:pBdr>
        <w:spacing w:line="276" w:lineRule="auto"/>
        <w:jc w:val="center"/>
        <w:rPr>
          <w:b/>
          <w:sz w:val="60"/>
          <w:szCs w:val="60"/>
        </w:rPr>
      </w:pPr>
    </w:p>
    <w:p w14:paraId="234A8146" w14:textId="77777777" w:rsidR="00B619E6" w:rsidRDefault="003E63A7">
      <w:pPr>
        <w:pStyle w:val="Title"/>
        <w:pBdr>
          <w:top w:val="nil"/>
          <w:left w:val="nil"/>
          <w:bottom w:val="nil"/>
          <w:right w:val="nil"/>
          <w:between w:val="nil"/>
        </w:pBdr>
      </w:pPr>
      <w:bookmarkStart w:id="0" w:name="_bh1ugazfa02p" w:colFirst="0" w:colLast="0"/>
      <w:bookmarkEnd w:id="0"/>
      <w:r>
        <w:t>Web Service APIs</w:t>
      </w:r>
    </w:p>
    <w:p w14:paraId="7C4E0D14" w14:textId="77777777" w:rsidR="00B619E6" w:rsidRDefault="003E63A7">
      <w:pPr>
        <w:pStyle w:val="Subtitle"/>
        <w:pBdr>
          <w:top w:val="nil"/>
          <w:left w:val="nil"/>
          <w:bottom w:val="nil"/>
          <w:right w:val="nil"/>
          <w:between w:val="nil"/>
        </w:pBdr>
      </w:pPr>
      <w:bookmarkStart w:id="1" w:name="_sfgs5qnqs31y" w:colFirst="0" w:colLast="0"/>
      <w:bookmarkEnd w:id="1"/>
      <w:r>
        <w:t>Islamic Library</w:t>
      </w:r>
    </w:p>
    <w:p w14:paraId="5958B060" w14:textId="77777777" w:rsidR="00B619E6" w:rsidRDefault="00B619E6">
      <w:pPr>
        <w:pBdr>
          <w:top w:val="nil"/>
          <w:left w:val="nil"/>
          <w:bottom w:val="nil"/>
          <w:right w:val="nil"/>
          <w:between w:val="nil"/>
        </w:pBdr>
        <w:spacing w:line="276" w:lineRule="auto"/>
        <w:jc w:val="center"/>
        <w:rPr>
          <w:b/>
          <w:sz w:val="36"/>
          <w:szCs w:val="36"/>
        </w:rPr>
      </w:pPr>
    </w:p>
    <w:p w14:paraId="3A73334F" w14:textId="77777777" w:rsidR="00B619E6" w:rsidRDefault="00B619E6">
      <w:pPr>
        <w:pBdr>
          <w:top w:val="nil"/>
          <w:left w:val="nil"/>
          <w:bottom w:val="nil"/>
          <w:right w:val="nil"/>
          <w:between w:val="nil"/>
        </w:pBdr>
        <w:spacing w:line="276" w:lineRule="auto"/>
        <w:jc w:val="center"/>
        <w:rPr>
          <w:b/>
          <w:sz w:val="36"/>
          <w:szCs w:val="36"/>
        </w:rPr>
      </w:pPr>
    </w:p>
    <w:p w14:paraId="70842EC5" w14:textId="77777777" w:rsidR="00B619E6" w:rsidRDefault="00B619E6">
      <w:pPr>
        <w:pBdr>
          <w:top w:val="nil"/>
          <w:left w:val="nil"/>
          <w:bottom w:val="nil"/>
          <w:right w:val="nil"/>
          <w:between w:val="nil"/>
        </w:pBdr>
        <w:spacing w:line="276" w:lineRule="auto"/>
        <w:jc w:val="center"/>
        <w:rPr>
          <w:b/>
          <w:sz w:val="36"/>
          <w:szCs w:val="36"/>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485"/>
        <w:gridCol w:w="1260"/>
        <w:gridCol w:w="1500"/>
        <w:gridCol w:w="1590"/>
        <w:gridCol w:w="2490"/>
      </w:tblGrid>
      <w:tr w:rsidR="00B619E6" w14:paraId="3B288CA1" w14:textId="77777777">
        <w:trPr>
          <w:jc w:val="center"/>
        </w:trPr>
        <w:tc>
          <w:tcPr>
            <w:tcW w:w="1035" w:type="dxa"/>
            <w:shd w:val="clear" w:color="auto" w:fill="A4C2F4"/>
            <w:tcMar>
              <w:top w:w="100" w:type="dxa"/>
              <w:left w:w="100" w:type="dxa"/>
              <w:bottom w:w="100" w:type="dxa"/>
              <w:right w:w="100" w:type="dxa"/>
            </w:tcMar>
          </w:tcPr>
          <w:p w14:paraId="1A0329F0" w14:textId="77777777" w:rsidR="00B619E6" w:rsidRDefault="003E63A7">
            <w:pPr>
              <w:pBdr>
                <w:top w:val="nil"/>
                <w:left w:val="nil"/>
                <w:bottom w:val="nil"/>
                <w:right w:val="nil"/>
                <w:between w:val="nil"/>
              </w:pBdr>
              <w:spacing w:line="240" w:lineRule="auto"/>
            </w:pPr>
            <w:r>
              <w:t>Version</w:t>
            </w:r>
          </w:p>
        </w:tc>
        <w:tc>
          <w:tcPr>
            <w:tcW w:w="1485" w:type="dxa"/>
            <w:shd w:val="clear" w:color="auto" w:fill="A4C2F4"/>
            <w:tcMar>
              <w:top w:w="100" w:type="dxa"/>
              <w:left w:w="100" w:type="dxa"/>
              <w:bottom w:w="100" w:type="dxa"/>
              <w:right w:w="100" w:type="dxa"/>
            </w:tcMar>
          </w:tcPr>
          <w:p w14:paraId="066CA519" w14:textId="77777777" w:rsidR="00B619E6" w:rsidRDefault="003E63A7">
            <w:pPr>
              <w:pBdr>
                <w:top w:val="nil"/>
                <w:left w:val="nil"/>
                <w:bottom w:val="nil"/>
                <w:right w:val="nil"/>
                <w:between w:val="nil"/>
              </w:pBdr>
              <w:spacing w:line="240" w:lineRule="auto"/>
            </w:pPr>
            <w:r>
              <w:t>Date</w:t>
            </w:r>
          </w:p>
        </w:tc>
        <w:tc>
          <w:tcPr>
            <w:tcW w:w="1260" w:type="dxa"/>
            <w:shd w:val="clear" w:color="auto" w:fill="A4C2F4"/>
            <w:tcMar>
              <w:top w:w="100" w:type="dxa"/>
              <w:left w:w="100" w:type="dxa"/>
              <w:bottom w:w="100" w:type="dxa"/>
              <w:right w:w="100" w:type="dxa"/>
            </w:tcMar>
          </w:tcPr>
          <w:p w14:paraId="11065972" w14:textId="77777777" w:rsidR="00B619E6" w:rsidRDefault="003E63A7">
            <w:pPr>
              <w:pBdr>
                <w:top w:val="nil"/>
                <w:left w:val="nil"/>
                <w:bottom w:val="nil"/>
                <w:right w:val="nil"/>
                <w:between w:val="nil"/>
              </w:pBdr>
              <w:spacing w:line="240" w:lineRule="auto"/>
            </w:pPr>
            <w:r>
              <w:t>Written</w:t>
            </w:r>
          </w:p>
        </w:tc>
        <w:tc>
          <w:tcPr>
            <w:tcW w:w="1500" w:type="dxa"/>
            <w:shd w:val="clear" w:color="auto" w:fill="A4C2F4"/>
            <w:tcMar>
              <w:top w:w="100" w:type="dxa"/>
              <w:left w:w="100" w:type="dxa"/>
              <w:bottom w:w="100" w:type="dxa"/>
              <w:right w:w="100" w:type="dxa"/>
            </w:tcMar>
          </w:tcPr>
          <w:p w14:paraId="3BA22815" w14:textId="77777777" w:rsidR="00B619E6" w:rsidRDefault="003E63A7">
            <w:pPr>
              <w:pBdr>
                <w:top w:val="nil"/>
                <w:left w:val="nil"/>
                <w:bottom w:val="nil"/>
                <w:right w:val="nil"/>
                <w:between w:val="nil"/>
              </w:pBdr>
              <w:spacing w:line="240" w:lineRule="auto"/>
            </w:pPr>
            <w:r>
              <w:t>Reviewed</w:t>
            </w:r>
          </w:p>
        </w:tc>
        <w:tc>
          <w:tcPr>
            <w:tcW w:w="1590" w:type="dxa"/>
            <w:shd w:val="clear" w:color="auto" w:fill="A4C2F4"/>
            <w:tcMar>
              <w:top w:w="100" w:type="dxa"/>
              <w:left w:w="100" w:type="dxa"/>
              <w:bottom w:w="100" w:type="dxa"/>
              <w:right w:w="100" w:type="dxa"/>
            </w:tcMar>
          </w:tcPr>
          <w:p w14:paraId="56E873E9" w14:textId="77777777" w:rsidR="00B619E6" w:rsidRDefault="003E63A7">
            <w:pPr>
              <w:pBdr>
                <w:top w:val="nil"/>
                <w:left w:val="nil"/>
                <w:bottom w:val="nil"/>
                <w:right w:val="nil"/>
                <w:between w:val="nil"/>
              </w:pBdr>
              <w:spacing w:line="240" w:lineRule="auto"/>
            </w:pPr>
            <w:r>
              <w:t>Approved</w:t>
            </w:r>
          </w:p>
        </w:tc>
        <w:tc>
          <w:tcPr>
            <w:tcW w:w="2490" w:type="dxa"/>
            <w:shd w:val="clear" w:color="auto" w:fill="A4C2F4"/>
            <w:tcMar>
              <w:top w:w="100" w:type="dxa"/>
              <w:left w:w="100" w:type="dxa"/>
              <w:bottom w:w="100" w:type="dxa"/>
              <w:right w:w="100" w:type="dxa"/>
            </w:tcMar>
          </w:tcPr>
          <w:p w14:paraId="2EB39A05" w14:textId="77777777" w:rsidR="00B619E6" w:rsidRDefault="003E63A7">
            <w:pPr>
              <w:pBdr>
                <w:top w:val="nil"/>
                <w:left w:val="nil"/>
                <w:bottom w:val="nil"/>
                <w:right w:val="nil"/>
                <w:between w:val="nil"/>
              </w:pBdr>
              <w:spacing w:line="240" w:lineRule="auto"/>
            </w:pPr>
            <w:r>
              <w:t>Notes</w:t>
            </w:r>
          </w:p>
        </w:tc>
      </w:tr>
      <w:tr w:rsidR="00B619E6" w14:paraId="43284230" w14:textId="77777777">
        <w:trPr>
          <w:jc w:val="center"/>
        </w:trPr>
        <w:tc>
          <w:tcPr>
            <w:tcW w:w="1035" w:type="dxa"/>
            <w:shd w:val="clear" w:color="auto" w:fill="auto"/>
            <w:tcMar>
              <w:top w:w="100" w:type="dxa"/>
              <w:left w:w="100" w:type="dxa"/>
              <w:bottom w:w="100" w:type="dxa"/>
              <w:right w:w="100" w:type="dxa"/>
            </w:tcMar>
          </w:tcPr>
          <w:p w14:paraId="1DA7DC06" w14:textId="77777777" w:rsidR="00B619E6" w:rsidRDefault="003E63A7">
            <w:pPr>
              <w:pBdr>
                <w:top w:val="nil"/>
                <w:left w:val="nil"/>
                <w:bottom w:val="nil"/>
                <w:right w:val="nil"/>
                <w:between w:val="nil"/>
              </w:pBdr>
              <w:spacing w:line="240" w:lineRule="auto"/>
            </w:pPr>
            <w:r>
              <w:t>1.0</w:t>
            </w:r>
          </w:p>
        </w:tc>
        <w:tc>
          <w:tcPr>
            <w:tcW w:w="1485" w:type="dxa"/>
            <w:shd w:val="clear" w:color="auto" w:fill="auto"/>
            <w:tcMar>
              <w:top w:w="100" w:type="dxa"/>
              <w:left w:w="100" w:type="dxa"/>
              <w:bottom w:w="100" w:type="dxa"/>
              <w:right w:w="100" w:type="dxa"/>
            </w:tcMar>
          </w:tcPr>
          <w:p w14:paraId="4BB09C5C" w14:textId="77777777" w:rsidR="00B619E6" w:rsidRDefault="003E63A7">
            <w:pPr>
              <w:pBdr>
                <w:top w:val="nil"/>
                <w:left w:val="nil"/>
                <w:bottom w:val="nil"/>
                <w:right w:val="nil"/>
                <w:between w:val="nil"/>
              </w:pBdr>
              <w:spacing w:line="240" w:lineRule="auto"/>
            </w:pPr>
            <w:r>
              <w:t>5/1/2017</w:t>
            </w:r>
          </w:p>
        </w:tc>
        <w:tc>
          <w:tcPr>
            <w:tcW w:w="1260" w:type="dxa"/>
            <w:shd w:val="clear" w:color="auto" w:fill="auto"/>
            <w:tcMar>
              <w:top w:w="100" w:type="dxa"/>
              <w:left w:w="100" w:type="dxa"/>
              <w:bottom w:w="100" w:type="dxa"/>
              <w:right w:w="100" w:type="dxa"/>
            </w:tcMar>
          </w:tcPr>
          <w:p w14:paraId="516B4884" w14:textId="77777777" w:rsidR="00B619E6" w:rsidRDefault="003E63A7">
            <w:pPr>
              <w:pBdr>
                <w:top w:val="nil"/>
                <w:left w:val="nil"/>
                <w:bottom w:val="nil"/>
                <w:right w:val="nil"/>
                <w:between w:val="nil"/>
              </w:pBdr>
              <w:spacing w:line="240" w:lineRule="auto"/>
            </w:pPr>
            <w:r>
              <w:t xml:space="preserve">M. </w:t>
            </w:r>
            <w:proofErr w:type="spellStart"/>
            <w:r>
              <w:t>Sobh</w:t>
            </w:r>
            <w:proofErr w:type="spellEnd"/>
          </w:p>
        </w:tc>
        <w:tc>
          <w:tcPr>
            <w:tcW w:w="1500" w:type="dxa"/>
            <w:shd w:val="clear" w:color="auto" w:fill="auto"/>
            <w:tcMar>
              <w:top w:w="100" w:type="dxa"/>
              <w:left w:w="100" w:type="dxa"/>
              <w:bottom w:w="100" w:type="dxa"/>
              <w:right w:w="100" w:type="dxa"/>
            </w:tcMar>
          </w:tcPr>
          <w:p w14:paraId="1BC9DAA7" w14:textId="77777777" w:rsidR="00B619E6" w:rsidRDefault="00B619E6">
            <w:pPr>
              <w:pBdr>
                <w:top w:val="nil"/>
                <w:left w:val="nil"/>
                <w:bottom w:val="nil"/>
                <w:right w:val="nil"/>
                <w:between w:val="nil"/>
              </w:pBdr>
              <w:spacing w:line="240" w:lineRule="auto"/>
            </w:pPr>
          </w:p>
        </w:tc>
        <w:tc>
          <w:tcPr>
            <w:tcW w:w="1590" w:type="dxa"/>
            <w:shd w:val="clear" w:color="auto" w:fill="auto"/>
            <w:tcMar>
              <w:top w:w="100" w:type="dxa"/>
              <w:left w:w="100" w:type="dxa"/>
              <w:bottom w:w="100" w:type="dxa"/>
              <w:right w:w="100" w:type="dxa"/>
            </w:tcMar>
          </w:tcPr>
          <w:p w14:paraId="29D60552" w14:textId="77777777" w:rsidR="00B619E6" w:rsidRDefault="00B619E6">
            <w:pPr>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14:paraId="1296EDAA" w14:textId="77777777" w:rsidR="00B619E6" w:rsidRDefault="003E63A7">
            <w:pPr>
              <w:pBdr>
                <w:top w:val="nil"/>
                <w:left w:val="nil"/>
                <w:bottom w:val="nil"/>
                <w:right w:val="nil"/>
                <w:between w:val="nil"/>
              </w:pBdr>
              <w:spacing w:line="240" w:lineRule="auto"/>
            </w:pPr>
            <w:r>
              <w:t>First Version</w:t>
            </w:r>
          </w:p>
        </w:tc>
      </w:tr>
      <w:tr w:rsidR="00B619E6" w14:paraId="353CD1DA" w14:textId="77777777">
        <w:trPr>
          <w:jc w:val="center"/>
        </w:trPr>
        <w:tc>
          <w:tcPr>
            <w:tcW w:w="1035" w:type="dxa"/>
            <w:shd w:val="clear" w:color="auto" w:fill="auto"/>
            <w:tcMar>
              <w:top w:w="100" w:type="dxa"/>
              <w:left w:w="100" w:type="dxa"/>
              <w:bottom w:w="100" w:type="dxa"/>
              <w:right w:w="100" w:type="dxa"/>
            </w:tcMar>
          </w:tcPr>
          <w:p w14:paraId="7A800473" w14:textId="39510871" w:rsidR="00B619E6" w:rsidRDefault="00BF4B40">
            <w:pPr>
              <w:pBdr>
                <w:top w:val="nil"/>
                <w:left w:val="nil"/>
                <w:bottom w:val="nil"/>
                <w:right w:val="nil"/>
                <w:between w:val="nil"/>
              </w:pBdr>
              <w:spacing w:line="240" w:lineRule="auto"/>
            </w:pPr>
            <w:r>
              <w:t>2.0</w:t>
            </w:r>
          </w:p>
        </w:tc>
        <w:tc>
          <w:tcPr>
            <w:tcW w:w="1485" w:type="dxa"/>
            <w:shd w:val="clear" w:color="auto" w:fill="auto"/>
            <w:tcMar>
              <w:top w:w="100" w:type="dxa"/>
              <w:left w:w="100" w:type="dxa"/>
              <w:bottom w:w="100" w:type="dxa"/>
              <w:right w:w="100" w:type="dxa"/>
            </w:tcMar>
          </w:tcPr>
          <w:p w14:paraId="1C37A7E4" w14:textId="1079E82C" w:rsidR="00B619E6" w:rsidRDefault="00BF4B40">
            <w:pPr>
              <w:pBdr>
                <w:top w:val="nil"/>
                <w:left w:val="nil"/>
                <w:bottom w:val="nil"/>
                <w:right w:val="nil"/>
                <w:between w:val="nil"/>
              </w:pBdr>
              <w:spacing w:line="240" w:lineRule="auto"/>
            </w:pPr>
            <w:r>
              <w:t>2/12-2019</w:t>
            </w:r>
          </w:p>
        </w:tc>
        <w:tc>
          <w:tcPr>
            <w:tcW w:w="1260" w:type="dxa"/>
            <w:shd w:val="clear" w:color="auto" w:fill="auto"/>
            <w:tcMar>
              <w:top w:w="100" w:type="dxa"/>
              <w:left w:w="100" w:type="dxa"/>
              <w:bottom w:w="100" w:type="dxa"/>
              <w:right w:w="100" w:type="dxa"/>
            </w:tcMar>
          </w:tcPr>
          <w:p w14:paraId="1E308FE6" w14:textId="305227FA" w:rsidR="00B619E6" w:rsidRDefault="00BF4B40">
            <w:pPr>
              <w:pBdr>
                <w:top w:val="nil"/>
                <w:left w:val="nil"/>
                <w:bottom w:val="nil"/>
                <w:right w:val="nil"/>
                <w:between w:val="nil"/>
              </w:pBdr>
              <w:spacing w:line="240" w:lineRule="auto"/>
            </w:pPr>
            <w:r>
              <w:t>Yahia Jad</w:t>
            </w:r>
          </w:p>
        </w:tc>
        <w:tc>
          <w:tcPr>
            <w:tcW w:w="1500" w:type="dxa"/>
            <w:shd w:val="clear" w:color="auto" w:fill="auto"/>
            <w:tcMar>
              <w:top w:w="100" w:type="dxa"/>
              <w:left w:w="100" w:type="dxa"/>
              <w:bottom w:w="100" w:type="dxa"/>
              <w:right w:w="100" w:type="dxa"/>
            </w:tcMar>
          </w:tcPr>
          <w:p w14:paraId="480D3BA0" w14:textId="77777777" w:rsidR="00B619E6" w:rsidRDefault="00B619E6">
            <w:pPr>
              <w:pBdr>
                <w:top w:val="nil"/>
                <w:left w:val="nil"/>
                <w:bottom w:val="nil"/>
                <w:right w:val="nil"/>
                <w:between w:val="nil"/>
              </w:pBdr>
              <w:spacing w:line="240" w:lineRule="auto"/>
            </w:pPr>
          </w:p>
        </w:tc>
        <w:tc>
          <w:tcPr>
            <w:tcW w:w="1590" w:type="dxa"/>
            <w:shd w:val="clear" w:color="auto" w:fill="auto"/>
            <w:tcMar>
              <w:top w:w="100" w:type="dxa"/>
              <w:left w:w="100" w:type="dxa"/>
              <w:bottom w:w="100" w:type="dxa"/>
              <w:right w:w="100" w:type="dxa"/>
            </w:tcMar>
          </w:tcPr>
          <w:p w14:paraId="3EB5577F" w14:textId="77777777" w:rsidR="00B619E6" w:rsidRDefault="00B619E6">
            <w:pPr>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14:paraId="4DEA6BF7" w14:textId="5410203C" w:rsidR="00B619E6" w:rsidRDefault="00BF4B40">
            <w:pPr>
              <w:pBdr>
                <w:top w:val="nil"/>
                <w:left w:val="nil"/>
                <w:bottom w:val="nil"/>
                <w:right w:val="nil"/>
                <w:between w:val="nil"/>
              </w:pBdr>
              <w:spacing w:line="240" w:lineRule="auto"/>
            </w:pPr>
            <w:r>
              <w:t>With the implementation</w:t>
            </w:r>
          </w:p>
        </w:tc>
      </w:tr>
    </w:tbl>
    <w:p w14:paraId="794B59FB" w14:textId="77777777" w:rsidR="00B619E6" w:rsidRDefault="00B619E6">
      <w:pPr>
        <w:pBdr>
          <w:top w:val="nil"/>
          <w:left w:val="nil"/>
          <w:bottom w:val="nil"/>
          <w:right w:val="nil"/>
          <w:between w:val="nil"/>
        </w:pBdr>
      </w:pPr>
    </w:p>
    <w:p w14:paraId="5AC7DE74" w14:textId="5DA05C13" w:rsidR="00B619E6" w:rsidDel="008A4A86" w:rsidRDefault="00B619E6">
      <w:pPr>
        <w:pBdr>
          <w:top w:val="nil"/>
          <w:left w:val="nil"/>
          <w:bottom w:val="nil"/>
          <w:right w:val="nil"/>
          <w:between w:val="nil"/>
        </w:pBdr>
        <w:rPr>
          <w:del w:id="2" w:author="Yahia Jad" w:date="2019-12-03T18:03:00Z"/>
        </w:rPr>
      </w:pPr>
    </w:p>
    <w:p w14:paraId="40ADF41D" w14:textId="6BF93119" w:rsidR="00B619E6" w:rsidDel="008A4A86" w:rsidRDefault="00B619E6">
      <w:pPr>
        <w:pBdr>
          <w:top w:val="nil"/>
          <w:left w:val="nil"/>
          <w:bottom w:val="nil"/>
          <w:right w:val="nil"/>
          <w:between w:val="nil"/>
        </w:pBdr>
        <w:rPr>
          <w:del w:id="3" w:author="Yahia Jad" w:date="2019-12-03T18:03:00Z"/>
        </w:rPr>
      </w:pPr>
    </w:p>
    <w:p w14:paraId="6C7ACC8E" w14:textId="51DD7102" w:rsidR="00B619E6" w:rsidDel="008A4A86" w:rsidRDefault="00B619E6">
      <w:pPr>
        <w:pStyle w:val="Heading1"/>
        <w:pBdr>
          <w:top w:val="nil"/>
          <w:left w:val="nil"/>
          <w:bottom w:val="nil"/>
          <w:right w:val="nil"/>
          <w:between w:val="nil"/>
        </w:pBdr>
        <w:rPr>
          <w:del w:id="4" w:author="Yahia Jad" w:date="2019-12-03T18:03:00Z"/>
        </w:rPr>
      </w:pPr>
      <w:bookmarkStart w:id="5" w:name="_ke1d4kli97a3" w:colFirst="0" w:colLast="0"/>
      <w:bookmarkEnd w:id="5"/>
    </w:p>
    <w:p w14:paraId="3E06637D" w14:textId="7BB7FBBF" w:rsidR="00B619E6" w:rsidDel="008A4A86" w:rsidRDefault="003E63A7">
      <w:pPr>
        <w:pStyle w:val="Heading1"/>
        <w:pBdr>
          <w:top w:val="nil"/>
          <w:left w:val="nil"/>
          <w:bottom w:val="nil"/>
          <w:right w:val="nil"/>
          <w:between w:val="nil"/>
        </w:pBdr>
        <w:rPr>
          <w:del w:id="6" w:author="Yahia Jad" w:date="2019-12-03T18:03:00Z"/>
        </w:rPr>
      </w:pPr>
      <w:bookmarkStart w:id="7" w:name="_o6pj2b7el8n" w:colFirst="0" w:colLast="0"/>
      <w:bookmarkEnd w:id="7"/>
      <w:r>
        <w:br w:type="page"/>
      </w:r>
    </w:p>
    <w:p w14:paraId="16238EA6" w14:textId="77777777" w:rsidR="00B619E6" w:rsidRDefault="00B619E6" w:rsidP="008A4A86">
      <w:pPr>
        <w:pStyle w:val="Heading1"/>
        <w:pBdr>
          <w:top w:val="nil"/>
          <w:left w:val="nil"/>
          <w:bottom w:val="nil"/>
          <w:right w:val="nil"/>
          <w:between w:val="nil"/>
        </w:pBdr>
      </w:pPr>
      <w:bookmarkStart w:id="8" w:name="_itf74oiak7gc" w:colFirst="0" w:colLast="0"/>
      <w:bookmarkEnd w:id="8"/>
    </w:p>
    <w:sdt>
      <w:sdtPr>
        <w:id w:val="1950819188"/>
        <w:docPartObj>
          <w:docPartGallery w:val="Table of Contents"/>
          <w:docPartUnique/>
        </w:docPartObj>
      </w:sdtPr>
      <w:sdtContent>
        <w:p w14:paraId="5A666FD3" w14:textId="72C7A4A9" w:rsidR="008A4A86" w:rsidRDefault="003E63A7">
          <w:pPr>
            <w:pStyle w:val="TOC1"/>
            <w:tabs>
              <w:tab w:val="right" w:pos="9350"/>
            </w:tabs>
            <w:rPr>
              <w:ins w:id="9" w:author="Yahia Jad" w:date="2019-12-03T18:04:00Z"/>
              <w:noProof/>
            </w:rPr>
          </w:pPr>
          <w:r>
            <w:fldChar w:fldCharType="begin"/>
          </w:r>
          <w:r>
            <w:instrText xml:space="preserve"> TOC \h \u \z </w:instrText>
          </w:r>
          <w:r>
            <w:fldChar w:fldCharType="separate"/>
          </w:r>
          <w:ins w:id="10" w:author="Yahia Jad" w:date="2019-12-03T18:04:00Z">
            <w:r w:rsidR="008A4A86" w:rsidRPr="002E7864">
              <w:rPr>
                <w:rStyle w:val="Hyperlink"/>
                <w:noProof/>
              </w:rPr>
              <w:fldChar w:fldCharType="begin"/>
            </w:r>
            <w:r w:rsidR="008A4A86" w:rsidRPr="002E7864">
              <w:rPr>
                <w:rStyle w:val="Hyperlink"/>
                <w:noProof/>
              </w:rPr>
              <w:instrText xml:space="preserve"> </w:instrText>
            </w:r>
            <w:r w:rsidR="008A4A86">
              <w:rPr>
                <w:noProof/>
              </w:rPr>
              <w:instrText>HYPERLINK \l "_Toc26288694"</w:instrText>
            </w:r>
            <w:r w:rsidR="008A4A86" w:rsidRPr="002E7864">
              <w:rPr>
                <w:rStyle w:val="Hyperlink"/>
                <w:noProof/>
              </w:rPr>
              <w:instrText xml:space="preserve"> </w:instrText>
            </w:r>
            <w:r w:rsidR="008A4A86" w:rsidRPr="002E7864">
              <w:rPr>
                <w:rStyle w:val="Hyperlink"/>
                <w:noProof/>
              </w:rPr>
            </w:r>
            <w:r w:rsidR="008A4A86" w:rsidRPr="002E7864">
              <w:rPr>
                <w:rStyle w:val="Hyperlink"/>
                <w:noProof/>
              </w:rPr>
              <w:fldChar w:fldCharType="separate"/>
            </w:r>
            <w:r w:rsidR="008A4A86" w:rsidRPr="002E7864">
              <w:rPr>
                <w:rStyle w:val="Hyperlink"/>
                <w:noProof/>
              </w:rPr>
              <w:t>Introduction</w:t>
            </w:r>
            <w:r w:rsidR="008A4A86">
              <w:rPr>
                <w:noProof/>
                <w:webHidden/>
              </w:rPr>
              <w:tab/>
            </w:r>
            <w:r w:rsidR="008A4A86">
              <w:rPr>
                <w:noProof/>
                <w:webHidden/>
              </w:rPr>
              <w:fldChar w:fldCharType="begin"/>
            </w:r>
            <w:r w:rsidR="008A4A86">
              <w:rPr>
                <w:noProof/>
                <w:webHidden/>
              </w:rPr>
              <w:instrText xml:space="preserve"> PAGEREF _Toc26288694 \h </w:instrText>
            </w:r>
            <w:r w:rsidR="008A4A86">
              <w:rPr>
                <w:noProof/>
                <w:webHidden/>
              </w:rPr>
            </w:r>
          </w:ins>
          <w:r w:rsidR="008A4A86">
            <w:rPr>
              <w:noProof/>
              <w:webHidden/>
            </w:rPr>
            <w:fldChar w:fldCharType="separate"/>
          </w:r>
          <w:ins w:id="11" w:author="Yahia Jad" w:date="2019-12-03T18:04:00Z">
            <w:r w:rsidR="008A4A86">
              <w:rPr>
                <w:noProof/>
                <w:webHidden/>
              </w:rPr>
              <w:t>3</w:t>
            </w:r>
            <w:r w:rsidR="008A4A86">
              <w:rPr>
                <w:noProof/>
                <w:webHidden/>
              </w:rPr>
              <w:fldChar w:fldCharType="end"/>
            </w:r>
            <w:r w:rsidR="008A4A86" w:rsidRPr="002E7864">
              <w:rPr>
                <w:rStyle w:val="Hyperlink"/>
                <w:noProof/>
              </w:rPr>
              <w:fldChar w:fldCharType="end"/>
            </w:r>
          </w:ins>
        </w:p>
        <w:p w14:paraId="26DCE365" w14:textId="2FFDBCF7" w:rsidR="008A4A86" w:rsidRDefault="008A4A86">
          <w:pPr>
            <w:pStyle w:val="TOC2"/>
            <w:tabs>
              <w:tab w:val="right" w:pos="9350"/>
            </w:tabs>
            <w:rPr>
              <w:ins w:id="12" w:author="Yahia Jad" w:date="2019-12-03T18:04:00Z"/>
              <w:noProof/>
            </w:rPr>
          </w:pPr>
          <w:ins w:id="13" w:author="Yahia Jad" w:date="2019-12-03T18:04:00Z">
            <w:r w:rsidRPr="002E7864">
              <w:rPr>
                <w:rStyle w:val="Hyperlink"/>
                <w:noProof/>
              </w:rPr>
              <w:fldChar w:fldCharType="begin"/>
            </w:r>
            <w:r w:rsidRPr="002E7864">
              <w:rPr>
                <w:rStyle w:val="Hyperlink"/>
                <w:noProof/>
              </w:rPr>
              <w:instrText xml:space="preserve"> </w:instrText>
            </w:r>
            <w:r>
              <w:rPr>
                <w:noProof/>
              </w:rPr>
              <w:instrText>HYPERLINK \l "_Toc26288695"</w:instrText>
            </w:r>
            <w:r w:rsidRPr="002E7864">
              <w:rPr>
                <w:rStyle w:val="Hyperlink"/>
                <w:noProof/>
              </w:rPr>
              <w:instrText xml:space="preserve"> </w:instrText>
            </w:r>
            <w:r w:rsidRPr="002E7864">
              <w:rPr>
                <w:rStyle w:val="Hyperlink"/>
                <w:noProof/>
              </w:rPr>
            </w:r>
            <w:r w:rsidRPr="002E7864">
              <w:rPr>
                <w:rStyle w:val="Hyperlink"/>
                <w:noProof/>
              </w:rPr>
              <w:fldChar w:fldCharType="separate"/>
            </w:r>
            <w:r w:rsidRPr="002E7864">
              <w:rPr>
                <w:rStyle w:val="Hyperlink"/>
                <w:noProof/>
              </w:rPr>
              <w:t>Common Parameters Definition</w:t>
            </w:r>
            <w:r>
              <w:rPr>
                <w:noProof/>
                <w:webHidden/>
              </w:rPr>
              <w:tab/>
            </w:r>
            <w:r>
              <w:rPr>
                <w:noProof/>
                <w:webHidden/>
              </w:rPr>
              <w:fldChar w:fldCharType="begin"/>
            </w:r>
            <w:r>
              <w:rPr>
                <w:noProof/>
                <w:webHidden/>
              </w:rPr>
              <w:instrText xml:space="preserve"> PAGEREF _Toc26288695 \h </w:instrText>
            </w:r>
            <w:r>
              <w:rPr>
                <w:noProof/>
                <w:webHidden/>
              </w:rPr>
            </w:r>
          </w:ins>
          <w:r>
            <w:rPr>
              <w:noProof/>
              <w:webHidden/>
            </w:rPr>
            <w:fldChar w:fldCharType="separate"/>
          </w:r>
          <w:ins w:id="14" w:author="Yahia Jad" w:date="2019-12-03T18:04:00Z">
            <w:r>
              <w:rPr>
                <w:noProof/>
                <w:webHidden/>
              </w:rPr>
              <w:t>3</w:t>
            </w:r>
            <w:r>
              <w:rPr>
                <w:noProof/>
                <w:webHidden/>
              </w:rPr>
              <w:fldChar w:fldCharType="end"/>
            </w:r>
            <w:r w:rsidRPr="002E7864">
              <w:rPr>
                <w:rStyle w:val="Hyperlink"/>
                <w:noProof/>
              </w:rPr>
              <w:fldChar w:fldCharType="end"/>
            </w:r>
          </w:ins>
        </w:p>
        <w:p w14:paraId="030C6932" w14:textId="3287F42D" w:rsidR="008A4A86" w:rsidRDefault="008A4A86">
          <w:pPr>
            <w:pStyle w:val="TOC1"/>
            <w:tabs>
              <w:tab w:val="right" w:pos="9350"/>
            </w:tabs>
            <w:rPr>
              <w:ins w:id="15" w:author="Yahia Jad" w:date="2019-12-03T18:04:00Z"/>
              <w:noProof/>
            </w:rPr>
          </w:pPr>
          <w:ins w:id="16" w:author="Yahia Jad" w:date="2019-12-03T18:04:00Z">
            <w:r w:rsidRPr="002E7864">
              <w:rPr>
                <w:rStyle w:val="Hyperlink"/>
                <w:noProof/>
              </w:rPr>
              <w:fldChar w:fldCharType="begin"/>
            </w:r>
            <w:r w:rsidRPr="002E7864">
              <w:rPr>
                <w:rStyle w:val="Hyperlink"/>
                <w:noProof/>
              </w:rPr>
              <w:instrText xml:space="preserve"> </w:instrText>
            </w:r>
            <w:r>
              <w:rPr>
                <w:noProof/>
              </w:rPr>
              <w:instrText>HYPERLINK \l "_Toc26288696"</w:instrText>
            </w:r>
            <w:r w:rsidRPr="002E7864">
              <w:rPr>
                <w:rStyle w:val="Hyperlink"/>
                <w:noProof/>
              </w:rPr>
              <w:instrText xml:space="preserve"> </w:instrText>
            </w:r>
            <w:r w:rsidRPr="002E7864">
              <w:rPr>
                <w:rStyle w:val="Hyperlink"/>
                <w:noProof/>
              </w:rPr>
            </w:r>
            <w:r w:rsidRPr="002E7864">
              <w:rPr>
                <w:rStyle w:val="Hyperlink"/>
                <w:noProof/>
              </w:rPr>
              <w:fldChar w:fldCharType="separate"/>
            </w:r>
            <w:r w:rsidRPr="002E7864">
              <w:rPr>
                <w:rStyle w:val="Hyperlink"/>
                <w:noProof/>
              </w:rPr>
              <w:t>Structure APIs</w:t>
            </w:r>
            <w:r>
              <w:rPr>
                <w:noProof/>
                <w:webHidden/>
              </w:rPr>
              <w:tab/>
            </w:r>
            <w:r>
              <w:rPr>
                <w:noProof/>
                <w:webHidden/>
              </w:rPr>
              <w:fldChar w:fldCharType="begin"/>
            </w:r>
            <w:r>
              <w:rPr>
                <w:noProof/>
                <w:webHidden/>
              </w:rPr>
              <w:instrText xml:space="preserve"> PAGEREF _Toc26288696 \h </w:instrText>
            </w:r>
            <w:r>
              <w:rPr>
                <w:noProof/>
                <w:webHidden/>
              </w:rPr>
            </w:r>
          </w:ins>
          <w:r>
            <w:rPr>
              <w:noProof/>
              <w:webHidden/>
            </w:rPr>
            <w:fldChar w:fldCharType="separate"/>
          </w:r>
          <w:ins w:id="17" w:author="Yahia Jad" w:date="2019-12-03T18:04:00Z">
            <w:r>
              <w:rPr>
                <w:noProof/>
                <w:webHidden/>
              </w:rPr>
              <w:t>4</w:t>
            </w:r>
            <w:r>
              <w:rPr>
                <w:noProof/>
                <w:webHidden/>
              </w:rPr>
              <w:fldChar w:fldCharType="end"/>
            </w:r>
            <w:r w:rsidRPr="002E7864">
              <w:rPr>
                <w:rStyle w:val="Hyperlink"/>
                <w:noProof/>
              </w:rPr>
              <w:fldChar w:fldCharType="end"/>
            </w:r>
          </w:ins>
        </w:p>
        <w:p w14:paraId="0E2C4BEE" w14:textId="47AF9520" w:rsidR="008A4A86" w:rsidRDefault="008A4A86">
          <w:pPr>
            <w:pStyle w:val="TOC2"/>
            <w:tabs>
              <w:tab w:val="right" w:pos="9350"/>
            </w:tabs>
            <w:rPr>
              <w:ins w:id="18" w:author="Yahia Jad" w:date="2019-12-03T18:04:00Z"/>
              <w:noProof/>
            </w:rPr>
          </w:pPr>
          <w:ins w:id="19" w:author="Yahia Jad" w:date="2019-12-03T18:04:00Z">
            <w:r w:rsidRPr="002E7864">
              <w:rPr>
                <w:rStyle w:val="Hyperlink"/>
                <w:noProof/>
              </w:rPr>
              <w:fldChar w:fldCharType="begin"/>
            </w:r>
            <w:r w:rsidRPr="002E7864">
              <w:rPr>
                <w:rStyle w:val="Hyperlink"/>
                <w:noProof/>
              </w:rPr>
              <w:instrText xml:space="preserve"> </w:instrText>
            </w:r>
            <w:r>
              <w:rPr>
                <w:noProof/>
              </w:rPr>
              <w:instrText>HYPERLINK \l "_Toc26288697"</w:instrText>
            </w:r>
            <w:r w:rsidRPr="002E7864">
              <w:rPr>
                <w:rStyle w:val="Hyperlink"/>
                <w:noProof/>
              </w:rPr>
              <w:instrText xml:space="preserve"> </w:instrText>
            </w:r>
            <w:r w:rsidRPr="002E7864">
              <w:rPr>
                <w:rStyle w:val="Hyperlink"/>
                <w:noProof/>
              </w:rPr>
            </w:r>
            <w:r w:rsidRPr="002E7864">
              <w:rPr>
                <w:rStyle w:val="Hyperlink"/>
                <w:noProof/>
              </w:rPr>
              <w:fldChar w:fldCharType="separate"/>
            </w:r>
            <w:r w:rsidRPr="002E7864">
              <w:rPr>
                <w:rStyle w:val="Hyperlink"/>
                <w:noProof/>
              </w:rPr>
              <w:t>Get Categories</w:t>
            </w:r>
            <w:r>
              <w:rPr>
                <w:noProof/>
                <w:webHidden/>
              </w:rPr>
              <w:tab/>
            </w:r>
            <w:r>
              <w:rPr>
                <w:noProof/>
                <w:webHidden/>
              </w:rPr>
              <w:fldChar w:fldCharType="begin"/>
            </w:r>
            <w:r>
              <w:rPr>
                <w:noProof/>
                <w:webHidden/>
              </w:rPr>
              <w:instrText xml:space="preserve"> PAGEREF _Toc26288697 \h </w:instrText>
            </w:r>
            <w:r>
              <w:rPr>
                <w:noProof/>
                <w:webHidden/>
              </w:rPr>
            </w:r>
          </w:ins>
          <w:r>
            <w:rPr>
              <w:noProof/>
              <w:webHidden/>
            </w:rPr>
            <w:fldChar w:fldCharType="separate"/>
          </w:r>
          <w:ins w:id="20" w:author="Yahia Jad" w:date="2019-12-03T18:04:00Z">
            <w:r>
              <w:rPr>
                <w:noProof/>
                <w:webHidden/>
              </w:rPr>
              <w:t>4</w:t>
            </w:r>
            <w:r>
              <w:rPr>
                <w:noProof/>
                <w:webHidden/>
              </w:rPr>
              <w:fldChar w:fldCharType="end"/>
            </w:r>
            <w:r w:rsidRPr="002E7864">
              <w:rPr>
                <w:rStyle w:val="Hyperlink"/>
                <w:noProof/>
              </w:rPr>
              <w:fldChar w:fldCharType="end"/>
            </w:r>
          </w:ins>
        </w:p>
        <w:p w14:paraId="546995BF" w14:textId="53A0CC6B" w:rsidR="008A4A86" w:rsidRDefault="008A4A86">
          <w:pPr>
            <w:pStyle w:val="TOC2"/>
            <w:tabs>
              <w:tab w:val="right" w:pos="9350"/>
            </w:tabs>
            <w:rPr>
              <w:ins w:id="21" w:author="Yahia Jad" w:date="2019-12-03T18:04:00Z"/>
              <w:noProof/>
            </w:rPr>
          </w:pPr>
          <w:ins w:id="22" w:author="Yahia Jad" w:date="2019-12-03T18:04:00Z">
            <w:r w:rsidRPr="002E7864">
              <w:rPr>
                <w:rStyle w:val="Hyperlink"/>
                <w:noProof/>
              </w:rPr>
              <w:fldChar w:fldCharType="begin"/>
            </w:r>
            <w:r w:rsidRPr="002E7864">
              <w:rPr>
                <w:rStyle w:val="Hyperlink"/>
                <w:noProof/>
              </w:rPr>
              <w:instrText xml:space="preserve"> </w:instrText>
            </w:r>
            <w:r>
              <w:rPr>
                <w:noProof/>
              </w:rPr>
              <w:instrText>HYPERLINK \l "_Toc26288698"</w:instrText>
            </w:r>
            <w:r w:rsidRPr="002E7864">
              <w:rPr>
                <w:rStyle w:val="Hyperlink"/>
                <w:noProof/>
              </w:rPr>
              <w:instrText xml:space="preserve"> </w:instrText>
            </w:r>
            <w:r w:rsidRPr="002E7864">
              <w:rPr>
                <w:rStyle w:val="Hyperlink"/>
                <w:noProof/>
              </w:rPr>
            </w:r>
            <w:r w:rsidRPr="002E7864">
              <w:rPr>
                <w:rStyle w:val="Hyperlink"/>
                <w:noProof/>
              </w:rPr>
              <w:fldChar w:fldCharType="separate"/>
            </w:r>
            <w:r w:rsidRPr="002E7864">
              <w:rPr>
                <w:rStyle w:val="Hyperlink"/>
                <w:noProof/>
              </w:rPr>
              <w:t>Get Authors</w:t>
            </w:r>
            <w:r>
              <w:rPr>
                <w:noProof/>
                <w:webHidden/>
              </w:rPr>
              <w:tab/>
            </w:r>
            <w:r>
              <w:rPr>
                <w:noProof/>
                <w:webHidden/>
              </w:rPr>
              <w:fldChar w:fldCharType="begin"/>
            </w:r>
            <w:r>
              <w:rPr>
                <w:noProof/>
                <w:webHidden/>
              </w:rPr>
              <w:instrText xml:space="preserve"> PAGEREF _Toc26288698 \h </w:instrText>
            </w:r>
            <w:r>
              <w:rPr>
                <w:noProof/>
                <w:webHidden/>
              </w:rPr>
            </w:r>
          </w:ins>
          <w:r>
            <w:rPr>
              <w:noProof/>
              <w:webHidden/>
            </w:rPr>
            <w:fldChar w:fldCharType="separate"/>
          </w:r>
          <w:ins w:id="23" w:author="Yahia Jad" w:date="2019-12-03T18:04:00Z">
            <w:r>
              <w:rPr>
                <w:noProof/>
                <w:webHidden/>
              </w:rPr>
              <w:t>5</w:t>
            </w:r>
            <w:r>
              <w:rPr>
                <w:noProof/>
                <w:webHidden/>
              </w:rPr>
              <w:fldChar w:fldCharType="end"/>
            </w:r>
            <w:r w:rsidRPr="002E7864">
              <w:rPr>
                <w:rStyle w:val="Hyperlink"/>
                <w:noProof/>
              </w:rPr>
              <w:fldChar w:fldCharType="end"/>
            </w:r>
          </w:ins>
        </w:p>
        <w:p w14:paraId="71A29846" w14:textId="3DEEF22D" w:rsidR="008A4A86" w:rsidRDefault="008A4A86">
          <w:pPr>
            <w:pStyle w:val="TOC2"/>
            <w:tabs>
              <w:tab w:val="right" w:pos="9350"/>
            </w:tabs>
            <w:rPr>
              <w:ins w:id="24" w:author="Yahia Jad" w:date="2019-12-03T18:04:00Z"/>
              <w:noProof/>
            </w:rPr>
          </w:pPr>
          <w:ins w:id="25" w:author="Yahia Jad" w:date="2019-12-03T18:04:00Z">
            <w:r w:rsidRPr="002E7864">
              <w:rPr>
                <w:rStyle w:val="Hyperlink"/>
                <w:noProof/>
              </w:rPr>
              <w:fldChar w:fldCharType="begin"/>
            </w:r>
            <w:r w:rsidRPr="002E7864">
              <w:rPr>
                <w:rStyle w:val="Hyperlink"/>
                <w:noProof/>
              </w:rPr>
              <w:instrText xml:space="preserve"> </w:instrText>
            </w:r>
            <w:r>
              <w:rPr>
                <w:noProof/>
              </w:rPr>
              <w:instrText>HYPERLINK \l "_Toc26288699"</w:instrText>
            </w:r>
            <w:r w:rsidRPr="002E7864">
              <w:rPr>
                <w:rStyle w:val="Hyperlink"/>
                <w:noProof/>
              </w:rPr>
              <w:instrText xml:space="preserve"> </w:instrText>
            </w:r>
            <w:r w:rsidRPr="002E7864">
              <w:rPr>
                <w:rStyle w:val="Hyperlink"/>
                <w:noProof/>
              </w:rPr>
            </w:r>
            <w:r w:rsidRPr="002E7864">
              <w:rPr>
                <w:rStyle w:val="Hyperlink"/>
                <w:noProof/>
              </w:rPr>
              <w:fldChar w:fldCharType="separate"/>
            </w:r>
            <w:r w:rsidRPr="002E7864">
              <w:rPr>
                <w:rStyle w:val="Hyperlink"/>
                <w:noProof/>
              </w:rPr>
              <w:t>Get Books</w:t>
            </w:r>
            <w:r>
              <w:rPr>
                <w:noProof/>
                <w:webHidden/>
              </w:rPr>
              <w:tab/>
            </w:r>
            <w:r>
              <w:rPr>
                <w:noProof/>
                <w:webHidden/>
              </w:rPr>
              <w:fldChar w:fldCharType="begin"/>
            </w:r>
            <w:r>
              <w:rPr>
                <w:noProof/>
                <w:webHidden/>
              </w:rPr>
              <w:instrText xml:space="preserve"> PAGEREF _Toc26288699 \h </w:instrText>
            </w:r>
            <w:r>
              <w:rPr>
                <w:noProof/>
                <w:webHidden/>
              </w:rPr>
            </w:r>
          </w:ins>
          <w:r>
            <w:rPr>
              <w:noProof/>
              <w:webHidden/>
            </w:rPr>
            <w:fldChar w:fldCharType="separate"/>
          </w:r>
          <w:ins w:id="26" w:author="Yahia Jad" w:date="2019-12-03T18:04:00Z">
            <w:r>
              <w:rPr>
                <w:noProof/>
                <w:webHidden/>
              </w:rPr>
              <w:t>7</w:t>
            </w:r>
            <w:r>
              <w:rPr>
                <w:noProof/>
                <w:webHidden/>
              </w:rPr>
              <w:fldChar w:fldCharType="end"/>
            </w:r>
            <w:r w:rsidRPr="002E7864">
              <w:rPr>
                <w:rStyle w:val="Hyperlink"/>
                <w:noProof/>
              </w:rPr>
              <w:fldChar w:fldCharType="end"/>
            </w:r>
          </w:ins>
        </w:p>
        <w:p w14:paraId="05B8B81C" w14:textId="76D8D2F3" w:rsidR="008A4A86" w:rsidRDefault="008A4A86">
          <w:pPr>
            <w:pStyle w:val="TOC2"/>
            <w:tabs>
              <w:tab w:val="right" w:pos="9350"/>
            </w:tabs>
            <w:rPr>
              <w:ins w:id="27" w:author="Yahia Jad" w:date="2019-12-03T18:04:00Z"/>
              <w:noProof/>
            </w:rPr>
          </w:pPr>
          <w:ins w:id="28" w:author="Yahia Jad" w:date="2019-12-03T18:04:00Z">
            <w:r w:rsidRPr="002E7864">
              <w:rPr>
                <w:rStyle w:val="Hyperlink"/>
                <w:noProof/>
              </w:rPr>
              <w:fldChar w:fldCharType="begin"/>
            </w:r>
            <w:r w:rsidRPr="002E7864">
              <w:rPr>
                <w:rStyle w:val="Hyperlink"/>
                <w:noProof/>
              </w:rPr>
              <w:instrText xml:space="preserve"> </w:instrText>
            </w:r>
            <w:r>
              <w:rPr>
                <w:noProof/>
              </w:rPr>
              <w:instrText>HYPERLINK \l "_Toc26288700"</w:instrText>
            </w:r>
            <w:r w:rsidRPr="002E7864">
              <w:rPr>
                <w:rStyle w:val="Hyperlink"/>
                <w:noProof/>
              </w:rPr>
              <w:instrText xml:space="preserve"> </w:instrText>
            </w:r>
            <w:r w:rsidRPr="002E7864">
              <w:rPr>
                <w:rStyle w:val="Hyperlink"/>
                <w:noProof/>
              </w:rPr>
            </w:r>
            <w:r w:rsidRPr="002E7864">
              <w:rPr>
                <w:rStyle w:val="Hyperlink"/>
                <w:noProof/>
              </w:rPr>
              <w:fldChar w:fldCharType="separate"/>
            </w:r>
            <w:r w:rsidRPr="002E7864">
              <w:rPr>
                <w:rStyle w:val="Hyperlink"/>
                <w:noProof/>
              </w:rPr>
              <w:t>Get Book Subjects</w:t>
            </w:r>
            <w:r>
              <w:rPr>
                <w:noProof/>
                <w:webHidden/>
              </w:rPr>
              <w:tab/>
            </w:r>
            <w:r>
              <w:rPr>
                <w:noProof/>
                <w:webHidden/>
              </w:rPr>
              <w:fldChar w:fldCharType="begin"/>
            </w:r>
            <w:r>
              <w:rPr>
                <w:noProof/>
                <w:webHidden/>
              </w:rPr>
              <w:instrText xml:space="preserve"> PAGEREF _Toc26288700 \h </w:instrText>
            </w:r>
            <w:r>
              <w:rPr>
                <w:noProof/>
                <w:webHidden/>
              </w:rPr>
            </w:r>
          </w:ins>
          <w:r>
            <w:rPr>
              <w:noProof/>
              <w:webHidden/>
            </w:rPr>
            <w:fldChar w:fldCharType="separate"/>
          </w:r>
          <w:ins w:id="29" w:author="Yahia Jad" w:date="2019-12-03T18:04:00Z">
            <w:r>
              <w:rPr>
                <w:noProof/>
                <w:webHidden/>
              </w:rPr>
              <w:t>9</w:t>
            </w:r>
            <w:r>
              <w:rPr>
                <w:noProof/>
                <w:webHidden/>
              </w:rPr>
              <w:fldChar w:fldCharType="end"/>
            </w:r>
            <w:r w:rsidRPr="002E7864">
              <w:rPr>
                <w:rStyle w:val="Hyperlink"/>
                <w:noProof/>
              </w:rPr>
              <w:fldChar w:fldCharType="end"/>
            </w:r>
          </w:ins>
        </w:p>
        <w:p w14:paraId="1A7BB542" w14:textId="4199B991" w:rsidR="008A4A86" w:rsidRDefault="008A4A86">
          <w:pPr>
            <w:pStyle w:val="TOC1"/>
            <w:tabs>
              <w:tab w:val="right" w:pos="9350"/>
            </w:tabs>
            <w:rPr>
              <w:ins w:id="30" w:author="Yahia Jad" w:date="2019-12-03T18:04:00Z"/>
              <w:noProof/>
            </w:rPr>
          </w:pPr>
          <w:ins w:id="31" w:author="Yahia Jad" w:date="2019-12-03T18:04:00Z">
            <w:r w:rsidRPr="002E7864">
              <w:rPr>
                <w:rStyle w:val="Hyperlink"/>
                <w:noProof/>
              </w:rPr>
              <w:fldChar w:fldCharType="begin"/>
            </w:r>
            <w:r w:rsidRPr="002E7864">
              <w:rPr>
                <w:rStyle w:val="Hyperlink"/>
                <w:noProof/>
              </w:rPr>
              <w:instrText xml:space="preserve"> </w:instrText>
            </w:r>
            <w:r>
              <w:rPr>
                <w:noProof/>
              </w:rPr>
              <w:instrText>HYPERLINK \l "_Toc26288701"</w:instrText>
            </w:r>
            <w:r w:rsidRPr="002E7864">
              <w:rPr>
                <w:rStyle w:val="Hyperlink"/>
                <w:noProof/>
              </w:rPr>
              <w:instrText xml:space="preserve"> </w:instrText>
            </w:r>
            <w:r w:rsidRPr="002E7864">
              <w:rPr>
                <w:rStyle w:val="Hyperlink"/>
                <w:noProof/>
              </w:rPr>
            </w:r>
            <w:r w:rsidRPr="002E7864">
              <w:rPr>
                <w:rStyle w:val="Hyperlink"/>
                <w:noProof/>
              </w:rPr>
              <w:fldChar w:fldCharType="separate"/>
            </w:r>
            <w:r w:rsidRPr="002E7864">
              <w:rPr>
                <w:rStyle w:val="Hyperlink"/>
                <w:noProof/>
              </w:rPr>
              <w:t>Information APIs</w:t>
            </w:r>
            <w:r>
              <w:rPr>
                <w:noProof/>
                <w:webHidden/>
              </w:rPr>
              <w:tab/>
            </w:r>
            <w:r>
              <w:rPr>
                <w:noProof/>
                <w:webHidden/>
              </w:rPr>
              <w:fldChar w:fldCharType="begin"/>
            </w:r>
            <w:r>
              <w:rPr>
                <w:noProof/>
                <w:webHidden/>
              </w:rPr>
              <w:instrText xml:space="preserve"> PAGEREF _Toc26288701 \h </w:instrText>
            </w:r>
            <w:r>
              <w:rPr>
                <w:noProof/>
                <w:webHidden/>
              </w:rPr>
            </w:r>
          </w:ins>
          <w:r>
            <w:rPr>
              <w:noProof/>
              <w:webHidden/>
            </w:rPr>
            <w:fldChar w:fldCharType="separate"/>
          </w:r>
          <w:ins w:id="32" w:author="Yahia Jad" w:date="2019-12-03T18:04:00Z">
            <w:r>
              <w:rPr>
                <w:noProof/>
                <w:webHidden/>
              </w:rPr>
              <w:t>11</w:t>
            </w:r>
            <w:r>
              <w:rPr>
                <w:noProof/>
                <w:webHidden/>
              </w:rPr>
              <w:fldChar w:fldCharType="end"/>
            </w:r>
            <w:r w:rsidRPr="002E7864">
              <w:rPr>
                <w:rStyle w:val="Hyperlink"/>
                <w:noProof/>
              </w:rPr>
              <w:fldChar w:fldCharType="end"/>
            </w:r>
          </w:ins>
        </w:p>
        <w:p w14:paraId="16E56977" w14:textId="3B3DAEF9" w:rsidR="008A4A86" w:rsidRDefault="008A4A86">
          <w:pPr>
            <w:pStyle w:val="TOC2"/>
            <w:tabs>
              <w:tab w:val="right" w:pos="9350"/>
            </w:tabs>
            <w:rPr>
              <w:ins w:id="33" w:author="Yahia Jad" w:date="2019-12-03T18:04:00Z"/>
              <w:noProof/>
            </w:rPr>
          </w:pPr>
          <w:ins w:id="34" w:author="Yahia Jad" w:date="2019-12-03T18:04:00Z">
            <w:r w:rsidRPr="002E7864">
              <w:rPr>
                <w:rStyle w:val="Hyperlink"/>
                <w:noProof/>
              </w:rPr>
              <w:fldChar w:fldCharType="begin"/>
            </w:r>
            <w:r w:rsidRPr="002E7864">
              <w:rPr>
                <w:rStyle w:val="Hyperlink"/>
                <w:noProof/>
              </w:rPr>
              <w:instrText xml:space="preserve"> </w:instrText>
            </w:r>
            <w:r>
              <w:rPr>
                <w:noProof/>
              </w:rPr>
              <w:instrText>HYPERLINK \l "_Toc26288702"</w:instrText>
            </w:r>
            <w:r w:rsidRPr="002E7864">
              <w:rPr>
                <w:rStyle w:val="Hyperlink"/>
                <w:noProof/>
              </w:rPr>
              <w:instrText xml:space="preserve"> </w:instrText>
            </w:r>
            <w:r w:rsidRPr="002E7864">
              <w:rPr>
                <w:rStyle w:val="Hyperlink"/>
                <w:noProof/>
              </w:rPr>
            </w:r>
            <w:r w:rsidRPr="002E7864">
              <w:rPr>
                <w:rStyle w:val="Hyperlink"/>
                <w:noProof/>
              </w:rPr>
              <w:fldChar w:fldCharType="separate"/>
            </w:r>
            <w:r w:rsidRPr="002E7864">
              <w:rPr>
                <w:rStyle w:val="Hyperlink"/>
                <w:noProof/>
              </w:rPr>
              <w:t>Get Book Information</w:t>
            </w:r>
            <w:r>
              <w:rPr>
                <w:noProof/>
                <w:webHidden/>
              </w:rPr>
              <w:tab/>
            </w:r>
            <w:r>
              <w:rPr>
                <w:noProof/>
                <w:webHidden/>
              </w:rPr>
              <w:fldChar w:fldCharType="begin"/>
            </w:r>
            <w:r>
              <w:rPr>
                <w:noProof/>
                <w:webHidden/>
              </w:rPr>
              <w:instrText xml:space="preserve"> PAGEREF _Toc26288702 \h </w:instrText>
            </w:r>
            <w:r>
              <w:rPr>
                <w:noProof/>
                <w:webHidden/>
              </w:rPr>
            </w:r>
          </w:ins>
          <w:r>
            <w:rPr>
              <w:noProof/>
              <w:webHidden/>
            </w:rPr>
            <w:fldChar w:fldCharType="separate"/>
          </w:r>
          <w:ins w:id="35" w:author="Yahia Jad" w:date="2019-12-03T18:04:00Z">
            <w:r>
              <w:rPr>
                <w:noProof/>
                <w:webHidden/>
              </w:rPr>
              <w:t>1</w:t>
            </w:r>
            <w:r>
              <w:rPr>
                <w:noProof/>
                <w:webHidden/>
              </w:rPr>
              <w:t>1</w:t>
            </w:r>
            <w:r>
              <w:rPr>
                <w:noProof/>
                <w:webHidden/>
              </w:rPr>
              <w:fldChar w:fldCharType="end"/>
            </w:r>
            <w:r w:rsidRPr="002E7864">
              <w:rPr>
                <w:rStyle w:val="Hyperlink"/>
                <w:noProof/>
              </w:rPr>
              <w:fldChar w:fldCharType="end"/>
            </w:r>
          </w:ins>
        </w:p>
        <w:p w14:paraId="7A0BAE74" w14:textId="34470F14" w:rsidR="008A4A86" w:rsidRDefault="008A4A86">
          <w:pPr>
            <w:pStyle w:val="TOC2"/>
            <w:tabs>
              <w:tab w:val="right" w:pos="9350"/>
            </w:tabs>
            <w:rPr>
              <w:ins w:id="36" w:author="Yahia Jad" w:date="2019-12-03T18:04:00Z"/>
              <w:noProof/>
            </w:rPr>
          </w:pPr>
          <w:ins w:id="37" w:author="Yahia Jad" w:date="2019-12-03T18:04:00Z">
            <w:r w:rsidRPr="002E7864">
              <w:rPr>
                <w:rStyle w:val="Hyperlink"/>
                <w:noProof/>
              </w:rPr>
              <w:fldChar w:fldCharType="begin"/>
            </w:r>
            <w:r w:rsidRPr="002E7864">
              <w:rPr>
                <w:rStyle w:val="Hyperlink"/>
                <w:noProof/>
              </w:rPr>
              <w:instrText xml:space="preserve"> </w:instrText>
            </w:r>
            <w:r>
              <w:rPr>
                <w:noProof/>
              </w:rPr>
              <w:instrText>HYPERLINK \l "_Toc26288703"</w:instrText>
            </w:r>
            <w:r w:rsidRPr="002E7864">
              <w:rPr>
                <w:rStyle w:val="Hyperlink"/>
                <w:noProof/>
              </w:rPr>
              <w:instrText xml:space="preserve"> </w:instrText>
            </w:r>
            <w:r w:rsidRPr="002E7864">
              <w:rPr>
                <w:rStyle w:val="Hyperlink"/>
                <w:noProof/>
              </w:rPr>
            </w:r>
            <w:r w:rsidRPr="002E7864">
              <w:rPr>
                <w:rStyle w:val="Hyperlink"/>
                <w:noProof/>
              </w:rPr>
              <w:fldChar w:fldCharType="separate"/>
            </w:r>
            <w:r w:rsidRPr="002E7864">
              <w:rPr>
                <w:rStyle w:val="Hyperlink"/>
                <w:noProof/>
              </w:rPr>
              <w:t>Get Author Information</w:t>
            </w:r>
            <w:r>
              <w:rPr>
                <w:noProof/>
                <w:webHidden/>
              </w:rPr>
              <w:tab/>
            </w:r>
            <w:r>
              <w:rPr>
                <w:noProof/>
                <w:webHidden/>
              </w:rPr>
              <w:fldChar w:fldCharType="begin"/>
            </w:r>
            <w:r>
              <w:rPr>
                <w:noProof/>
                <w:webHidden/>
              </w:rPr>
              <w:instrText xml:space="preserve"> PAGEREF _Toc26288703 \h </w:instrText>
            </w:r>
            <w:r>
              <w:rPr>
                <w:noProof/>
                <w:webHidden/>
              </w:rPr>
            </w:r>
          </w:ins>
          <w:r>
            <w:rPr>
              <w:noProof/>
              <w:webHidden/>
            </w:rPr>
            <w:fldChar w:fldCharType="separate"/>
          </w:r>
          <w:ins w:id="38" w:author="Yahia Jad" w:date="2019-12-03T18:04:00Z">
            <w:r>
              <w:rPr>
                <w:noProof/>
                <w:webHidden/>
              </w:rPr>
              <w:t>12</w:t>
            </w:r>
            <w:r>
              <w:rPr>
                <w:noProof/>
                <w:webHidden/>
              </w:rPr>
              <w:fldChar w:fldCharType="end"/>
            </w:r>
            <w:r w:rsidRPr="002E7864">
              <w:rPr>
                <w:rStyle w:val="Hyperlink"/>
                <w:noProof/>
              </w:rPr>
              <w:fldChar w:fldCharType="end"/>
            </w:r>
          </w:ins>
        </w:p>
        <w:p w14:paraId="2D308922" w14:textId="497ED719" w:rsidR="008A4A86" w:rsidRDefault="008A4A86">
          <w:pPr>
            <w:pStyle w:val="TOC1"/>
            <w:tabs>
              <w:tab w:val="right" w:pos="9350"/>
            </w:tabs>
            <w:rPr>
              <w:ins w:id="39" w:author="Yahia Jad" w:date="2019-12-03T18:04:00Z"/>
              <w:noProof/>
            </w:rPr>
          </w:pPr>
          <w:ins w:id="40" w:author="Yahia Jad" w:date="2019-12-03T18:04:00Z">
            <w:r w:rsidRPr="002E7864">
              <w:rPr>
                <w:rStyle w:val="Hyperlink"/>
                <w:noProof/>
              </w:rPr>
              <w:fldChar w:fldCharType="begin"/>
            </w:r>
            <w:r w:rsidRPr="002E7864">
              <w:rPr>
                <w:rStyle w:val="Hyperlink"/>
                <w:noProof/>
              </w:rPr>
              <w:instrText xml:space="preserve"> </w:instrText>
            </w:r>
            <w:r>
              <w:rPr>
                <w:noProof/>
              </w:rPr>
              <w:instrText>HYPERLINK \l "_Toc26288704"</w:instrText>
            </w:r>
            <w:r w:rsidRPr="002E7864">
              <w:rPr>
                <w:rStyle w:val="Hyperlink"/>
                <w:noProof/>
              </w:rPr>
              <w:instrText xml:space="preserve"> </w:instrText>
            </w:r>
            <w:r w:rsidRPr="002E7864">
              <w:rPr>
                <w:rStyle w:val="Hyperlink"/>
                <w:noProof/>
              </w:rPr>
            </w:r>
            <w:r w:rsidRPr="002E7864">
              <w:rPr>
                <w:rStyle w:val="Hyperlink"/>
                <w:noProof/>
              </w:rPr>
              <w:fldChar w:fldCharType="separate"/>
            </w:r>
            <w:r w:rsidRPr="002E7864">
              <w:rPr>
                <w:rStyle w:val="Hyperlink"/>
                <w:noProof/>
              </w:rPr>
              <w:t>Book APIs</w:t>
            </w:r>
            <w:r>
              <w:rPr>
                <w:noProof/>
                <w:webHidden/>
              </w:rPr>
              <w:tab/>
            </w:r>
            <w:r>
              <w:rPr>
                <w:noProof/>
                <w:webHidden/>
              </w:rPr>
              <w:fldChar w:fldCharType="begin"/>
            </w:r>
            <w:r>
              <w:rPr>
                <w:noProof/>
                <w:webHidden/>
              </w:rPr>
              <w:instrText xml:space="preserve"> PAGEREF _Toc26288704 \h </w:instrText>
            </w:r>
            <w:r>
              <w:rPr>
                <w:noProof/>
                <w:webHidden/>
              </w:rPr>
            </w:r>
          </w:ins>
          <w:r>
            <w:rPr>
              <w:noProof/>
              <w:webHidden/>
            </w:rPr>
            <w:fldChar w:fldCharType="separate"/>
          </w:r>
          <w:ins w:id="41" w:author="Yahia Jad" w:date="2019-12-03T18:04:00Z">
            <w:r>
              <w:rPr>
                <w:noProof/>
                <w:webHidden/>
              </w:rPr>
              <w:t>13</w:t>
            </w:r>
            <w:r>
              <w:rPr>
                <w:noProof/>
                <w:webHidden/>
              </w:rPr>
              <w:fldChar w:fldCharType="end"/>
            </w:r>
            <w:r w:rsidRPr="002E7864">
              <w:rPr>
                <w:rStyle w:val="Hyperlink"/>
                <w:noProof/>
              </w:rPr>
              <w:fldChar w:fldCharType="end"/>
            </w:r>
          </w:ins>
        </w:p>
        <w:p w14:paraId="3A09B3E5" w14:textId="1BCD7724" w:rsidR="008A4A86" w:rsidRDefault="008A4A86">
          <w:pPr>
            <w:pStyle w:val="TOC2"/>
            <w:tabs>
              <w:tab w:val="right" w:pos="9350"/>
            </w:tabs>
            <w:rPr>
              <w:ins w:id="42" w:author="Yahia Jad" w:date="2019-12-03T18:04:00Z"/>
              <w:noProof/>
            </w:rPr>
          </w:pPr>
          <w:ins w:id="43" w:author="Yahia Jad" w:date="2019-12-03T18:04:00Z">
            <w:r w:rsidRPr="002E7864">
              <w:rPr>
                <w:rStyle w:val="Hyperlink"/>
                <w:noProof/>
              </w:rPr>
              <w:fldChar w:fldCharType="begin"/>
            </w:r>
            <w:r w:rsidRPr="002E7864">
              <w:rPr>
                <w:rStyle w:val="Hyperlink"/>
                <w:noProof/>
              </w:rPr>
              <w:instrText xml:space="preserve"> </w:instrText>
            </w:r>
            <w:r>
              <w:rPr>
                <w:noProof/>
              </w:rPr>
              <w:instrText>HYPERLINK \l "_Toc26288705"</w:instrText>
            </w:r>
            <w:r w:rsidRPr="002E7864">
              <w:rPr>
                <w:rStyle w:val="Hyperlink"/>
                <w:noProof/>
              </w:rPr>
              <w:instrText xml:space="preserve"> </w:instrText>
            </w:r>
            <w:r w:rsidRPr="002E7864">
              <w:rPr>
                <w:rStyle w:val="Hyperlink"/>
                <w:noProof/>
              </w:rPr>
            </w:r>
            <w:r w:rsidRPr="002E7864">
              <w:rPr>
                <w:rStyle w:val="Hyperlink"/>
                <w:noProof/>
              </w:rPr>
              <w:fldChar w:fldCharType="separate"/>
            </w:r>
            <w:r w:rsidRPr="002E7864">
              <w:rPr>
                <w:rStyle w:val="Hyperlink"/>
                <w:noProof/>
              </w:rPr>
              <w:t>Get Page</w:t>
            </w:r>
            <w:r>
              <w:rPr>
                <w:noProof/>
                <w:webHidden/>
              </w:rPr>
              <w:tab/>
            </w:r>
            <w:r>
              <w:rPr>
                <w:noProof/>
                <w:webHidden/>
              </w:rPr>
              <w:fldChar w:fldCharType="begin"/>
            </w:r>
            <w:r>
              <w:rPr>
                <w:noProof/>
                <w:webHidden/>
              </w:rPr>
              <w:instrText xml:space="preserve"> PAGEREF _Toc26288705 \h </w:instrText>
            </w:r>
            <w:r>
              <w:rPr>
                <w:noProof/>
                <w:webHidden/>
              </w:rPr>
            </w:r>
          </w:ins>
          <w:r>
            <w:rPr>
              <w:noProof/>
              <w:webHidden/>
            </w:rPr>
            <w:fldChar w:fldCharType="separate"/>
          </w:r>
          <w:ins w:id="44" w:author="Yahia Jad" w:date="2019-12-03T18:04:00Z">
            <w:r>
              <w:rPr>
                <w:noProof/>
                <w:webHidden/>
              </w:rPr>
              <w:t>13</w:t>
            </w:r>
            <w:r>
              <w:rPr>
                <w:noProof/>
                <w:webHidden/>
              </w:rPr>
              <w:fldChar w:fldCharType="end"/>
            </w:r>
            <w:r w:rsidRPr="002E7864">
              <w:rPr>
                <w:rStyle w:val="Hyperlink"/>
                <w:noProof/>
              </w:rPr>
              <w:fldChar w:fldCharType="end"/>
            </w:r>
          </w:ins>
        </w:p>
        <w:p w14:paraId="21472A2A" w14:textId="545E120F" w:rsidR="008A4A86" w:rsidRDefault="008A4A86">
          <w:pPr>
            <w:pStyle w:val="TOC2"/>
            <w:tabs>
              <w:tab w:val="right" w:pos="9350"/>
            </w:tabs>
            <w:rPr>
              <w:ins w:id="45" w:author="Yahia Jad" w:date="2019-12-03T18:04:00Z"/>
              <w:noProof/>
            </w:rPr>
          </w:pPr>
          <w:ins w:id="46" w:author="Yahia Jad" w:date="2019-12-03T18:04:00Z">
            <w:r w:rsidRPr="002E7864">
              <w:rPr>
                <w:rStyle w:val="Hyperlink"/>
                <w:noProof/>
              </w:rPr>
              <w:fldChar w:fldCharType="begin"/>
            </w:r>
            <w:r w:rsidRPr="002E7864">
              <w:rPr>
                <w:rStyle w:val="Hyperlink"/>
                <w:noProof/>
              </w:rPr>
              <w:instrText xml:space="preserve"> </w:instrText>
            </w:r>
            <w:r>
              <w:rPr>
                <w:noProof/>
              </w:rPr>
              <w:instrText>HYPERLINK \l "_Toc26288706"</w:instrText>
            </w:r>
            <w:r w:rsidRPr="002E7864">
              <w:rPr>
                <w:rStyle w:val="Hyperlink"/>
                <w:noProof/>
              </w:rPr>
              <w:instrText xml:space="preserve"> </w:instrText>
            </w:r>
            <w:r w:rsidRPr="002E7864">
              <w:rPr>
                <w:rStyle w:val="Hyperlink"/>
                <w:noProof/>
              </w:rPr>
            </w:r>
            <w:r w:rsidRPr="002E7864">
              <w:rPr>
                <w:rStyle w:val="Hyperlink"/>
                <w:noProof/>
              </w:rPr>
              <w:fldChar w:fldCharType="separate"/>
            </w:r>
            <w:r w:rsidRPr="002E7864">
              <w:rPr>
                <w:rStyle w:val="Hyperlink"/>
                <w:noProof/>
              </w:rPr>
              <w:t>Search</w:t>
            </w:r>
            <w:r>
              <w:rPr>
                <w:noProof/>
                <w:webHidden/>
              </w:rPr>
              <w:tab/>
            </w:r>
            <w:r>
              <w:rPr>
                <w:noProof/>
                <w:webHidden/>
              </w:rPr>
              <w:fldChar w:fldCharType="begin"/>
            </w:r>
            <w:r>
              <w:rPr>
                <w:noProof/>
                <w:webHidden/>
              </w:rPr>
              <w:instrText xml:space="preserve"> PAGEREF _Toc26288706 \h </w:instrText>
            </w:r>
            <w:r>
              <w:rPr>
                <w:noProof/>
                <w:webHidden/>
              </w:rPr>
            </w:r>
          </w:ins>
          <w:r>
            <w:rPr>
              <w:noProof/>
              <w:webHidden/>
            </w:rPr>
            <w:fldChar w:fldCharType="separate"/>
          </w:r>
          <w:ins w:id="47" w:author="Yahia Jad" w:date="2019-12-03T18:04:00Z">
            <w:r>
              <w:rPr>
                <w:noProof/>
                <w:webHidden/>
              </w:rPr>
              <w:t>14</w:t>
            </w:r>
            <w:r>
              <w:rPr>
                <w:noProof/>
                <w:webHidden/>
              </w:rPr>
              <w:fldChar w:fldCharType="end"/>
            </w:r>
            <w:r w:rsidRPr="002E7864">
              <w:rPr>
                <w:rStyle w:val="Hyperlink"/>
                <w:noProof/>
              </w:rPr>
              <w:fldChar w:fldCharType="end"/>
            </w:r>
          </w:ins>
        </w:p>
        <w:p w14:paraId="42295C28" w14:textId="3239639F" w:rsidR="008A4A86" w:rsidRDefault="008A4A86">
          <w:pPr>
            <w:pStyle w:val="TOC1"/>
            <w:tabs>
              <w:tab w:val="right" w:pos="9350"/>
            </w:tabs>
            <w:rPr>
              <w:ins w:id="48" w:author="Yahia Jad" w:date="2019-12-03T18:04:00Z"/>
              <w:noProof/>
            </w:rPr>
          </w:pPr>
          <w:ins w:id="49" w:author="Yahia Jad" w:date="2019-12-03T18:04:00Z">
            <w:r w:rsidRPr="002E7864">
              <w:rPr>
                <w:rStyle w:val="Hyperlink"/>
                <w:noProof/>
              </w:rPr>
              <w:fldChar w:fldCharType="begin"/>
            </w:r>
            <w:r w:rsidRPr="002E7864">
              <w:rPr>
                <w:rStyle w:val="Hyperlink"/>
                <w:noProof/>
              </w:rPr>
              <w:instrText xml:space="preserve"> </w:instrText>
            </w:r>
            <w:r>
              <w:rPr>
                <w:noProof/>
              </w:rPr>
              <w:instrText>HYPERLINK \l "_Toc26288707"</w:instrText>
            </w:r>
            <w:r w:rsidRPr="002E7864">
              <w:rPr>
                <w:rStyle w:val="Hyperlink"/>
                <w:noProof/>
              </w:rPr>
              <w:instrText xml:space="preserve"> </w:instrText>
            </w:r>
            <w:r w:rsidRPr="002E7864">
              <w:rPr>
                <w:rStyle w:val="Hyperlink"/>
                <w:noProof/>
              </w:rPr>
            </w:r>
            <w:r w:rsidRPr="002E7864">
              <w:rPr>
                <w:rStyle w:val="Hyperlink"/>
                <w:noProof/>
              </w:rPr>
              <w:fldChar w:fldCharType="separate"/>
            </w:r>
            <w:r w:rsidRPr="002E7864">
              <w:rPr>
                <w:rStyle w:val="Hyperlink"/>
                <w:noProof/>
              </w:rPr>
              <w:t>User Preference APIs</w:t>
            </w:r>
            <w:r>
              <w:rPr>
                <w:noProof/>
                <w:webHidden/>
              </w:rPr>
              <w:tab/>
            </w:r>
            <w:r>
              <w:rPr>
                <w:noProof/>
                <w:webHidden/>
              </w:rPr>
              <w:fldChar w:fldCharType="begin"/>
            </w:r>
            <w:r>
              <w:rPr>
                <w:noProof/>
                <w:webHidden/>
              </w:rPr>
              <w:instrText xml:space="preserve"> PAGEREF _Toc26288707 \h </w:instrText>
            </w:r>
            <w:r>
              <w:rPr>
                <w:noProof/>
                <w:webHidden/>
              </w:rPr>
            </w:r>
          </w:ins>
          <w:r>
            <w:rPr>
              <w:noProof/>
              <w:webHidden/>
            </w:rPr>
            <w:fldChar w:fldCharType="separate"/>
          </w:r>
          <w:ins w:id="50" w:author="Yahia Jad" w:date="2019-12-03T18:04:00Z">
            <w:r>
              <w:rPr>
                <w:noProof/>
                <w:webHidden/>
              </w:rPr>
              <w:t>15</w:t>
            </w:r>
            <w:r>
              <w:rPr>
                <w:noProof/>
                <w:webHidden/>
              </w:rPr>
              <w:fldChar w:fldCharType="end"/>
            </w:r>
            <w:r w:rsidRPr="002E7864">
              <w:rPr>
                <w:rStyle w:val="Hyperlink"/>
                <w:noProof/>
              </w:rPr>
              <w:fldChar w:fldCharType="end"/>
            </w:r>
          </w:ins>
        </w:p>
        <w:p w14:paraId="47C14EA3" w14:textId="52AC5BFB" w:rsidR="008A4A86" w:rsidRDefault="008A4A86">
          <w:pPr>
            <w:pStyle w:val="TOC2"/>
            <w:tabs>
              <w:tab w:val="right" w:pos="9350"/>
            </w:tabs>
            <w:rPr>
              <w:ins w:id="51" w:author="Yahia Jad" w:date="2019-12-03T18:04:00Z"/>
              <w:noProof/>
            </w:rPr>
          </w:pPr>
          <w:ins w:id="52" w:author="Yahia Jad" w:date="2019-12-03T18:04:00Z">
            <w:r w:rsidRPr="002E7864">
              <w:rPr>
                <w:rStyle w:val="Hyperlink"/>
                <w:noProof/>
              </w:rPr>
              <w:fldChar w:fldCharType="begin"/>
            </w:r>
            <w:r w:rsidRPr="002E7864">
              <w:rPr>
                <w:rStyle w:val="Hyperlink"/>
                <w:noProof/>
              </w:rPr>
              <w:instrText xml:space="preserve"> </w:instrText>
            </w:r>
            <w:r>
              <w:rPr>
                <w:noProof/>
              </w:rPr>
              <w:instrText>HYPERLINK \l "_Toc26288708"</w:instrText>
            </w:r>
            <w:r w:rsidRPr="002E7864">
              <w:rPr>
                <w:rStyle w:val="Hyperlink"/>
                <w:noProof/>
              </w:rPr>
              <w:instrText xml:space="preserve"> </w:instrText>
            </w:r>
            <w:r w:rsidRPr="002E7864">
              <w:rPr>
                <w:rStyle w:val="Hyperlink"/>
                <w:noProof/>
              </w:rPr>
            </w:r>
            <w:r w:rsidRPr="002E7864">
              <w:rPr>
                <w:rStyle w:val="Hyperlink"/>
                <w:noProof/>
              </w:rPr>
              <w:fldChar w:fldCharType="separate"/>
            </w:r>
            <w:r w:rsidRPr="002E7864">
              <w:rPr>
                <w:rStyle w:val="Hyperlink"/>
                <w:noProof/>
              </w:rPr>
              <w:t>Save User Preference</w:t>
            </w:r>
            <w:r>
              <w:rPr>
                <w:noProof/>
                <w:webHidden/>
              </w:rPr>
              <w:tab/>
            </w:r>
            <w:r>
              <w:rPr>
                <w:noProof/>
                <w:webHidden/>
              </w:rPr>
              <w:fldChar w:fldCharType="begin"/>
            </w:r>
            <w:r>
              <w:rPr>
                <w:noProof/>
                <w:webHidden/>
              </w:rPr>
              <w:instrText xml:space="preserve"> PAGEREF _Toc26288708 \h </w:instrText>
            </w:r>
            <w:r>
              <w:rPr>
                <w:noProof/>
                <w:webHidden/>
              </w:rPr>
            </w:r>
          </w:ins>
          <w:r>
            <w:rPr>
              <w:noProof/>
              <w:webHidden/>
            </w:rPr>
            <w:fldChar w:fldCharType="separate"/>
          </w:r>
          <w:ins w:id="53" w:author="Yahia Jad" w:date="2019-12-03T18:04:00Z">
            <w:r>
              <w:rPr>
                <w:noProof/>
                <w:webHidden/>
              </w:rPr>
              <w:t>15</w:t>
            </w:r>
            <w:r>
              <w:rPr>
                <w:noProof/>
                <w:webHidden/>
              </w:rPr>
              <w:fldChar w:fldCharType="end"/>
            </w:r>
            <w:r w:rsidRPr="002E7864">
              <w:rPr>
                <w:rStyle w:val="Hyperlink"/>
                <w:noProof/>
              </w:rPr>
              <w:fldChar w:fldCharType="end"/>
            </w:r>
          </w:ins>
        </w:p>
        <w:p w14:paraId="5DF29077" w14:textId="21C40BE9" w:rsidR="008A4A86" w:rsidRDefault="008A4A86">
          <w:pPr>
            <w:pStyle w:val="TOC2"/>
            <w:tabs>
              <w:tab w:val="right" w:pos="9350"/>
            </w:tabs>
            <w:rPr>
              <w:ins w:id="54" w:author="Yahia Jad" w:date="2019-12-03T18:04:00Z"/>
              <w:noProof/>
            </w:rPr>
          </w:pPr>
          <w:ins w:id="55" w:author="Yahia Jad" w:date="2019-12-03T18:04:00Z">
            <w:r w:rsidRPr="002E7864">
              <w:rPr>
                <w:rStyle w:val="Hyperlink"/>
                <w:noProof/>
              </w:rPr>
              <w:fldChar w:fldCharType="begin"/>
            </w:r>
            <w:r w:rsidRPr="002E7864">
              <w:rPr>
                <w:rStyle w:val="Hyperlink"/>
                <w:noProof/>
              </w:rPr>
              <w:instrText xml:space="preserve"> </w:instrText>
            </w:r>
            <w:r>
              <w:rPr>
                <w:noProof/>
              </w:rPr>
              <w:instrText>HYPERLINK \l "_Toc26288709"</w:instrText>
            </w:r>
            <w:r w:rsidRPr="002E7864">
              <w:rPr>
                <w:rStyle w:val="Hyperlink"/>
                <w:noProof/>
              </w:rPr>
              <w:instrText xml:space="preserve"> </w:instrText>
            </w:r>
            <w:r w:rsidRPr="002E7864">
              <w:rPr>
                <w:rStyle w:val="Hyperlink"/>
                <w:noProof/>
              </w:rPr>
            </w:r>
            <w:r w:rsidRPr="002E7864">
              <w:rPr>
                <w:rStyle w:val="Hyperlink"/>
                <w:noProof/>
              </w:rPr>
              <w:fldChar w:fldCharType="separate"/>
            </w:r>
            <w:r w:rsidRPr="002E7864">
              <w:rPr>
                <w:rStyle w:val="Hyperlink"/>
                <w:noProof/>
              </w:rPr>
              <w:t>Load User Feeds</w:t>
            </w:r>
            <w:r>
              <w:rPr>
                <w:noProof/>
                <w:webHidden/>
              </w:rPr>
              <w:tab/>
            </w:r>
            <w:r>
              <w:rPr>
                <w:noProof/>
                <w:webHidden/>
              </w:rPr>
              <w:fldChar w:fldCharType="begin"/>
            </w:r>
            <w:r>
              <w:rPr>
                <w:noProof/>
                <w:webHidden/>
              </w:rPr>
              <w:instrText xml:space="preserve"> PAGEREF _Toc26288709 \h </w:instrText>
            </w:r>
            <w:r>
              <w:rPr>
                <w:noProof/>
                <w:webHidden/>
              </w:rPr>
            </w:r>
          </w:ins>
          <w:r>
            <w:rPr>
              <w:noProof/>
              <w:webHidden/>
            </w:rPr>
            <w:fldChar w:fldCharType="separate"/>
          </w:r>
          <w:ins w:id="56" w:author="Yahia Jad" w:date="2019-12-03T18:04:00Z">
            <w:r>
              <w:rPr>
                <w:noProof/>
                <w:webHidden/>
              </w:rPr>
              <w:t>15</w:t>
            </w:r>
            <w:r>
              <w:rPr>
                <w:noProof/>
                <w:webHidden/>
              </w:rPr>
              <w:fldChar w:fldCharType="end"/>
            </w:r>
            <w:r w:rsidRPr="002E7864">
              <w:rPr>
                <w:rStyle w:val="Hyperlink"/>
                <w:noProof/>
              </w:rPr>
              <w:fldChar w:fldCharType="end"/>
            </w:r>
          </w:ins>
        </w:p>
        <w:p w14:paraId="6D2440C8" w14:textId="3D9D097C" w:rsidR="00B619E6" w:rsidDel="008A4A86" w:rsidRDefault="003E63A7">
          <w:pPr>
            <w:pBdr>
              <w:top w:val="nil"/>
              <w:left w:val="nil"/>
              <w:bottom w:val="nil"/>
              <w:right w:val="nil"/>
              <w:between w:val="nil"/>
            </w:pBdr>
            <w:tabs>
              <w:tab w:val="right" w:pos="9360"/>
            </w:tabs>
            <w:spacing w:before="80" w:line="240" w:lineRule="auto"/>
            <w:rPr>
              <w:del w:id="57" w:author="Yahia Jad" w:date="2019-12-03T18:04:00Z"/>
              <w:noProof/>
              <w:color w:val="0B5394"/>
            </w:rPr>
          </w:pPr>
          <w:del w:id="58" w:author="Yahia Jad" w:date="2019-12-03T18:04:00Z">
            <w:r w:rsidDel="008A4A86">
              <w:rPr>
                <w:b/>
                <w:noProof/>
                <w:color w:val="0B5394"/>
              </w:rPr>
              <w:delText>Introduction</w:delText>
            </w:r>
            <w:r w:rsidDel="008A4A86">
              <w:rPr>
                <w:b/>
                <w:noProof/>
                <w:color w:val="0B5394"/>
              </w:rPr>
              <w:tab/>
              <w:delText>3</w:delText>
            </w:r>
          </w:del>
        </w:p>
        <w:p w14:paraId="22D627A1" w14:textId="4288356D" w:rsidR="00B619E6" w:rsidDel="008A4A86" w:rsidRDefault="003E63A7">
          <w:pPr>
            <w:pBdr>
              <w:top w:val="nil"/>
              <w:left w:val="nil"/>
              <w:bottom w:val="nil"/>
              <w:right w:val="nil"/>
              <w:between w:val="nil"/>
            </w:pBdr>
            <w:tabs>
              <w:tab w:val="right" w:pos="9360"/>
            </w:tabs>
            <w:spacing w:before="60" w:line="240" w:lineRule="auto"/>
            <w:ind w:left="360"/>
            <w:rPr>
              <w:del w:id="59" w:author="Yahia Jad" w:date="2019-12-03T18:04:00Z"/>
              <w:noProof/>
              <w:color w:val="0B5394"/>
            </w:rPr>
          </w:pPr>
          <w:del w:id="60" w:author="Yahia Jad" w:date="2019-12-03T18:04:00Z">
            <w:r w:rsidDel="008A4A86">
              <w:rPr>
                <w:noProof/>
                <w:color w:val="0B5394"/>
              </w:rPr>
              <w:delText>Common Parameters Definition</w:delText>
            </w:r>
            <w:r w:rsidDel="008A4A86">
              <w:rPr>
                <w:noProof/>
                <w:color w:val="0B5394"/>
              </w:rPr>
              <w:tab/>
              <w:delText>3</w:delText>
            </w:r>
          </w:del>
        </w:p>
        <w:p w14:paraId="0CBAFF6B" w14:textId="52377A26" w:rsidR="00B619E6" w:rsidDel="008A4A86" w:rsidRDefault="003E63A7">
          <w:pPr>
            <w:pBdr>
              <w:top w:val="nil"/>
              <w:left w:val="nil"/>
              <w:bottom w:val="nil"/>
              <w:right w:val="nil"/>
              <w:between w:val="nil"/>
            </w:pBdr>
            <w:tabs>
              <w:tab w:val="right" w:pos="9360"/>
            </w:tabs>
            <w:spacing w:before="200" w:line="240" w:lineRule="auto"/>
            <w:rPr>
              <w:del w:id="61" w:author="Yahia Jad" w:date="2019-12-03T18:04:00Z"/>
              <w:noProof/>
              <w:color w:val="0B5394"/>
            </w:rPr>
          </w:pPr>
          <w:del w:id="62" w:author="Yahia Jad" w:date="2019-12-03T18:04:00Z">
            <w:r w:rsidDel="008A4A86">
              <w:rPr>
                <w:b/>
                <w:noProof/>
                <w:color w:val="0B5394"/>
              </w:rPr>
              <w:delText>Structure APIs</w:delText>
            </w:r>
            <w:r w:rsidDel="008A4A86">
              <w:rPr>
                <w:b/>
                <w:noProof/>
                <w:color w:val="0B5394"/>
              </w:rPr>
              <w:tab/>
              <w:delText>3</w:delText>
            </w:r>
          </w:del>
        </w:p>
        <w:p w14:paraId="7CE55A9F" w14:textId="29E928FF" w:rsidR="00B619E6" w:rsidDel="008A4A86" w:rsidRDefault="003E63A7">
          <w:pPr>
            <w:pBdr>
              <w:top w:val="nil"/>
              <w:left w:val="nil"/>
              <w:bottom w:val="nil"/>
              <w:right w:val="nil"/>
              <w:between w:val="nil"/>
            </w:pBdr>
            <w:tabs>
              <w:tab w:val="right" w:pos="9360"/>
            </w:tabs>
            <w:spacing w:before="60" w:line="240" w:lineRule="auto"/>
            <w:ind w:left="360"/>
            <w:rPr>
              <w:del w:id="63" w:author="Yahia Jad" w:date="2019-12-03T18:04:00Z"/>
              <w:noProof/>
              <w:color w:val="0B5394"/>
            </w:rPr>
          </w:pPr>
          <w:del w:id="64" w:author="Yahia Jad" w:date="2019-12-03T18:04:00Z">
            <w:r w:rsidDel="008A4A86">
              <w:rPr>
                <w:noProof/>
                <w:color w:val="0B5394"/>
              </w:rPr>
              <w:delText>Get Categories</w:delText>
            </w:r>
            <w:r w:rsidDel="008A4A86">
              <w:rPr>
                <w:noProof/>
                <w:color w:val="0B5394"/>
              </w:rPr>
              <w:tab/>
              <w:delText>3</w:delText>
            </w:r>
          </w:del>
        </w:p>
        <w:p w14:paraId="05D29328" w14:textId="7E623339" w:rsidR="00B619E6" w:rsidDel="008A4A86" w:rsidRDefault="003E63A7">
          <w:pPr>
            <w:pBdr>
              <w:top w:val="nil"/>
              <w:left w:val="nil"/>
              <w:bottom w:val="nil"/>
              <w:right w:val="nil"/>
              <w:between w:val="nil"/>
            </w:pBdr>
            <w:tabs>
              <w:tab w:val="right" w:pos="9360"/>
            </w:tabs>
            <w:spacing w:before="60" w:line="240" w:lineRule="auto"/>
            <w:ind w:left="360"/>
            <w:rPr>
              <w:del w:id="65" w:author="Yahia Jad" w:date="2019-12-03T18:04:00Z"/>
              <w:noProof/>
              <w:color w:val="0B5394"/>
            </w:rPr>
          </w:pPr>
          <w:del w:id="66" w:author="Yahia Jad" w:date="2019-12-03T18:04:00Z">
            <w:r w:rsidDel="008A4A86">
              <w:rPr>
                <w:noProof/>
                <w:color w:val="0B5394"/>
              </w:rPr>
              <w:delText>Get Authors</w:delText>
            </w:r>
            <w:r w:rsidDel="008A4A86">
              <w:rPr>
                <w:noProof/>
                <w:color w:val="0B5394"/>
              </w:rPr>
              <w:tab/>
              <w:delText>4</w:delText>
            </w:r>
          </w:del>
        </w:p>
        <w:p w14:paraId="7A640FB6" w14:textId="396B9EB1" w:rsidR="00B619E6" w:rsidDel="008A4A86" w:rsidRDefault="003E63A7">
          <w:pPr>
            <w:pBdr>
              <w:top w:val="nil"/>
              <w:left w:val="nil"/>
              <w:bottom w:val="nil"/>
              <w:right w:val="nil"/>
              <w:between w:val="nil"/>
            </w:pBdr>
            <w:tabs>
              <w:tab w:val="right" w:pos="9360"/>
            </w:tabs>
            <w:spacing w:before="60" w:line="240" w:lineRule="auto"/>
            <w:ind w:left="360"/>
            <w:rPr>
              <w:del w:id="67" w:author="Yahia Jad" w:date="2019-12-03T18:04:00Z"/>
              <w:noProof/>
              <w:color w:val="0B5394"/>
            </w:rPr>
          </w:pPr>
          <w:del w:id="68" w:author="Yahia Jad" w:date="2019-12-03T18:04:00Z">
            <w:r w:rsidDel="008A4A86">
              <w:rPr>
                <w:noProof/>
                <w:color w:val="0B5394"/>
              </w:rPr>
              <w:delText>Get Books</w:delText>
            </w:r>
            <w:r w:rsidDel="008A4A86">
              <w:rPr>
                <w:noProof/>
                <w:color w:val="0B5394"/>
              </w:rPr>
              <w:tab/>
              <w:delText>4</w:delText>
            </w:r>
          </w:del>
        </w:p>
        <w:p w14:paraId="6BBBC36F" w14:textId="2AA5FE19" w:rsidR="00B619E6" w:rsidDel="008A4A86" w:rsidRDefault="003E63A7">
          <w:pPr>
            <w:pBdr>
              <w:top w:val="nil"/>
              <w:left w:val="nil"/>
              <w:bottom w:val="nil"/>
              <w:right w:val="nil"/>
              <w:between w:val="nil"/>
            </w:pBdr>
            <w:tabs>
              <w:tab w:val="right" w:pos="9360"/>
            </w:tabs>
            <w:spacing w:before="60" w:line="240" w:lineRule="auto"/>
            <w:ind w:left="360"/>
            <w:rPr>
              <w:del w:id="69" w:author="Yahia Jad" w:date="2019-12-03T18:04:00Z"/>
              <w:noProof/>
              <w:color w:val="0B5394"/>
            </w:rPr>
          </w:pPr>
          <w:del w:id="70" w:author="Yahia Jad" w:date="2019-12-03T18:04:00Z">
            <w:r w:rsidDel="008A4A86">
              <w:rPr>
                <w:noProof/>
                <w:color w:val="0B5394"/>
              </w:rPr>
              <w:delText>Get Book Subjects</w:delText>
            </w:r>
            <w:r w:rsidDel="008A4A86">
              <w:rPr>
                <w:noProof/>
                <w:color w:val="0B5394"/>
              </w:rPr>
              <w:tab/>
              <w:delText>5</w:delText>
            </w:r>
          </w:del>
        </w:p>
        <w:p w14:paraId="1D455F27" w14:textId="1656BEDB" w:rsidR="00B619E6" w:rsidDel="008A4A86" w:rsidRDefault="003E63A7">
          <w:pPr>
            <w:pBdr>
              <w:top w:val="nil"/>
              <w:left w:val="nil"/>
              <w:bottom w:val="nil"/>
              <w:right w:val="nil"/>
              <w:between w:val="nil"/>
            </w:pBdr>
            <w:tabs>
              <w:tab w:val="right" w:pos="9360"/>
            </w:tabs>
            <w:spacing w:before="200" w:line="240" w:lineRule="auto"/>
            <w:rPr>
              <w:del w:id="71" w:author="Yahia Jad" w:date="2019-12-03T18:04:00Z"/>
              <w:noProof/>
              <w:color w:val="0B5394"/>
            </w:rPr>
          </w:pPr>
          <w:del w:id="72" w:author="Yahia Jad" w:date="2019-12-03T18:04:00Z">
            <w:r w:rsidDel="008A4A86">
              <w:rPr>
                <w:b/>
                <w:noProof/>
                <w:color w:val="0B5394"/>
              </w:rPr>
              <w:delText>Information APIs</w:delText>
            </w:r>
            <w:r w:rsidDel="008A4A86">
              <w:rPr>
                <w:b/>
                <w:noProof/>
                <w:color w:val="0B5394"/>
              </w:rPr>
              <w:tab/>
              <w:delText>6</w:delText>
            </w:r>
          </w:del>
        </w:p>
        <w:p w14:paraId="09602F51" w14:textId="0A91E486" w:rsidR="00B619E6" w:rsidDel="008A4A86" w:rsidRDefault="003E63A7">
          <w:pPr>
            <w:pBdr>
              <w:top w:val="nil"/>
              <w:left w:val="nil"/>
              <w:bottom w:val="nil"/>
              <w:right w:val="nil"/>
              <w:between w:val="nil"/>
            </w:pBdr>
            <w:tabs>
              <w:tab w:val="right" w:pos="9360"/>
            </w:tabs>
            <w:spacing w:before="60" w:line="240" w:lineRule="auto"/>
            <w:ind w:left="360"/>
            <w:rPr>
              <w:del w:id="73" w:author="Yahia Jad" w:date="2019-12-03T18:04:00Z"/>
              <w:noProof/>
              <w:color w:val="0B5394"/>
            </w:rPr>
          </w:pPr>
          <w:del w:id="74" w:author="Yahia Jad" w:date="2019-12-03T18:04:00Z">
            <w:r w:rsidDel="008A4A86">
              <w:rPr>
                <w:noProof/>
                <w:color w:val="0B5394"/>
              </w:rPr>
              <w:delText>Get Book Information</w:delText>
            </w:r>
            <w:r w:rsidDel="008A4A86">
              <w:rPr>
                <w:noProof/>
                <w:color w:val="0B5394"/>
              </w:rPr>
              <w:tab/>
              <w:delText>6</w:delText>
            </w:r>
          </w:del>
        </w:p>
        <w:p w14:paraId="4A03E93A" w14:textId="69648B80" w:rsidR="00B619E6" w:rsidDel="008A4A86" w:rsidRDefault="003E63A7">
          <w:pPr>
            <w:pBdr>
              <w:top w:val="nil"/>
              <w:left w:val="nil"/>
              <w:bottom w:val="nil"/>
              <w:right w:val="nil"/>
              <w:between w:val="nil"/>
            </w:pBdr>
            <w:tabs>
              <w:tab w:val="right" w:pos="9360"/>
            </w:tabs>
            <w:spacing w:before="60" w:line="240" w:lineRule="auto"/>
            <w:ind w:left="360"/>
            <w:rPr>
              <w:del w:id="75" w:author="Yahia Jad" w:date="2019-12-03T18:04:00Z"/>
              <w:noProof/>
              <w:color w:val="0B5394"/>
            </w:rPr>
          </w:pPr>
          <w:del w:id="76" w:author="Yahia Jad" w:date="2019-12-03T18:04:00Z">
            <w:r w:rsidDel="008A4A86">
              <w:rPr>
                <w:noProof/>
                <w:color w:val="0B5394"/>
              </w:rPr>
              <w:delText>Get Author Information</w:delText>
            </w:r>
            <w:r w:rsidDel="008A4A86">
              <w:rPr>
                <w:noProof/>
                <w:color w:val="0B5394"/>
              </w:rPr>
              <w:tab/>
              <w:delText>7</w:delText>
            </w:r>
          </w:del>
        </w:p>
        <w:p w14:paraId="131735C2" w14:textId="6CB39FAB" w:rsidR="00B619E6" w:rsidDel="008A4A86" w:rsidRDefault="003E63A7">
          <w:pPr>
            <w:pBdr>
              <w:top w:val="nil"/>
              <w:left w:val="nil"/>
              <w:bottom w:val="nil"/>
              <w:right w:val="nil"/>
              <w:between w:val="nil"/>
            </w:pBdr>
            <w:tabs>
              <w:tab w:val="right" w:pos="9360"/>
            </w:tabs>
            <w:spacing w:before="200" w:line="240" w:lineRule="auto"/>
            <w:rPr>
              <w:del w:id="77" w:author="Yahia Jad" w:date="2019-12-03T18:04:00Z"/>
              <w:noProof/>
              <w:color w:val="0B5394"/>
            </w:rPr>
          </w:pPr>
          <w:del w:id="78" w:author="Yahia Jad" w:date="2019-12-03T18:04:00Z">
            <w:r w:rsidDel="008A4A86">
              <w:rPr>
                <w:b/>
                <w:noProof/>
                <w:color w:val="0B5394"/>
              </w:rPr>
              <w:delText>Book APIs</w:delText>
            </w:r>
            <w:r w:rsidDel="008A4A86">
              <w:rPr>
                <w:b/>
                <w:noProof/>
                <w:color w:val="0B5394"/>
              </w:rPr>
              <w:tab/>
              <w:delText>7</w:delText>
            </w:r>
          </w:del>
        </w:p>
        <w:p w14:paraId="7C76053A" w14:textId="6422134A" w:rsidR="00B619E6" w:rsidDel="008A4A86" w:rsidRDefault="003E63A7">
          <w:pPr>
            <w:pBdr>
              <w:top w:val="nil"/>
              <w:left w:val="nil"/>
              <w:bottom w:val="nil"/>
              <w:right w:val="nil"/>
              <w:between w:val="nil"/>
            </w:pBdr>
            <w:tabs>
              <w:tab w:val="right" w:pos="9360"/>
            </w:tabs>
            <w:spacing w:before="60" w:line="240" w:lineRule="auto"/>
            <w:ind w:left="360"/>
            <w:rPr>
              <w:del w:id="79" w:author="Yahia Jad" w:date="2019-12-03T18:04:00Z"/>
              <w:noProof/>
              <w:color w:val="0B5394"/>
            </w:rPr>
          </w:pPr>
          <w:del w:id="80" w:author="Yahia Jad" w:date="2019-12-03T18:04:00Z">
            <w:r w:rsidDel="008A4A86">
              <w:rPr>
                <w:noProof/>
                <w:color w:val="0B5394"/>
              </w:rPr>
              <w:delText>Get Page</w:delText>
            </w:r>
            <w:r w:rsidDel="008A4A86">
              <w:rPr>
                <w:noProof/>
                <w:color w:val="0B5394"/>
              </w:rPr>
              <w:tab/>
              <w:delText>7</w:delText>
            </w:r>
          </w:del>
        </w:p>
        <w:p w14:paraId="56B37349" w14:textId="35D2CA91" w:rsidR="00B619E6" w:rsidDel="008A4A86" w:rsidRDefault="003E63A7">
          <w:pPr>
            <w:pBdr>
              <w:top w:val="nil"/>
              <w:left w:val="nil"/>
              <w:bottom w:val="nil"/>
              <w:right w:val="nil"/>
              <w:between w:val="nil"/>
            </w:pBdr>
            <w:tabs>
              <w:tab w:val="right" w:pos="9360"/>
            </w:tabs>
            <w:spacing w:before="60" w:line="240" w:lineRule="auto"/>
            <w:ind w:left="360"/>
            <w:rPr>
              <w:del w:id="81" w:author="Yahia Jad" w:date="2019-12-03T18:04:00Z"/>
              <w:noProof/>
              <w:color w:val="0B5394"/>
            </w:rPr>
          </w:pPr>
          <w:del w:id="82" w:author="Yahia Jad" w:date="2019-12-03T18:04:00Z">
            <w:r w:rsidDel="008A4A86">
              <w:rPr>
                <w:noProof/>
                <w:color w:val="0B5394"/>
              </w:rPr>
              <w:delText>Search</w:delText>
            </w:r>
            <w:r w:rsidDel="008A4A86">
              <w:rPr>
                <w:noProof/>
                <w:color w:val="0B5394"/>
              </w:rPr>
              <w:tab/>
              <w:delText>8</w:delText>
            </w:r>
          </w:del>
        </w:p>
        <w:p w14:paraId="3D5AA30B" w14:textId="2BF8D8F5" w:rsidR="00B619E6" w:rsidDel="008A4A86" w:rsidRDefault="003E63A7">
          <w:pPr>
            <w:pBdr>
              <w:top w:val="nil"/>
              <w:left w:val="nil"/>
              <w:bottom w:val="nil"/>
              <w:right w:val="nil"/>
              <w:between w:val="nil"/>
            </w:pBdr>
            <w:tabs>
              <w:tab w:val="right" w:pos="9360"/>
            </w:tabs>
            <w:spacing w:before="200" w:line="240" w:lineRule="auto"/>
            <w:rPr>
              <w:del w:id="83" w:author="Yahia Jad" w:date="2019-12-03T18:04:00Z"/>
              <w:noProof/>
              <w:color w:val="0B5394"/>
            </w:rPr>
          </w:pPr>
          <w:del w:id="84" w:author="Yahia Jad" w:date="2019-12-03T18:04:00Z">
            <w:r w:rsidDel="008A4A86">
              <w:rPr>
                <w:b/>
                <w:noProof/>
                <w:color w:val="0B5394"/>
              </w:rPr>
              <w:delText>User Preference APIs</w:delText>
            </w:r>
            <w:r w:rsidDel="008A4A86">
              <w:rPr>
                <w:b/>
                <w:noProof/>
                <w:color w:val="0B5394"/>
              </w:rPr>
              <w:tab/>
              <w:delText>9</w:delText>
            </w:r>
          </w:del>
        </w:p>
        <w:p w14:paraId="592DA992" w14:textId="7999E0D8" w:rsidR="00B619E6" w:rsidDel="008A4A86" w:rsidRDefault="003E63A7">
          <w:pPr>
            <w:pBdr>
              <w:top w:val="nil"/>
              <w:left w:val="nil"/>
              <w:bottom w:val="nil"/>
              <w:right w:val="nil"/>
              <w:between w:val="nil"/>
            </w:pBdr>
            <w:tabs>
              <w:tab w:val="right" w:pos="9360"/>
            </w:tabs>
            <w:spacing w:before="60" w:line="240" w:lineRule="auto"/>
            <w:ind w:left="360"/>
            <w:rPr>
              <w:del w:id="85" w:author="Yahia Jad" w:date="2019-12-03T18:04:00Z"/>
              <w:noProof/>
              <w:color w:val="0B5394"/>
            </w:rPr>
          </w:pPr>
          <w:del w:id="86" w:author="Yahia Jad" w:date="2019-12-03T18:04:00Z">
            <w:r w:rsidDel="008A4A86">
              <w:rPr>
                <w:noProof/>
                <w:color w:val="0B5394"/>
              </w:rPr>
              <w:delText>Save User Preference</w:delText>
            </w:r>
            <w:r w:rsidDel="008A4A86">
              <w:rPr>
                <w:noProof/>
                <w:color w:val="0B5394"/>
              </w:rPr>
              <w:tab/>
              <w:delText>9</w:delText>
            </w:r>
          </w:del>
        </w:p>
        <w:p w14:paraId="47CF384E" w14:textId="0C6E4B6B" w:rsidR="00B619E6" w:rsidRDefault="003E63A7">
          <w:pPr>
            <w:pBdr>
              <w:top w:val="nil"/>
              <w:left w:val="nil"/>
              <w:bottom w:val="nil"/>
              <w:right w:val="nil"/>
              <w:between w:val="nil"/>
            </w:pBdr>
            <w:tabs>
              <w:tab w:val="right" w:pos="9360"/>
            </w:tabs>
            <w:spacing w:before="60" w:after="80" w:line="240" w:lineRule="auto"/>
            <w:ind w:left="360"/>
            <w:rPr>
              <w:color w:val="0B5394"/>
            </w:rPr>
          </w:pPr>
          <w:del w:id="87" w:author="Yahia Jad" w:date="2019-12-03T18:04:00Z">
            <w:r w:rsidDel="008A4A86">
              <w:rPr>
                <w:noProof/>
                <w:color w:val="0B5394"/>
              </w:rPr>
              <w:delText>Load User Feeds</w:delText>
            </w:r>
            <w:r w:rsidDel="008A4A86">
              <w:rPr>
                <w:noProof/>
                <w:color w:val="0B5394"/>
              </w:rPr>
              <w:tab/>
              <w:delText>9</w:delText>
            </w:r>
          </w:del>
          <w:r>
            <w:fldChar w:fldCharType="end"/>
          </w:r>
        </w:p>
      </w:sdtContent>
    </w:sdt>
    <w:p w14:paraId="73AFE23F" w14:textId="24ED8FA6" w:rsidR="00B619E6" w:rsidDel="008A4A86" w:rsidRDefault="00B619E6">
      <w:pPr>
        <w:pBdr>
          <w:top w:val="nil"/>
          <w:left w:val="nil"/>
          <w:bottom w:val="nil"/>
          <w:right w:val="nil"/>
          <w:between w:val="nil"/>
        </w:pBdr>
        <w:rPr>
          <w:del w:id="88" w:author="Yahia Jad" w:date="2019-12-03T18:04:00Z"/>
        </w:rPr>
      </w:pPr>
    </w:p>
    <w:p w14:paraId="3D8789E4" w14:textId="48ACAC18" w:rsidR="00B619E6" w:rsidDel="008A4A86" w:rsidRDefault="00B619E6">
      <w:pPr>
        <w:pStyle w:val="Heading1"/>
        <w:pBdr>
          <w:top w:val="nil"/>
          <w:left w:val="nil"/>
          <w:bottom w:val="nil"/>
          <w:right w:val="nil"/>
          <w:between w:val="nil"/>
        </w:pBdr>
        <w:rPr>
          <w:del w:id="89" w:author="Yahia Jad" w:date="2019-12-03T18:04:00Z"/>
        </w:rPr>
      </w:pPr>
      <w:bookmarkStart w:id="90" w:name="_qcvarkdjy1lu" w:colFirst="0" w:colLast="0"/>
      <w:bookmarkEnd w:id="90"/>
    </w:p>
    <w:p w14:paraId="13C1C52D" w14:textId="77777777" w:rsidR="00B619E6" w:rsidRDefault="003E63A7">
      <w:pPr>
        <w:pStyle w:val="Heading1"/>
        <w:pBdr>
          <w:top w:val="nil"/>
          <w:left w:val="nil"/>
          <w:bottom w:val="nil"/>
          <w:right w:val="nil"/>
          <w:between w:val="nil"/>
        </w:pBdr>
      </w:pPr>
      <w:bookmarkStart w:id="91" w:name="_xzj8oia3wjmh" w:colFirst="0" w:colLast="0"/>
      <w:bookmarkEnd w:id="91"/>
      <w:r>
        <w:br w:type="page"/>
      </w:r>
    </w:p>
    <w:p w14:paraId="0BB5FE8E" w14:textId="77777777" w:rsidR="00B619E6" w:rsidRDefault="003E63A7">
      <w:pPr>
        <w:pStyle w:val="Heading1"/>
        <w:pBdr>
          <w:top w:val="nil"/>
          <w:left w:val="nil"/>
          <w:bottom w:val="nil"/>
          <w:right w:val="nil"/>
          <w:between w:val="nil"/>
        </w:pBdr>
      </w:pPr>
      <w:bookmarkStart w:id="92" w:name="_Toc26288694"/>
      <w:r>
        <w:lastRenderedPageBreak/>
        <w:t>Introduction</w:t>
      </w:r>
      <w:bookmarkEnd w:id="92"/>
    </w:p>
    <w:p w14:paraId="5FF351B2" w14:textId="77777777" w:rsidR="00B619E6" w:rsidRDefault="003E63A7">
      <w:pPr>
        <w:pStyle w:val="Heading2"/>
        <w:pBdr>
          <w:top w:val="nil"/>
          <w:left w:val="nil"/>
          <w:bottom w:val="nil"/>
          <w:right w:val="nil"/>
          <w:between w:val="nil"/>
        </w:pBdr>
      </w:pPr>
      <w:bookmarkStart w:id="93" w:name="_Toc26288695"/>
      <w:r>
        <w:t>Common Parameters Definition</w:t>
      </w:r>
      <w:bookmarkEnd w:id="93"/>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94" w:author="Yahia Jad" w:date="2019-12-03T17:52:00Z">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1691"/>
        <w:gridCol w:w="7669"/>
        <w:tblGridChange w:id="95">
          <w:tblGrid>
            <w:gridCol w:w="2340"/>
            <w:gridCol w:w="7020"/>
          </w:tblGrid>
        </w:tblGridChange>
      </w:tblGrid>
      <w:tr w:rsidR="00B619E6" w14:paraId="7D1F8DEC" w14:textId="77777777" w:rsidTr="00990B3A">
        <w:tc>
          <w:tcPr>
            <w:tcW w:w="1691" w:type="dxa"/>
            <w:shd w:val="clear" w:color="auto" w:fill="C9DAF8"/>
            <w:tcMar>
              <w:top w:w="100" w:type="dxa"/>
              <w:left w:w="100" w:type="dxa"/>
              <w:bottom w:w="100" w:type="dxa"/>
              <w:right w:w="100" w:type="dxa"/>
            </w:tcMar>
            <w:tcPrChange w:id="96" w:author="Yahia Jad" w:date="2019-12-03T17:52:00Z">
              <w:tcPr>
                <w:tcW w:w="2340" w:type="dxa"/>
                <w:shd w:val="clear" w:color="auto" w:fill="C9DAF8"/>
                <w:tcMar>
                  <w:top w:w="100" w:type="dxa"/>
                  <w:left w:w="100" w:type="dxa"/>
                  <w:bottom w:w="100" w:type="dxa"/>
                  <w:right w:w="100" w:type="dxa"/>
                </w:tcMar>
              </w:tcPr>
            </w:tcPrChange>
          </w:tcPr>
          <w:p w14:paraId="1491F7C7" w14:textId="77777777" w:rsidR="00B619E6" w:rsidRDefault="003E63A7">
            <w:pPr>
              <w:pBdr>
                <w:top w:val="nil"/>
                <w:left w:val="nil"/>
                <w:bottom w:val="nil"/>
                <w:right w:val="nil"/>
                <w:between w:val="nil"/>
              </w:pBdr>
            </w:pPr>
            <w:r>
              <w:t>{</w:t>
            </w:r>
            <w:r>
              <w:rPr>
                <w:b/>
                <w:color w:val="5B0F00"/>
              </w:rPr>
              <w:t>server-</w:t>
            </w:r>
            <w:proofErr w:type="spellStart"/>
            <w:r>
              <w:rPr>
                <w:b/>
                <w:color w:val="5B0F00"/>
              </w:rPr>
              <w:t>url</w:t>
            </w:r>
            <w:proofErr w:type="spellEnd"/>
            <w:r>
              <w:t>}</w:t>
            </w:r>
          </w:p>
        </w:tc>
        <w:tc>
          <w:tcPr>
            <w:tcW w:w="7669" w:type="dxa"/>
            <w:shd w:val="clear" w:color="auto" w:fill="auto"/>
            <w:tcMar>
              <w:top w:w="100" w:type="dxa"/>
              <w:left w:w="100" w:type="dxa"/>
              <w:bottom w:w="100" w:type="dxa"/>
              <w:right w:w="100" w:type="dxa"/>
            </w:tcMar>
            <w:tcPrChange w:id="97" w:author="Yahia Jad" w:date="2019-12-03T17:52:00Z">
              <w:tcPr>
                <w:tcW w:w="7020" w:type="dxa"/>
                <w:shd w:val="clear" w:color="auto" w:fill="auto"/>
                <w:tcMar>
                  <w:top w:w="100" w:type="dxa"/>
                  <w:left w:w="100" w:type="dxa"/>
                  <w:bottom w:w="100" w:type="dxa"/>
                  <w:right w:w="100" w:type="dxa"/>
                </w:tcMar>
              </w:tcPr>
            </w:tcPrChange>
          </w:tcPr>
          <w:p w14:paraId="3EDB462A" w14:textId="77777777" w:rsidR="00B619E6" w:rsidRDefault="003E63A7">
            <w:pPr>
              <w:pBdr>
                <w:top w:val="nil"/>
                <w:left w:val="nil"/>
                <w:bottom w:val="nil"/>
                <w:right w:val="nil"/>
                <w:between w:val="nil"/>
              </w:pBdr>
            </w:pPr>
            <w:r>
              <w:t>Server address. For example (http://booksapi.islam-db.com).</w:t>
            </w:r>
          </w:p>
        </w:tc>
      </w:tr>
      <w:tr w:rsidR="00B619E6" w14:paraId="78C2E4F7" w14:textId="77777777" w:rsidTr="00990B3A">
        <w:tc>
          <w:tcPr>
            <w:tcW w:w="1691" w:type="dxa"/>
            <w:shd w:val="clear" w:color="auto" w:fill="C9DAF8"/>
            <w:tcMar>
              <w:top w:w="100" w:type="dxa"/>
              <w:left w:w="100" w:type="dxa"/>
              <w:bottom w:w="100" w:type="dxa"/>
              <w:right w:w="100" w:type="dxa"/>
            </w:tcMar>
            <w:tcPrChange w:id="98" w:author="Yahia Jad" w:date="2019-12-03T17:52:00Z">
              <w:tcPr>
                <w:tcW w:w="2340" w:type="dxa"/>
                <w:shd w:val="clear" w:color="auto" w:fill="C9DAF8"/>
                <w:tcMar>
                  <w:top w:w="100" w:type="dxa"/>
                  <w:left w:w="100" w:type="dxa"/>
                  <w:bottom w:w="100" w:type="dxa"/>
                  <w:right w:w="100" w:type="dxa"/>
                </w:tcMar>
              </w:tcPr>
            </w:tcPrChange>
          </w:tcPr>
          <w:p w14:paraId="3E94A0AE" w14:textId="77777777" w:rsidR="00B619E6" w:rsidRDefault="003E63A7">
            <w:pPr>
              <w:pBdr>
                <w:top w:val="nil"/>
                <w:left w:val="nil"/>
                <w:bottom w:val="nil"/>
                <w:right w:val="nil"/>
                <w:between w:val="nil"/>
              </w:pBdr>
            </w:pPr>
            <w:r>
              <w:t>"</w:t>
            </w:r>
            <w:r>
              <w:rPr>
                <w:b/>
              </w:rPr>
              <w:t>response</w:t>
            </w:r>
            <w:r>
              <w:t>"</w:t>
            </w:r>
          </w:p>
        </w:tc>
        <w:tc>
          <w:tcPr>
            <w:tcW w:w="7669" w:type="dxa"/>
            <w:shd w:val="clear" w:color="auto" w:fill="auto"/>
            <w:tcMar>
              <w:top w:w="100" w:type="dxa"/>
              <w:left w:w="100" w:type="dxa"/>
              <w:bottom w:w="100" w:type="dxa"/>
              <w:right w:w="100" w:type="dxa"/>
            </w:tcMar>
            <w:tcPrChange w:id="99" w:author="Yahia Jad" w:date="2019-12-03T17:52:00Z">
              <w:tcPr>
                <w:tcW w:w="7020" w:type="dxa"/>
                <w:shd w:val="clear" w:color="auto" w:fill="auto"/>
                <w:tcMar>
                  <w:top w:w="100" w:type="dxa"/>
                  <w:left w:w="100" w:type="dxa"/>
                  <w:bottom w:w="100" w:type="dxa"/>
                  <w:right w:w="100" w:type="dxa"/>
                </w:tcMar>
              </w:tcPr>
            </w:tcPrChange>
          </w:tcPr>
          <w:p w14:paraId="66E4F61F" w14:textId="77777777" w:rsidR="00B619E6" w:rsidRDefault="003E63A7">
            <w:pPr>
              <w:pBdr>
                <w:top w:val="nil"/>
                <w:left w:val="nil"/>
                <w:bottom w:val="nil"/>
                <w:right w:val="nil"/>
                <w:between w:val="nil"/>
              </w:pBdr>
            </w:pPr>
            <w:r>
              <w:t>1 or 0.</w:t>
            </w:r>
          </w:p>
        </w:tc>
      </w:tr>
      <w:tr w:rsidR="00B619E6" w14:paraId="3D75A245" w14:textId="77777777" w:rsidTr="00990B3A">
        <w:tc>
          <w:tcPr>
            <w:tcW w:w="1691" w:type="dxa"/>
            <w:shd w:val="clear" w:color="auto" w:fill="C9DAF8"/>
            <w:tcMar>
              <w:top w:w="100" w:type="dxa"/>
              <w:left w:w="100" w:type="dxa"/>
              <w:bottom w:w="100" w:type="dxa"/>
              <w:right w:w="100" w:type="dxa"/>
            </w:tcMar>
            <w:tcPrChange w:id="100" w:author="Yahia Jad" w:date="2019-12-03T17:52:00Z">
              <w:tcPr>
                <w:tcW w:w="2340" w:type="dxa"/>
                <w:shd w:val="clear" w:color="auto" w:fill="C9DAF8"/>
                <w:tcMar>
                  <w:top w:w="100" w:type="dxa"/>
                  <w:left w:w="100" w:type="dxa"/>
                  <w:bottom w:w="100" w:type="dxa"/>
                  <w:right w:w="100" w:type="dxa"/>
                </w:tcMar>
              </w:tcPr>
            </w:tcPrChange>
          </w:tcPr>
          <w:p w14:paraId="67D6D289" w14:textId="77777777" w:rsidR="00B619E6" w:rsidRDefault="003E63A7">
            <w:pPr>
              <w:pBdr>
                <w:top w:val="nil"/>
                <w:left w:val="nil"/>
                <w:bottom w:val="nil"/>
                <w:right w:val="nil"/>
                <w:between w:val="nil"/>
              </w:pBdr>
            </w:pPr>
            <w:r>
              <w:t>"</w:t>
            </w:r>
            <w:r>
              <w:rPr>
                <w:b/>
              </w:rPr>
              <w:t>reason</w:t>
            </w:r>
            <w:r>
              <w:t>"</w:t>
            </w:r>
          </w:p>
        </w:tc>
        <w:tc>
          <w:tcPr>
            <w:tcW w:w="7669" w:type="dxa"/>
            <w:shd w:val="clear" w:color="auto" w:fill="auto"/>
            <w:tcMar>
              <w:top w:w="100" w:type="dxa"/>
              <w:left w:w="100" w:type="dxa"/>
              <w:bottom w:w="100" w:type="dxa"/>
              <w:right w:w="100" w:type="dxa"/>
            </w:tcMar>
            <w:tcPrChange w:id="101" w:author="Yahia Jad" w:date="2019-12-03T17:52:00Z">
              <w:tcPr>
                <w:tcW w:w="7020" w:type="dxa"/>
                <w:shd w:val="clear" w:color="auto" w:fill="auto"/>
                <w:tcMar>
                  <w:top w:w="100" w:type="dxa"/>
                  <w:left w:w="100" w:type="dxa"/>
                  <w:bottom w:w="100" w:type="dxa"/>
                  <w:right w:w="100" w:type="dxa"/>
                </w:tcMar>
              </w:tcPr>
            </w:tcPrChange>
          </w:tcPr>
          <w:p w14:paraId="3757C6E2" w14:textId="77777777" w:rsidR="00B619E6" w:rsidRDefault="003E63A7">
            <w:pPr>
              <w:pBdr>
                <w:top w:val="nil"/>
                <w:left w:val="nil"/>
                <w:bottom w:val="nil"/>
                <w:right w:val="nil"/>
                <w:between w:val="nil"/>
              </w:pBdr>
            </w:pPr>
            <w:r>
              <w:t>Reason of failure.</w:t>
            </w:r>
          </w:p>
        </w:tc>
      </w:tr>
      <w:tr w:rsidR="00B619E6" w14:paraId="6325675F" w14:textId="77777777" w:rsidTr="00990B3A">
        <w:tc>
          <w:tcPr>
            <w:tcW w:w="1691" w:type="dxa"/>
            <w:shd w:val="clear" w:color="auto" w:fill="C9DAF8"/>
            <w:tcMar>
              <w:top w:w="100" w:type="dxa"/>
              <w:left w:w="100" w:type="dxa"/>
              <w:bottom w:w="100" w:type="dxa"/>
              <w:right w:w="100" w:type="dxa"/>
            </w:tcMar>
            <w:tcPrChange w:id="102" w:author="Yahia Jad" w:date="2019-12-03T17:52:00Z">
              <w:tcPr>
                <w:tcW w:w="2340" w:type="dxa"/>
                <w:shd w:val="clear" w:color="auto" w:fill="C9DAF8"/>
                <w:tcMar>
                  <w:top w:w="100" w:type="dxa"/>
                  <w:left w:w="100" w:type="dxa"/>
                  <w:bottom w:w="100" w:type="dxa"/>
                  <w:right w:w="100" w:type="dxa"/>
                </w:tcMar>
              </w:tcPr>
            </w:tcPrChange>
          </w:tcPr>
          <w:p w14:paraId="64DF068F" w14:textId="77777777" w:rsidR="00B619E6" w:rsidRDefault="003E63A7">
            <w:pPr>
              <w:pBdr>
                <w:top w:val="nil"/>
                <w:left w:val="nil"/>
                <w:bottom w:val="nil"/>
                <w:right w:val="nil"/>
                <w:between w:val="nil"/>
              </w:pBdr>
            </w:pPr>
            <w:r>
              <w:t>"</w:t>
            </w:r>
            <w:r>
              <w:rPr>
                <w:b/>
              </w:rPr>
              <w:t>keywords</w:t>
            </w:r>
            <w:r>
              <w:t>"</w:t>
            </w:r>
          </w:p>
        </w:tc>
        <w:tc>
          <w:tcPr>
            <w:tcW w:w="7669" w:type="dxa"/>
            <w:shd w:val="clear" w:color="auto" w:fill="auto"/>
            <w:tcMar>
              <w:top w:w="100" w:type="dxa"/>
              <w:left w:w="100" w:type="dxa"/>
              <w:bottom w:w="100" w:type="dxa"/>
              <w:right w:w="100" w:type="dxa"/>
            </w:tcMar>
            <w:tcPrChange w:id="103" w:author="Yahia Jad" w:date="2019-12-03T17:52:00Z">
              <w:tcPr>
                <w:tcW w:w="7020" w:type="dxa"/>
                <w:shd w:val="clear" w:color="auto" w:fill="auto"/>
                <w:tcMar>
                  <w:top w:w="100" w:type="dxa"/>
                  <w:left w:w="100" w:type="dxa"/>
                  <w:bottom w:w="100" w:type="dxa"/>
                  <w:right w:w="100" w:type="dxa"/>
                </w:tcMar>
              </w:tcPr>
            </w:tcPrChange>
          </w:tcPr>
          <w:p w14:paraId="5B0B7F74" w14:textId="77777777" w:rsidR="00B619E6" w:rsidRDefault="003E63A7">
            <w:pPr>
              <w:pBdr>
                <w:top w:val="nil"/>
                <w:left w:val="nil"/>
                <w:bottom w:val="nil"/>
                <w:right w:val="nil"/>
                <w:between w:val="nil"/>
              </w:pBdr>
            </w:pPr>
            <w:r>
              <w:t xml:space="preserve">Search keywords </w:t>
            </w:r>
          </w:p>
        </w:tc>
      </w:tr>
    </w:tbl>
    <w:p w14:paraId="2CFB865F" w14:textId="77777777" w:rsidR="00B619E6" w:rsidRDefault="00B619E6">
      <w:pPr>
        <w:pBdr>
          <w:top w:val="nil"/>
          <w:left w:val="nil"/>
          <w:bottom w:val="nil"/>
          <w:right w:val="nil"/>
          <w:between w:val="nil"/>
        </w:pBdr>
      </w:pPr>
    </w:p>
    <w:p w14:paraId="2154DA02" w14:textId="77777777" w:rsidR="00410DD0" w:rsidRDefault="00410DD0">
      <w:pPr>
        <w:rPr>
          <w:ins w:id="104" w:author="Yahia Jad" w:date="2019-12-02T18:43:00Z"/>
          <w:b/>
          <w:color w:val="0B5394"/>
          <w:sz w:val="48"/>
          <w:szCs w:val="48"/>
        </w:rPr>
      </w:pPr>
      <w:ins w:id="105" w:author="Yahia Jad" w:date="2019-12-02T18:43:00Z">
        <w:r>
          <w:br w:type="page"/>
        </w:r>
      </w:ins>
    </w:p>
    <w:p w14:paraId="485EC2B4" w14:textId="21C1C2A4" w:rsidR="00B619E6" w:rsidRDefault="003E63A7">
      <w:pPr>
        <w:pStyle w:val="Heading1"/>
        <w:pBdr>
          <w:top w:val="nil"/>
          <w:left w:val="nil"/>
          <w:bottom w:val="nil"/>
          <w:right w:val="nil"/>
          <w:between w:val="nil"/>
        </w:pBdr>
      </w:pPr>
      <w:bookmarkStart w:id="106" w:name="_Toc26288696"/>
      <w:r>
        <w:lastRenderedPageBreak/>
        <w:t>Structure APIs</w:t>
      </w:r>
      <w:bookmarkEnd w:id="106"/>
    </w:p>
    <w:p w14:paraId="76604536" w14:textId="77777777" w:rsidR="00B619E6" w:rsidRDefault="003E63A7">
      <w:pPr>
        <w:pStyle w:val="Heading2"/>
        <w:pBdr>
          <w:top w:val="nil"/>
          <w:left w:val="nil"/>
          <w:bottom w:val="nil"/>
          <w:right w:val="nil"/>
          <w:between w:val="nil"/>
        </w:pBdr>
      </w:pPr>
      <w:bookmarkStart w:id="107" w:name="_Toc26288697"/>
      <w:r>
        <w:t>Get Categories</w:t>
      </w:r>
      <w:bookmarkEnd w:id="107"/>
    </w:p>
    <w:p w14:paraId="664C0FF1" w14:textId="77777777" w:rsidR="00B619E6" w:rsidRDefault="003E63A7">
      <w:pPr>
        <w:pBdr>
          <w:top w:val="nil"/>
          <w:left w:val="nil"/>
          <w:bottom w:val="nil"/>
          <w:right w:val="nil"/>
          <w:between w:val="nil"/>
        </w:pBdr>
      </w:pPr>
      <w:r>
        <w:t>Returns a list of categories under the given parent category.</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108" w:author="Yahia Jad" w:date="2019-12-03T17:53:00Z">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1691"/>
        <w:gridCol w:w="7669"/>
        <w:tblGridChange w:id="109">
          <w:tblGrid>
            <w:gridCol w:w="2385"/>
            <w:gridCol w:w="6975"/>
          </w:tblGrid>
        </w:tblGridChange>
      </w:tblGrid>
      <w:tr w:rsidR="00B619E6" w14:paraId="79F27E45" w14:textId="77777777" w:rsidTr="00990B3A">
        <w:tc>
          <w:tcPr>
            <w:tcW w:w="1691" w:type="dxa"/>
            <w:shd w:val="clear" w:color="auto" w:fill="C9DAF8"/>
            <w:tcMar>
              <w:top w:w="100" w:type="dxa"/>
              <w:left w:w="100" w:type="dxa"/>
              <w:bottom w:w="100" w:type="dxa"/>
              <w:right w:w="100" w:type="dxa"/>
            </w:tcMar>
            <w:tcPrChange w:id="110" w:author="Yahia Jad" w:date="2019-12-03T17:53:00Z">
              <w:tcPr>
                <w:tcW w:w="2385" w:type="dxa"/>
                <w:shd w:val="clear" w:color="auto" w:fill="C9DAF8"/>
                <w:tcMar>
                  <w:top w:w="100" w:type="dxa"/>
                  <w:left w:w="100" w:type="dxa"/>
                  <w:bottom w:w="100" w:type="dxa"/>
                  <w:right w:w="100" w:type="dxa"/>
                </w:tcMar>
              </w:tcPr>
            </w:tcPrChange>
          </w:tcPr>
          <w:p w14:paraId="0F0C7CFA" w14:textId="77777777" w:rsidR="00B619E6" w:rsidRDefault="003E63A7">
            <w:pPr>
              <w:widowControl w:val="0"/>
              <w:pBdr>
                <w:top w:val="nil"/>
                <w:left w:val="nil"/>
                <w:bottom w:val="nil"/>
                <w:right w:val="nil"/>
                <w:between w:val="nil"/>
              </w:pBdr>
              <w:spacing w:line="240" w:lineRule="auto"/>
              <w:jc w:val="left"/>
              <w:rPr>
                <w:b/>
              </w:rPr>
            </w:pPr>
            <w:r>
              <w:rPr>
                <w:b/>
              </w:rPr>
              <w:t>API Structure</w:t>
            </w:r>
          </w:p>
        </w:tc>
        <w:tc>
          <w:tcPr>
            <w:tcW w:w="7669" w:type="dxa"/>
            <w:shd w:val="clear" w:color="auto" w:fill="auto"/>
            <w:tcMar>
              <w:top w:w="100" w:type="dxa"/>
              <w:left w:w="100" w:type="dxa"/>
              <w:bottom w:w="100" w:type="dxa"/>
              <w:right w:w="100" w:type="dxa"/>
            </w:tcMar>
            <w:tcPrChange w:id="111" w:author="Yahia Jad" w:date="2019-12-03T17:53:00Z">
              <w:tcPr>
                <w:tcW w:w="6975" w:type="dxa"/>
                <w:shd w:val="clear" w:color="auto" w:fill="auto"/>
                <w:tcMar>
                  <w:top w:w="100" w:type="dxa"/>
                  <w:left w:w="100" w:type="dxa"/>
                  <w:bottom w:w="100" w:type="dxa"/>
                  <w:right w:w="100" w:type="dxa"/>
                </w:tcMar>
              </w:tcPr>
            </w:tcPrChange>
          </w:tcPr>
          <w:p w14:paraId="6D232FED" w14:textId="77777777" w:rsidR="00B619E6" w:rsidRDefault="003E63A7">
            <w:pPr>
              <w:pBdr>
                <w:top w:val="nil"/>
                <w:left w:val="nil"/>
                <w:bottom w:val="nil"/>
                <w:right w:val="nil"/>
                <w:between w:val="nil"/>
              </w:pBdr>
            </w:pPr>
            <w:r>
              <w:t>{</w:t>
            </w:r>
            <w:r>
              <w:rPr>
                <w:b/>
                <w:color w:val="980000"/>
              </w:rPr>
              <w:t>server-</w:t>
            </w:r>
            <w:proofErr w:type="spellStart"/>
            <w:r>
              <w:rPr>
                <w:b/>
                <w:color w:val="980000"/>
              </w:rPr>
              <w:t>url</w:t>
            </w:r>
            <w:proofErr w:type="spellEnd"/>
            <w:r>
              <w:t>}/</w:t>
            </w:r>
            <w:proofErr w:type="spellStart"/>
            <w:r>
              <w:rPr>
                <w:b/>
              </w:rPr>
              <w:t>api</w:t>
            </w:r>
            <w:proofErr w:type="spellEnd"/>
            <w:r>
              <w:t>/</w:t>
            </w:r>
            <w:proofErr w:type="spellStart"/>
            <w:r>
              <w:rPr>
                <w:b/>
              </w:rPr>
              <w:t>getcategories</w:t>
            </w:r>
            <w:proofErr w:type="spellEnd"/>
            <w:r>
              <w:t>/{</w:t>
            </w:r>
            <w:proofErr w:type="spellStart"/>
            <w:r>
              <w:rPr>
                <w:b/>
              </w:rPr>
              <w:t>parentid</w:t>
            </w:r>
            <w:proofErr w:type="spellEnd"/>
            <w:r>
              <w:t>}/{more}/{id}</w:t>
            </w:r>
          </w:p>
        </w:tc>
      </w:tr>
      <w:tr w:rsidR="00B619E6" w14:paraId="2F4DFE25" w14:textId="77777777" w:rsidTr="00990B3A">
        <w:tc>
          <w:tcPr>
            <w:tcW w:w="1691" w:type="dxa"/>
            <w:shd w:val="clear" w:color="auto" w:fill="C9DAF8"/>
            <w:tcMar>
              <w:top w:w="100" w:type="dxa"/>
              <w:left w:w="100" w:type="dxa"/>
              <w:bottom w:w="100" w:type="dxa"/>
              <w:right w:w="100" w:type="dxa"/>
            </w:tcMar>
            <w:tcPrChange w:id="112" w:author="Yahia Jad" w:date="2019-12-03T17:53:00Z">
              <w:tcPr>
                <w:tcW w:w="2385" w:type="dxa"/>
                <w:shd w:val="clear" w:color="auto" w:fill="C9DAF8"/>
                <w:tcMar>
                  <w:top w:w="100" w:type="dxa"/>
                  <w:left w:w="100" w:type="dxa"/>
                  <w:bottom w:w="100" w:type="dxa"/>
                  <w:right w:w="100" w:type="dxa"/>
                </w:tcMar>
              </w:tcPr>
            </w:tcPrChange>
          </w:tcPr>
          <w:p w14:paraId="66E321EA" w14:textId="77777777" w:rsidR="00B619E6" w:rsidRDefault="003E63A7">
            <w:pPr>
              <w:widowControl w:val="0"/>
              <w:pBdr>
                <w:top w:val="nil"/>
                <w:left w:val="nil"/>
                <w:bottom w:val="nil"/>
                <w:right w:val="nil"/>
                <w:between w:val="nil"/>
              </w:pBdr>
              <w:spacing w:line="240" w:lineRule="auto"/>
              <w:jc w:val="left"/>
              <w:rPr>
                <w:b/>
              </w:rPr>
            </w:pPr>
            <w:r>
              <w:rPr>
                <w:b/>
              </w:rPr>
              <w:t>POST Parameters</w:t>
            </w:r>
          </w:p>
        </w:tc>
        <w:tc>
          <w:tcPr>
            <w:tcW w:w="7669" w:type="dxa"/>
            <w:shd w:val="clear" w:color="auto" w:fill="auto"/>
            <w:tcMar>
              <w:top w:w="100" w:type="dxa"/>
              <w:left w:w="100" w:type="dxa"/>
              <w:bottom w:w="100" w:type="dxa"/>
              <w:right w:w="100" w:type="dxa"/>
            </w:tcMar>
            <w:tcPrChange w:id="113" w:author="Yahia Jad" w:date="2019-12-03T17:53:00Z">
              <w:tcPr>
                <w:tcW w:w="6975" w:type="dxa"/>
                <w:shd w:val="clear" w:color="auto" w:fill="auto"/>
                <w:tcMar>
                  <w:top w:w="100" w:type="dxa"/>
                  <w:left w:w="100" w:type="dxa"/>
                  <w:bottom w:w="100" w:type="dxa"/>
                  <w:right w:w="100" w:type="dxa"/>
                </w:tcMar>
              </w:tcPr>
            </w:tcPrChange>
          </w:tcPr>
          <w:p w14:paraId="3298E9CC" w14:textId="77777777" w:rsidR="00B619E6" w:rsidRDefault="003E63A7">
            <w:pPr>
              <w:pBdr>
                <w:top w:val="nil"/>
                <w:left w:val="nil"/>
                <w:bottom w:val="nil"/>
                <w:right w:val="nil"/>
                <w:between w:val="nil"/>
              </w:pBdr>
            </w:pPr>
            <w:r>
              <w:t>{"</w:t>
            </w:r>
            <w:proofErr w:type="spellStart"/>
            <w:r>
              <w:rPr>
                <w:b/>
              </w:rPr>
              <w:t>keywords</w:t>
            </w:r>
            <w:proofErr w:type="gramStart"/>
            <w:r>
              <w:t>":string</w:t>
            </w:r>
            <w:proofErr w:type="spellEnd"/>
            <w:proofErr w:type="gramEnd"/>
            <w:r>
              <w:t>, "</w:t>
            </w:r>
            <w:proofErr w:type="spellStart"/>
            <w:r>
              <w:rPr>
                <w:b/>
              </w:rPr>
              <w:t>limit</w:t>
            </w:r>
            <w:r>
              <w:t>":int</w:t>
            </w:r>
            <w:proofErr w:type="spellEnd"/>
            <w:r>
              <w:t xml:space="preserve">} </w:t>
            </w:r>
          </w:p>
        </w:tc>
      </w:tr>
      <w:tr w:rsidR="00B619E6" w14:paraId="21F50CDB" w14:textId="77777777" w:rsidTr="00990B3A">
        <w:tc>
          <w:tcPr>
            <w:tcW w:w="1691" w:type="dxa"/>
            <w:shd w:val="clear" w:color="auto" w:fill="C9DAF8"/>
            <w:tcMar>
              <w:top w:w="100" w:type="dxa"/>
              <w:left w:w="100" w:type="dxa"/>
              <w:bottom w:w="100" w:type="dxa"/>
              <w:right w:w="100" w:type="dxa"/>
            </w:tcMar>
            <w:tcPrChange w:id="114" w:author="Yahia Jad" w:date="2019-12-03T17:53:00Z">
              <w:tcPr>
                <w:tcW w:w="2385" w:type="dxa"/>
                <w:shd w:val="clear" w:color="auto" w:fill="C9DAF8"/>
                <w:tcMar>
                  <w:top w:w="100" w:type="dxa"/>
                  <w:left w:w="100" w:type="dxa"/>
                  <w:bottom w:w="100" w:type="dxa"/>
                  <w:right w:w="100" w:type="dxa"/>
                </w:tcMar>
              </w:tcPr>
            </w:tcPrChange>
          </w:tcPr>
          <w:p w14:paraId="5E1B8C69" w14:textId="77777777" w:rsidR="00B619E6" w:rsidRDefault="003E63A7">
            <w:pPr>
              <w:pBdr>
                <w:top w:val="nil"/>
                <w:left w:val="nil"/>
                <w:bottom w:val="nil"/>
                <w:right w:val="nil"/>
                <w:between w:val="nil"/>
              </w:pBdr>
              <w:rPr>
                <w:b/>
              </w:rPr>
            </w:pPr>
            <w:r>
              <w:rPr>
                <w:b/>
              </w:rPr>
              <w:t>Output Structure</w:t>
            </w:r>
          </w:p>
        </w:tc>
        <w:tc>
          <w:tcPr>
            <w:tcW w:w="7669" w:type="dxa"/>
            <w:shd w:val="clear" w:color="auto" w:fill="auto"/>
            <w:tcMar>
              <w:top w:w="100" w:type="dxa"/>
              <w:left w:w="100" w:type="dxa"/>
              <w:bottom w:w="100" w:type="dxa"/>
              <w:right w:w="100" w:type="dxa"/>
            </w:tcMar>
            <w:tcPrChange w:id="115" w:author="Yahia Jad" w:date="2019-12-03T17:53:00Z">
              <w:tcPr>
                <w:tcW w:w="6975" w:type="dxa"/>
                <w:shd w:val="clear" w:color="auto" w:fill="auto"/>
                <w:tcMar>
                  <w:top w:w="100" w:type="dxa"/>
                  <w:left w:w="100" w:type="dxa"/>
                  <w:bottom w:w="100" w:type="dxa"/>
                  <w:right w:w="100" w:type="dxa"/>
                </w:tcMar>
              </w:tcPr>
            </w:tcPrChange>
          </w:tcPr>
          <w:p w14:paraId="61E6701C" w14:textId="77777777" w:rsidR="00B619E6" w:rsidRDefault="003E63A7" w:rsidP="00185D75">
            <w:pPr>
              <w:pStyle w:val="NoSpacing"/>
              <w:pPrChange w:id="116" w:author="Yahia Jad" w:date="2019-12-03T17:31:00Z">
                <w:pPr>
                  <w:pBdr>
                    <w:top w:val="nil"/>
                    <w:left w:val="nil"/>
                    <w:bottom w:val="nil"/>
                    <w:right w:val="nil"/>
                    <w:between w:val="nil"/>
                  </w:pBdr>
                </w:pPr>
              </w:pPrChange>
            </w:pPr>
            <w:r>
              <w:t>{</w:t>
            </w:r>
          </w:p>
          <w:p w14:paraId="6067C573" w14:textId="77777777" w:rsidR="00B619E6" w:rsidRDefault="003E63A7" w:rsidP="00185D75">
            <w:pPr>
              <w:pStyle w:val="NoSpacing"/>
              <w:pPrChange w:id="117" w:author="Yahia Jad" w:date="2019-12-03T17:31:00Z">
                <w:pPr>
                  <w:pBdr>
                    <w:top w:val="nil"/>
                    <w:left w:val="nil"/>
                    <w:bottom w:val="nil"/>
                    <w:right w:val="nil"/>
                    <w:between w:val="nil"/>
                  </w:pBdr>
                  <w:ind w:left="720"/>
                </w:pPr>
              </w:pPrChange>
            </w:pPr>
            <w:r>
              <w:t>{</w:t>
            </w:r>
          </w:p>
          <w:p w14:paraId="080EC078" w14:textId="77777777" w:rsidR="00B619E6" w:rsidRDefault="003E63A7" w:rsidP="00185D75">
            <w:pPr>
              <w:pStyle w:val="NoSpacing"/>
              <w:pPrChange w:id="118" w:author="Yahia Jad" w:date="2019-12-03T17:31:00Z">
                <w:pPr>
                  <w:pBdr>
                    <w:top w:val="nil"/>
                    <w:left w:val="nil"/>
                    <w:bottom w:val="nil"/>
                    <w:right w:val="nil"/>
                    <w:between w:val="nil"/>
                  </w:pBdr>
                  <w:ind w:left="1440"/>
                </w:pPr>
              </w:pPrChange>
            </w:pPr>
            <w:r>
              <w:t>"</w:t>
            </w:r>
            <w:r>
              <w:rPr>
                <w:b/>
              </w:rPr>
              <w:t>id</w:t>
            </w:r>
            <w:r>
              <w:t>": int,</w:t>
            </w:r>
          </w:p>
          <w:p w14:paraId="38FA8074" w14:textId="77777777" w:rsidR="00B619E6" w:rsidRDefault="003E63A7" w:rsidP="00185D75">
            <w:pPr>
              <w:pStyle w:val="NoSpacing"/>
              <w:pPrChange w:id="119" w:author="Yahia Jad" w:date="2019-12-03T17:31:00Z">
                <w:pPr>
                  <w:pBdr>
                    <w:top w:val="nil"/>
                    <w:left w:val="nil"/>
                    <w:bottom w:val="nil"/>
                    <w:right w:val="nil"/>
                    <w:between w:val="nil"/>
                  </w:pBdr>
                  <w:ind w:left="1440"/>
                </w:pPr>
              </w:pPrChange>
            </w:pPr>
            <w:r>
              <w:t>"</w:t>
            </w:r>
            <w:r>
              <w:rPr>
                <w:b/>
              </w:rPr>
              <w:t>title</w:t>
            </w:r>
            <w:r>
              <w:t>": string</w:t>
            </w:r>
          </w:p>
          <w:p w14:paraId="7D1EB934" w14:textId="77777777" w:rsidR="00B619E6" w:rsidRDefault="003E63A7" w:rsidP="00185D75">
            <w:pPr>
              <w:pStyle w:val="NoSpacing"/>
              <w:pPrChange w:id="120" w:author="Yahia Jad" w:date="2019-12-03T17:31:00Z">
                <w:pPr>
                  <w:pBdr>
                    <w:top w:val="nil"/>
                    <w:left w:val="nil"/>
                    <w:bottom w:val="nil"/>
                    <w:right w:val="nil"/>
                    <w:between w:val="nil"/>
                  </w:pBdr>
                  <w:ind w:left="720"/>
                </w:pPr>
              </w:pPrChange>
            </w:pPr>
            <w:r>
              <w:t>},</w:t>
            </w:r>
          </w:p>
          <w:p w14:paraId="1EB402A5" w14:textId="77777777" w:rsidR="00B619E6" w:rsidRDefault="003E63A7" w:rsidP="00185D75">
            <w:pPr>
              <w:pStyle w:val="NoSpacing"/>
              <w:pPrChange w:id="121" w:author="Yahia Jad" w:date="2019-12-03T17:31:00Z">
                <w:pPr>
                  <w:pBdr>
                    <w:top w:val="nil"/>
                    <w:left w:val="nil"/>
                    <w:bottom w:val="nil"/>
                    <w:right w:val="nil"/>
                    <w:between w:val="nil"/>
                  </w:pBdr>
                  <w:ind w:left="720"/>
                </w:pPr>
              </w:pPrChange>
            </w:pPr>
            <w:r>
              <w:t>...</w:t>
            </w:r>
          </w:p>
          <w:p w14:paraId="7AD62611" w14:textId="77777777" w:rsidR="00B619E6" w:rsidRDefault="003E63A7" w:rsidP="00185D75">
            <w:pPr>
              <w:pStyle w:val="NoSpacing"/>
              <w:pPrChange w:id="122" w:author="Yahia Jad" w:date="2019-12-03T17:31:00Z">
                <w:pPr>
                  <w:pBdr>
                    <w:top w:val="nil"/>
                    <w:left w:val="nil"/>
                    <w:bottom w:val="nil"/>
                    <w:right w:val="nil"/>
                    <w:between w:val="nil"/>
                  </w:pBdr>
                </w:pPr>
              </w:pPrChange>
            </w:pPr>
            <w:r>
              <w:t>}</w:t>
            </w:r>
          </w:p>
          <w:p w14:paraId="047F47E0" w14:textId="77777777" w:rsidR="00B619E6" w:rsidRDefault="003E63A7" w:rsidP="00185D75">
            <w:pPr>
              <w:pStyle w:val="NoSpacing"/>
              <w:pPrChange w:id="123" w:author="Yahia Jad" w:date="2019-12-03T17:31:00Z">
                <w:pPr>
                  <w:pBdr>
                    <w:top w:val="nil"/>
                    <w:left w:val="nil"/>
                    <w:bottom w:val="nil"/>
                    <w:right w:val="nil"/>
                    <w:between w:val="nil"/>
                  </w:pBdr>
                </w:pPr>
              </w:pPrChange>
            </w:pPr>
            <w:r>
              <w:t>or {"</w:t>
            </w:r>
            <w:r>
              <w:rPr>
                <w:b/>
              </w:rPr>
              <w:t>response</w:t>
            </w:r>
            <w:r>
              <w:t>": 0, "</w:t>
            </w:r>
            <w:r>
              <w:rPr>
                <w:b/>
              </w:rPr>
              <w:t>reason</w:t>
            </w:r>
            <w:r>
              <w:t>": "reason"}</w:t>
            </w:r>
          </w:p>
        </w:tc>
      </w:tr>
      <w:tr w:rsidR="00B619E6" w14:paraId="391A52BF" w14:textId="77777777" w:rsidTr="00990B3A">
        <w:trPr>
          <w:trHeight w:val="440"/>
          <w:trPrChange w:id="124" w:author="Yahia Jad" w:date="2019-12-03T17:53:00Z">
            <w:trPr>
              <w:trHeight w:val="440"/>
            </w:trPr>
          </w:trPrChange>
        </w:trPr>
        <w:tc>
          <w:tcPr>
            <w:tcW w:w="1691" w:type="dxa"/>
            <w:vMerge w:val="restart"/>
            <w:shd w:val="clear" w:color="auto" w:fill="C9DAF8"/>
            <w:tcMar>
              <w:top w:w="100" w:type="dxa"/>
              <w:left w:w="100" w:type="dxa"/>
              <w:bottom w:w="100" w:type="dxa"/>
              <w:right w:w="100" w:type="dxa"/>
            </w:tcMar>
            <w:tcPrChange w:id="125" w:author="Yahia Jad" w:date="2019-12-03T17:53:00Z">
              <w:tcPr>
                <w:tcW w:w="2385" w:type="dxa"/>
                <w:vMerge w:val="restart"/>
                <w:shd w:val="clear" w:color="auto" w:fill="C9DAF8"/>
                <w:tcMar>
                  <w:top w:w="100" w:type="dxa"/>
                  <w:left w:w="100" w:type="dxa"/>
                  <w:bottom w:w="100" w:type="dxa"/>
                  <w:right w:w="100" w:type="dxa"/>
                </w:tcMar>
              </w:tcPr>
            </w:tcPrChange>
          </w:tcPr>
          <w:p w14:paraId="50FAF50A" w14:textId="77777777" w:rsidR="00B619E6" w:rsidRDefault="003E63A7">
            <w:pPr>
              <w:pBdr>
                <w:top w:val="nil"/>
                <w:left w:val="nil"/>
                <w:bottom w:val="nil"/>
                <w:right w:val="nil"/>
                <w:between w:val="nil"/>
              </w:pBdr>
              <w:rPr>
                <w:b/>
              </w:rPr>
            </w:pPr>
            <w:r>
              <w:rPr>
                <w:b/>
              </w:rPr>
              <w:t>Example</w:t>
            </w:r>
          </w:p>
        </w:tc>
        <w:tc>
          <w:tcPr>
            <w:tcW w:w="7669" w:type="dxa"/>
            <w:shd w:val="clear" w:color="auto" w:fill="auto"/>
            <w:tcMar>
              <w:top w:w="100" w:type="dxa"/>
              <w:left w:w="100" w:type="dxa"/>
              <w:bottom w:w="100" w:type="dxa"/>
              <w:right w:w="100" w:type="dxa"/>
            </w:tcMar>
            <w:tcPrChange w:id="126" w:author="Yahia Jad" w:date="2019-12-03T17:53:00Z">
              <w:tcPr>
                <w:tcW w:w="6975" w:type="dxa"/>
                <w:shd w:val="clear" w:color="auto" w:fill="auto"/>
                <w:tcMar>
                  <w:top w:w="100" w:type="dxa"/>
                  <w:left w:w="100" w:type="dxa"/>
                  <w:bottom w:w="100" w:type="dxa"/>
                  <w:right w:w="100" w:type="dxa"/>
                </w:tcMar>
              </w:tcPr>
            </w:tcPrChange>
          </w:tcPr>
          <w:p w14:paraId="46976569" w14:textId="77777777" w:rsidR="00B619E6" w:rsidRDefault="003E63A7">
            <w:pPr>
              <w:pBdr>
                <w:top w:val="nil"/>
                <w:left w:val="nil"/>
                <w:bottom w:val="nil"/>
                <w:right w:val="nil"/>
                <w:between w:val="nil"/>
              </w:pBdr>
              <w:rPr>
                <w:sz w:val="22"/>
                <w:szCs w:val="22"/>
              </w:rPr>
            </w:pPr>
            <w:r>
              <w:t>http://booksapi.islam-db.com/api/getcategories/0/more/0</w:t>
            </w:r>
          </w:p>
        </w:tc>
      </w:tr>
      <w:tr w:rsidR="00B619E6" w14:paraId="52A6AE5B" w14:textId="77777777" w:rsidTr="00990B3A">
        <w:trPr>
          <w:trHeight w:val="440"/>
          <w:trPrChange w:id="127" w:author="Yahia Jad" w:date="2019-12-03T17:53:00Z">
            <w:trPr>
              <w:trHeight w:val="440"/>
            </w:trPr>
          </w:trPrChange>
        </w:trPr>
        <w:tc>
          <w:tcPr>
            <w:tcW w:w="1691" w:type="dxa"/>
            <w:vMerge/>
            <w:shd w:val="clear" w:color="auto" w:fill="C9DAF8"/>
            <w:tcMar>
              <w:top w:w="100" w:type="dxa"/>
              <w:left w:w="100" w:type="dxa"/>
              <w:bottom w:w="100" w:type="dxa"/>
              <w:right w:w="100" w:type="dxa"/>
            </w:tcMar>
            <w:tcPrChange w:id="128" w:author="Yahia Jad" w:date="2019-12-03T17:53:00Z">
              <w:tcPr>
                <w:tcW w:w="2385" w:type="dxa"/>
                <w:vMerge/>
                <w:shd w:val="clear" w:color="auto" w:fill="C9DAF8"/>
                <w:tcMar>
                  <w:top w:w="100" w:type="dxa"/>
                  <w:left w:w="100" w:type="dxa"/>
                  <w:bottom w:w="100" w:type="dxa"/>
                  <w:right w:w="100" w:type="dxa"/>
                </w:tcMar>
              </w:tcPr>
            </w:tcPrChange>
          </w:tcPr>
          <w:p w14:paraId="41E54EEA" w14:textId="77777777" w:rsidR="00B619E6" w:rsidRDefault="00B619E6">
            <w:pPr>
              <w:pBdr>
                <w:top w:val="nil"/>
                <w:left w:val="nil"/>
                <w:bottom w:val="nil"/>
                <w:right w:val="nil"/>
                <w:between w:val="nil"/>
              </w:pBdr>
              <w:spacing w:line="240" w:lineRule="auto"/>
              <w:rPr>
                <w:b/>
              </w:rPr>
            </w:pPr>
          </w:p>
        </w:tc>
        <w:tc>
          <w:tcPr>
            <w:tcW w:w="7669" w:type="dxa"/>
            <w:shd w:val="clear" w:color="auto" w:fill="auto"/>
            <w:tcMar>
              <w:top w:w="100" w:type="dxa"/>
              <w:left w:w="100" w:type="dxa"/>
              <w:bottom w:w="100" w:type="dxa"/>
              <w:right w:w="100" w:type="dxa"/>
            </w:tcMar>
            <w:tcPrChange w:id="129" w:author="Yahia Jad" w:date="2019-12-03T17:53:00Z">
              <w:tcPr>
                <w:tcW w:w="6975" w:type="dxa"/>
                <w:shd w:val="clear" w:color="auto" w:fill="auto"/>
                <w:tcMar>
                  <w:top w:w="100" w:type="dxa"/>
                  <w:left w:w="100" w:type="dxa"/>
                  <w:bottom w:w="100" w:type="dxa"/>
                  <w:right w:w="100" w:type="dxa"/>
                </w:tcMar>
              </w:tcPr>
            </w:tcPrChange>
          </w:tcPr>
          <w:p w14:paraId="15114592" w14:textId="77777777" w:rsidR="00B619E6" w:rsidRDefault="003E63A7">
            <w:pPr>
              <w:pBdr>
                <w:top w:val="nil"/>
                <w:left w:val="nil"/>
                <w:bottom w:val="nil"/>
                <w:right w:val="nil"/>
                <w:between w:val="nil"/>
              </w:pBdr>
            </w:pPr>
            <w:r>
              <w:t>{"keywords":""}</w:t>
            </w:r>
          </w:p>
        </w:tc>
      </w:tr>
    </w:tbl>
    <w:p w14:paraId="5F7BBB5D" w14:textId="77777777" w:rsidR="00B619E6" w:rsidRDefault="00B619E6">
      <w:pPr>
        <w:pBdr>
          <w:top w:val="nil"/>
          <w:left w:val="nil"/>
          <w:bottom w:val="nil"/>
          <w:right w:val="nil"/>
          <w:between w:val="nil"/>
        </w:pBdr>
      </w:pPr>
    </w:p>
    <w:p w14:paraId="6444AEAE" w14:textId="77777777" w:rsidR="00410DD0" w:rsidRDefault="00410DD0">
      <w:pPr>
        <w:rPr>
          <w:ins w:id="130" w:author="Yahia Jad" w:date="2019-12-02T18:43:00Z"/>
          <w:b/>
          <w:color w:val="1155CC"/>
          <w:sz w:val="32"/>
          <w:szCs w:val="32"/>
        </w:rPr>
      </w:pPr>
      <w:ins w:id="131" w:author="Yahia Jad" w:date="2019-12-02T18:43:00Z">
        <w:r>
          <w:br w:type="page"/>
        </w:r>
      </w:ins>
    </w:p>
    <w:p w14:paraId="28CFC49D" w14:textId="5F4B3BDE" w:rsidR="00B619E6" w:rsidRDefault="003E63A7">
      <w:pPr>
        <w:pStyle w:val="Heading2"/>
        <w:pBdr>
          <w:top w:val="nil"/>
          <w:left w:val="nil"/>
          <w:bottom w:val="nil"/>
          <w:right w:val="nil"/>
          <w:between w:val="nil"/>
        </w:pBdr>
      </w:pPr>
      <w:bookmarkStart w:id="132" w:name="_Toc26288698"/>
      <w:r>
        <w:lastRenderedPageBreak/>
        <w:t>Get Authors</w:t>
      </w:r>
      <w:bookmarkEnd w:id="132"/>
    </w:p>
    <w:p w14:paraId="45B68F1B" w14:textId="6A57699C" w:rsidR="00B619E6" w:rsidRDefault="003E63A7" w:rsidP="008A4A86">
      <w:pPr>
        <w:pStyle w:val="NoSpacing"/>
        <w:rPr>
          <w:ins w:id="133" w:author="Yahia Jad" w:date="2019-12-02T18:11:00Z"/>
        </w:rPr>
        <w:pPrChange w:id="134" w:author="Yahia Jad" w:date="2019-12-03T18:02:00Z">
          <w:pPr>
            <w:pBdr>
              <w:top w:val="nil"/>
              <w:left w:val="nil"/>
              <w:bottom w:val="nil"/>
              <w:right w:val="nil"/>
              <w:between w:val="nil"/>
            </w:pBdr>
          </w:pPr>
        </w:pPrChange>
      </w:pPr>
      <w:r>
        <w:t>Return list of authors</w:t>
      </w:r>
      <w:ins w:id="135" w:author="Yahia Jad" w:date="2019-12-02T18:11:00Z">
        <w:r w:rsidR="005939A9">
          <w:t>:</w:t>
        </w:r>
      </w:ins>
      <w:del w:id="136" w:author="Yahia Jad" w:date="2019-12-02T18:11:00Z">
        <w:r w:rsidDel="005939A9">
          <w:delText>.</w:delText>
        </w:r>
      </w:del>
    </w:p>
    <w:p w14:paraId="367B7877" w14:textId="30529DC3" w:rsidR="005939A9" w:rsidRDefault="005939A9" w:rsidP="008A4A86">
      <w:pPr>
        <w:pStyle w:val="NoSpacing"/>
        <w:numPr>
          <w:ilvl w:val="0"/>
          <w:numId w:val="2"/>
        </w:numPr>
        <w:rPr>
          <w:ins w:id="137" w:author="Yahia Jad" w:date="2019-12-02T18:13:00Z"/>
        </w:rPr>
        <w:pPrChange w:id="138" w:author="Yahia Jad" w:date="2019-12-03T18:02:00Z">
          <w:pPr>
            <w:pStyle w:val="ListParagraph"/>
            <w:numPr>
              <w:numId w:val="1"/>
            </w:numPr>
            <w:pBdr>
              <w:top w:val="nil"/>
              <w:left w:val="nil"/>
              <w:bottom w:val="nil"/>
              <w:right w:val="nil"/>
              <w:between w:val="nil"/>
            </w:pBdr>
            <w:ind w:hanging="360"/>
          </w:pPr>
        </w:pPrChange>
      </w:pPr>
      <w:ins w:id="139" w:author="Yahia Jad" w:date="2019-12-02T18:11:00Z">
        <w:r>
          <w:t>List of boo</w:t>
        </w:r>
      </w:ins>
      <w:ins w:id="140" w:author="Yahia Jad" w:date="2019-12-02T18:12:00Z">
        <w:r>
          <w:t>ks with keywords in author name</w:t>
        </w:r>
      </w:ins>
    </w:p>
    <w:p w14:paraId="3F78510E" w14:textId="526A6B75" w:rsidR="005939A9" w:rsidRDefault="005939A9" w:rsidP="008A4A86">
      <w:pPr>
        <w:pStyle w:val="NoSpacing"/>
        <w:numPr>
          <w:ilvl w:val="0"/>
          <w:numId w:val="2"/>
        </w:numPr>
        <w:pPrChange w:id="141" w:author="Yahia Jad" w:date="2019-12-03T18:03:00Z">
          <w:pPr>
            <w:pBdr>
              <w:top w:val="nil"/>
              <w:left w:val="nil"/>
              <w:bottom w:val="nil"/>
              <w:right w:val="nil"/>
              <w:between w:val="nil"/>
            </w:pBdr>
          </w:pPr>
        </w:pPrChange>
      </w:pPr>
      <w:ins w:id="142" w:author="Yahia Jad" w:date="2019-12-02T18:13:00Z">
        <w:r>
          <w:t>If author id is provided, return all author’s details</w:t>
        </w:r>
      </w:ins>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143" w:author="Yahia Jad" w:date="2019-12-03T17:53:00Z">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1691"/>
        <w:gridCol w:w="7669"/>
        <w:tblGridChange w:id="144">
          <w:tblGrid>
            <w:gridCol w:w="2385"/>
            <w:gridCol w:w="6975"/>
          </w:tblGrid>
        </w:tblGridChange>
      </w:tblGrid>
      <w:tr w:rsidR="00B619E6" w14:paraId="0DB9045E" w14:textId="77777777" w:rsidTr="00990B3A">
        <w:tc>
          <w:tcPr>
            <w:tcW w:w="1691" w:type="dxa"/>
            <w:shd w:val="clear" w:color="auto" w:fill="C9DAF8"/>
            <w:tcMar>
              <w:top w:w="100" w:type="dxa"/>
              <w:left w:w="100" w:type="dxa"/>
              <w:bottom w:w="100" w:type="dxa"/>
              <w:right w:w="100" w:type="dxa"/>
            </w:tcMar>
            <w:tcPrChange w:id="145" w:author="Yahia Jad" w:date="2019-12-03T17:53:00Z">
              <w:tcPr>
                <w:tcW w:w="2385" w:type="dxa"/>
                <w:shd w:val="clear" w:color="auto" w:fill="C9DAF8"/>
                <w:tcMar>
                  <w:top w:w="100" w:type="dxa"/>
                  <w:left w:w="100" w:type="dxa"/>
                  <w:bottom w:w="100" w:type="dxa"/>
                  <w:right w:w="100" w:type="dxa"/>
                </w:tcMar>
              </w:tcPr>
            </w:tcPrChange>
          </w:tcPr>
          <w:p w14:paraId="079CD102" w14:textId="77777777" w:rsidR="00B619E6" w:rsidRDefault="003E63A7">
            <w:pPr>
              <w:widowControl w:val="0"/>
              <w:pBdr>
                <w:top w:val="nil"/>
                <w:left w:val="nil"/>
                <w:bottom w:val="nil"/>
                <w:right w:val="nil"/>
                <w:between w:val="nil"/>
              </w:pBdr>
              <w:spacing w:line="240" w:lineRule="auto"/>
              <w:jc w:val="left"/>
              <w:rPr>
                <w:b/>
              </w:rPr>
            </w:pPr>
            <w:r>
              <w:rPr>
                <w:b/>
              </w:rPr>
              <w:t>API Structure</w:t>
            </w:r>
          </w:p>
        </w:tc>
        <w:tc>
          <w:tcPr>
            <w:tcW w:w="7669" w:type="dxa"/>
            <w:shd w:val="clear" w:color="auto" w:fill="auto"/>
            <w:tcMar>
              <w:top w:w="100" w:type="dxa"/>
              <w:left w:w="100" w:type="dxa"/>
              <w:bottom w:w="100" w:type="dxa"/>
              <w:right w:w="100" w:type="dxa"/>
            </w:tcMar>
            <w:tcPrChange w:id="146" w:author="Yahia Jad" w:date="2019-12-03T17:53:00Z">
              <w:tcPr>
                <w:tcW w:w="6975" w:type="dxa"/>
                <w:shd w:val="clear" w:color="auto" w:fill="auto"/>
                <w:tcMar>
                  <w:top w:w="100" w:type="dxa"/>
                  <w:left w:w="100" w:type="dxa"/>
                  <w:bottom w:w="100" w:type="dxa"/>
                  <w:right w:w="100" w:type="dxa"/>
                </w:tcMar>
              </w:tcPr>
            </w:tcPrChange>
          </w:tcPr>
          <w:p w14:paraId="260AF72B" w14:textId="191E1EC9" w:rsidR="00B619E6" w:rsidRDefault="003E63A7">
            <w:pPr>
              <w:pBdr>
                <w:top w:val="nil"/>
                <w:left w:val="nil"/>
                <w:bottom w:val="nil"/>
                <w:right w:val="nil"/>
                <w:between w:val="nil"/>
              </w:pBdr>
            </w:pPr>
            <w:r>
              <w:t>{</w:t>
            </w:r>
            <w:r>
              <w:rPr>
                <w:b/>
                <w:color w:val="980000"/>
              </w:rPr>
              <w:t>server-</w:t>
            </w:r>
            <w:proofErr w:type="spellStart"/>
            <w:r>
              <w:rPr>
                <w:b/>
                <w:color w:val="980000"/>
              </w:rPr>
              <w:t>url</w:t>
            </w:r>
            <w:proofErr w:type="spellEnd"/>
            <w:r>
              <w:t>}/</w:t>
            </w:r>
            <w:proofErr w:type="spellStart"/>
            <w:r>
              <w:rPr>
                <w:b/>
              </w:rPr>
              <w:t>api</w:t>
            </w:r>
            <w:proofErr w:type="spellEnd"/>
            <w:r>
              <w:t>/</w:t>
            </w:r>
            <w:del w:id="147" w:author="Yahia Jad" w:date="2019-12-02T18:12:00Z">
              <w:r w:rsidDel="005939A9">
                <w:rPr>
                  <w:b/>
                </w:rPr>
                <w:delText>get</w:delText>
              </w:r>
            </w:del>
            <w:r>
              <w:rPr>
                <w:b/>
              </w:rPr>
              <w:t>authors</w:t>
            </w:r>
            <w:del w:id="148" w:author="Yahia Jad" w:date="2019-12-02T18:13:00Z">
              <w:r w:rsidDel="005939A9">
                <w:delText>/{more}</w:delText>
              </w:r>
            </w:del>
            <w:r>
              <w:t>/{</w:t>
            </w:r>
            <w:proofErr w:type="spellStart"/>
            <w:ins w:id="149" w:author="Yahia Jad" w:date="2019-12-02T18:13:00Z">
              <w:r w:rsidR="005939A9">
                <w:t>author</w:t>
              </w:r>
            </w:ins>
            <w:r>
              <w:t>id</w:t>
            </w:r>
            <w:proofErr w:type="spellEnd"/>
            <w:r>
              <w:t>}</w:t>
            </w:r>
          </w:p>
        </w:tc>
      </w:tr>
      <w:tr w:rsidR="00B619E6" w14:paraId="26BFC63B" w14:textId="77777777" w:rsidTr="00990B3A">
        <w:tc>
          <w:tcPr>
            <w:tcW w:w="1691" w:type="dxa"/>
            <w:shd w:val="clear" w:color="auto" w:fill="C9DAF8"/>
            <w:tcMar>
              <w:top w:w="100" w:type="dxa"/>
              <w:left w:w="100" w:type="dxa"/>
              <w:bottom w:w="100" w:type="dxa"/>
              <w:right w:w="100" w:type="dxa"/>
            </w:tcMar>
            <w:tcPrChange w:id="150" w:author="Yahia Jad" w:date="2019-12-03T17:53:00Z">
              <w:tcPr>
                <w:tcW w:w="2385" w:type="dxa"/>
                <w:shd w:val="clear" w:color="auto" w:fill="C9DAF8"/>
                <w:tcMar>
                  <w:top w:w="100" w:type="dxa"/>
                  <w:left w:w="100" w:type="dxa"/>
                  <w:bottom w:w="100" w:type="dxa"/>
                  <w:right w:w="100" w:type="dxa"/>
                </w:tcMar>
              </w:tcPr>
            </w:tcPrChange>
          </w:tcPr>
          <w:p w14:paraId="0DE9322A" w14:textId="77777777" w:rsidR="00B619E6" w:rsidRDefault="003E63A7">
            <w:pPr>
              <w:widowControl w:val="0"/>
              <w:pBdr>
                <w:top w:val="nil"/>
                <w:left w:val="nil"/>
                <w:bottom w:val="nil"/>
                <w:right w:val="nil"/>
                <w:between w:val="nil"/>
              </w:pBdr>
              <w:spacing w:line="240" w:lineRule="auto"/>
              <w:jc w:val="left"/>
              <w:rPr>
                <w:b/>
              </w:rPr>
            </w:pPr>
            <w:r>
              <w:rPr>
                <w:b/>
              </w:rPr>
              <w:t>POST Parameters</w:t>
            </w:r>
          </w:p>
        </w:tc>
        <w:tc>
          <w:tcPr>
            <w:tcW w:w="7669" w:type="dxa"/>
            <w:shd w:val="clear" w:color="auto" w:fill="auto"/>
            <w:tcMar>
              <w:top w:w="100" w:type="dxa"/>
              <w:left w:w="100" w:type="dxa"/>
              <w:bottom w:w="100" w:type="dxa"/>
              <w:right w:w="100" w:type="dxa"/>
            </w:tcMar>
            <w:tcPrChange w:id="151" w:author="Yahia Jad" w:date="2019-12-03T17:53:00Z">
              <w:tcPr>
                <w:tcW w:w="6975" w:type="dxa"/>
                <w:shd w:val="clear" w:color="auto" w:fill="auto"/>
                <w:tcMar>
                  <w:top w:w="100" w:type="dxa"/>
                  <w:left w:w="100" w:type="dxa"/>
                  <w:bottom w:w="100" w:type="dxa"/>
                  <w:right w:w="100" w:type="dxa"/>
                </w:tcMar>
              </w:tcPr>
            </w:tcPrChange>
          </w:tcPr>
          <w:p w14:paraId="46362895" w14:textId="77777777" w:rsidR="00B619E6" w:rsidRDefault="003E63A7">
            <w:pPr>
              <w:pBdr>
                <w:top w:val="nil"/>
                <w:left w:val="nil"/>
                <w:bottom w:val="nil"/>
                <w:right w:val="nil"/>
                <w:between w:val="nil"/>
              </w:pBdr>
            </w:pPr>
            <w:r>
              <w:t>{"</w:t>
            </w:r>
            <w:proofErr w:type="spellStart"/>
            <w:r>
              <w:rPr>
                <w:b/>
              </w:rPr>
              <w:t>keywords</w:t>
            </w:r>
            <w:proofErr w:type="gramStart"/>
            <w:r>
              <w:t>":string</w:t>
            </w:r>
            <w:proofErr w:type="spellEnd"/>
            <w:proofErr w:type="gramEnd"/>
            <w:r>
              <w:t>, "</w:t>
            </w:r>
            <w:proofErr w:type="spellStart"/>
            <w:r>
              <w:rPr>
                <w:b/>
              </w:rPr>
              <w:t>limit</w:t>
            </w:r>
            <w:r>
              <w:t>":int</w:t>
            </w:r>
            <w:proofErr w:type="spellEnd"/>
            <w:r>
              <w:t xml:space="preserve">} </w:t>
            </w:r>
          </w:p>
        </w:tc>
      </w:tr>
      <w:tr w:rsidR="00B619E6" w14:paraId="4F669F42" w14:textId="77777777" w:rsidTr="00990B3A">
        <w:tc>
          <w:tcPr>
            <w:tcW w:w="1691" w:type="dxa"/>
            <w:shd w:val="clear" w:color="auto" w:fill="C9DAF8"/>
            <w:tcMar>
              <w:top w:w="100" w:type="dxa"/>
              <w:left w:w="100" w:type="dxa"/>
              <w:bottom w:w="100" w:type="dxa"/>
              <w:right w:w="100" w:type="dxa"/>
            </w:tcMar>
            <w:tcPrChange w:id="152" w:author="Yahia Jad" w:date="2019-12-03T17:53:00Z">
              <w:tcPr>
                <w:tcW w:w="2385" w:type="dxa"/>
                <w:shd w:val="clear" w:color="auto" w:fill="C9DAF8"/>
                <w:tcMar>
                  <w:top w:w="100" w:type="dxa"/>
                  <w:left w:w="100" w:type="dxa"/>
                  <w:bottom w:w="100" w:type="dxa"/>
                  <w:right w:w="100" w:type="dxa"/>
                </w:tcMar>
              </w:tcPr>
            </w:tcPrChange>
          </w:tcPr>
          <w:p w14:paraId="262480B4" w14:textId="77777777" w:rsidR="00B619E6" w:rsidRDefault="003E63A7">
            <w:pPr>
              <w:pBdr>
                <w:top w:val="nil"/>
                <w:left w:val="nil"/>
                <w:bottom w:val="nil"/>
                <w:right w:val="nil"/>
                <w:between w:val="nil"/>
              </w:pBdr>
              <w:rPr>
                <w:b/>
              </w:rPr>
            </w:pPr>
            <w:r>
              <w:rPr>
                <w:b/>
              </w:rPr>
              <w:t>Output Structure</w:t>
            </w:r>
          </w:p>
        </w:tc>
        <w:tc>
          <w:tcPr>
            <w:tcW w:w="7669" w:type="dxa"/>
            <w:shd w:val="clear" w:color="auto" w:fill="auto"/>
            <w:tcMar>
              <w:top w:w="100" w:type="dxa"/>
              <w:left w:w="100" w:type="dxa"/>
              <w:bottom w:w="100" w:type="dxa"/>
              <w:right w:w="100" w:type="dxa"/>
            </w:tcMar>
            <w:tcPrChange w:id="153" w:author="Yahia Jad" w:date="2019-12-03T17:53:00Z">
              <w:tcPr>
                <w:tcW w:w="6975" w:type="dxa"/>
                <w:shd w:val="clear" w:color="auto" w:fill="auto"/>
                <w:tcMar>
                  <w:top w:w="100" w:type="dxa"/>
                  <w:left w:w="100" w:type="dxa"/>
                  <w:bottom w:w="100" w:type="dxa"/>
                  <w:right w:w="100" w:type="dxa"/>
                </w:tcMar>
              </w:tcPr>
            </w:tcPrChange>
          </w:tcPr>
          <w:p w14:paraId="616A46DD" w14:textId="77777777" w:rsidR="00B619E6" w:rsidRDefault="003E63A7" w:rsidP="00185D75">
            <w:pPr>
              <w:pStyle w:val="NoSpacing"/>
              <w:pPrChange w:id="154" w:author="Yahia Jad" w:date="2019-12-03T17:31:00Z">
                <w:pPr>
                  <w:pBdr>
                    <w:top w:val="nil"/>
                    <w:left w:val="nil"/>
                    <w:bottom w:val="nil"/>
                    <w:right w:val="nil"/>
                    <w:between w:val="nil"/>
                  </w:pBdr>
                </w:pPr>
              </w:pPrChange>
            </w:pPr>
            <w:r>
              <w:t>{</w:t>
            </w:r>
          </w:p>
          <w:p w14:paraId="452D8572" w14:textId="77777777" w:rsidR="00B619E6" w:rsidRDefault="003E63A7" w:rsidP="00185D75">
            <w:pPr>
              <w:pStyle w:val="NoSpacing"/>
              <w:pPrChange w:id="155" w:author="Yahia Jad" w:date="2019-12-03T17:31:00Z">
                <w:pPr>
                  <w:pBdr>
                    <w:top w:val="nil"/>
                    <w:left w:val="nil"/>
                    <w:bottom w:val="nil"/>
                    <w:right w:val="nil"/>
                    <w:between w:val="nil"/>
                  </w:pBdr>
                  <w:ind w:left="720"/>
                </w:pPr>
              </w:pPrChange>
            </w:pPr>
            <w:r>
              <w:t>{</w:t>
            </w:r>
          </w:p>
          <w:p w14:paraId="7E65353C" w14:textId="77777777" w:rsidR="00B619E6" w:rsidRDefault="003E63A7" w:rsidP="00185D75">
            <w:pPr>
              <w:pStyle w:val="NoSpacing"/>
              <w:pPrChange w:id="156" w:author="Yahia Jad" w:date="2019-12-03T17:31:00Z">
                <w:pPr>
                  <w:pBdr>
                    <w:top w:val="nil"/>
                    <w:left w:val="nil"/>
                    <w:bottom w:val="nil"/>
                    <w:right w:val="nil"/>
                    <w:between w:val="nil"/>
                  </w:pBdr>
                  <w:ind w:left="1440"/>
                </w:pPr>
              </w:pPrChange>
            </w:pPr>
            <w:r>
              <w:t>"</w:t>
            </w:r>
            <w:r>
              <w:rPr>
                <w:b/>
              </w:rPr>
              <w:t>id</w:t>
            </w:r>
            <w:r>
              <w:t>": int,</w:t>
            </w:r>
          </w:p>
          <w:p w14:paraId="0BB8424D" w14:textId="77777777" w:rsidR="00B619E6" w:rsidRDefault="003E63A7" w:rsidP="00185D75">
            <w:pPr>
              <w:pStyle w:val="NoSpacing"/>
              <w:pPrChange w:id="157" w:author="Yahia Jad" w:date="2019-12-03T17:31:00Z">
                <w:pPr>
                  <w:pBdr>
                    <w:top w:val="nil"/>
                    <w:left w:val="nil"/>
                    <w:bottom w:val="nil"/>
                    <w:right w:val="nil"/>
                    <w:between w:val="nil"/>
                  </w:pBdr>
                  <w:ind w:left="1440"/>
                </w:pPr>
              </w:pPrChange>
            </w:pPr>
            <w:r>
              <w:t>"</w:t>
            </w:r>
            <w:r>
              <w:rPr>
                <w:b/>
              </w:rPr>
              <w:t>name</w:t>
            </w:r>
            <w:r>
              <w:t>": string</w:t>
            </w:r>
          </w:p>
          <w:p w14:paraId="36D42F0F" w14:textId="77777777" w:rsidR="00B619E6" w:rsidRDefault="003E63A7" w:rsidP="00185D75">
            <w:pPr>
              <w:pStyle w:val="NoSpacing"/>
              <w:pPrChange w:id="158" w:author="Yahia Jad" w:date="2019-12-03T17:31:00Z">
                <w:pPr>
                  <w:pBdr>
                    <w:top w:val="nil"/>
                    <w:left w:val="nil"/>
                    <w:bottom w:val="nil"/>
                    <w:right w:val="nil"/>
                    <w:between w:val="nil"/>
                  </w:pBdr>
                  <w:ind w:left="720"/>
                </w:pPr>
              </w:pPrChange>
            </w:pPr>
            <w:r>
              <w:t>},</w:t>
            </w:r>
          </w:p>
          <w:p w14:paraId="051E16F0" w14:textId="77777777" w:rsidR="00B619E6" w:rsidRDefault="003E63A7" w:rsidP="00185D75">
            <w:pPr>
              <w:pStyle w:val="NoSpacing"/>
              <w:pPrChange w:id="159" w:author="Yahia Jad" w:date="2019-12-03T17:31:00Z">
                <w:pPr>
                  <w:pBdr>
                    <w:top w:val="nil"/>
                    <w:left w:val="nil"/>
                    <w:bottom w:val="nil"/>
                    <w:right w:val="nil"/>
                    <w:between w:val="nil"/>
                  </w:pBdr>
                  <w:ind w:left="720"/>
                </w:pPr>
              </w:pPrChange>
            </w:pPr>
            <w:r>
              <w:t>...</w:t>
            </w:r>
          </w:p>
          <w:p w14:paraId="6E62A969" w14:textId="77777777" w:rsidR="00B619E6" w:rsidRDefault="003E63A7" w:rsidP="00185D75">
            <w:pPr>
              <w:pStyle w:val="NoSpacing"/>
              <w:pPrChange w:id="160" w:author="Yahia Jad" w:date="2019-12-03T17:31:00Z">
                <w:pPr>
                  <w:pBdr>
                    <w:top w:val="nil"/>
                    <w:left w:val="nil"/>
                    <w:bottom w:val="nil"/>
                    <w:right w:val="nil"/>
                    <w:between w:val="nil"/>
                  </w:pBdr>
                </w:pPr>
              </w:pPrChange>
            </w:pPr>
            <w:r>
              <w:t>}</w:t>
            </w:r>
          </w:p>
          <w:p w14:paraId="5A0A1223" w14:textId="77777777" w:rsidR="00B619E6" w:rsidRDefault="003E63A7" w:rsidP="00185D75">
            <w:pPr>
              <w:pStyle w:val="NoSpacing"/>
              <w:pPrChange w:id="161" w:author="Yahia Jad" w:date="2019-12-03T17:31:00Z">
                <w:pPr>
                  <w:pBdr>
                    <w:top w:val="nil"/>
                    <w:left w:val="nil"/>
                    <w:bottom w:val="nil"/>
                    <w:right w:val="nil"/>
                    <w:between w:val="nil"/>
                  </w:pBdr>
                </w:pPr>
              </w:pPrChange>
            </w:pPr>
            <w:r>
              <w:t>or {"</w:t>
            </w:r>
            <w:r>
              <w:rPr>
                <w:b/>
              </w:rPr>
              <w:t>response</w:t>
            </w:r>
            <w:r>
              <w:t>": 0, "</w:t>
            </w:r>
            <w:r>
              <w:rPr>
                <w:b/>
              </w:rPr>
              <w:t>reason</w:t>
            </w:r>
            <w:r>
              <w:t>": "reason"}</w:t>
            </w:r>
          </w:p>
        </w:tc>
      </w:tr>
      <w:tr w:rsidR="00B619E6" w14:paraId="24198F74" w14:textId="77777777" w:rsidTr="00990B3A">
        <w:trPr>
          <w:trHeight w:val="440"/>
          <w:trPrChange w:id="162" w:author="Yahia Jad" w:date="2019-12-03T17:53:00Z">
            <w:trPr>
              <w:trHeight w:val="440"/>
            </w:trPr>
          </w:trPrChange>
        </w:trPr>
        <w:tc>
          <w:tcPr>
            <w:tcW w:w="1691" w:type="dxa"/>
            <w:vMerge w:val="restart"/>
            <w:shd w:val="clear" w:color="auto" w:fill="C9DAF8"/>
            <w:tcMar>
              <w:top w:w="100" w:type="dxa"/>
              <w:left w:w="100" w:type="dxa"/>
              <w:bottom w:w="100" w:type="dxa"/>
              <w:right w:w="100" w:type="dxa"/>
            </w:tcMar>
            <w:tcPrChange w:id="163" w:author="Yahia Jad" w:date="2019-12-03T17:53:00Z">
              <w:tcPr>
                <w:tcW w:w="2385" w:type="dxa"/>
                <w:vMerge w:val="restart"/>
                <w:shd w:val="clear" w:color="auto" w:fill="C9DAF8"/>
                <w:tcMar>
                  <w:top w:w="100" w:type="dxa"/>
                  <w:left w:w="100" w:type="dxa"/>
                  <w:bottom w:w="100" w:type="dxa"/>
                  <w:right w:w="100" w:type="dxa"/>
                </w:tcMar>
              </w:tcPr>
            </w:tcPrChange>
          </w:tcPr>
          <w:p w14:paraId="2EF878F3" w14:textId="11951CEA" w:rsidR="00B619E6" w:rsidRDefault="003E63A7">
            <w:pPr>
              <w:pBdr>
                <w:top w:val="nil"/>
                <w:left w:val="nil"/>
                <w:bottom w:val="nil"/>
                <w:right w:val="nil"/>
                <w:between w:val="nil"/>
              </w:pBdr>
              <w:rPr>
                <w:b/>
              </w:rPr>
            </w:pPr>
            <w:r>
              <w:rPr>
                <w:b/>
              </w:rPr>
              <w:t>Example</w:t>
            </w:r>
            <w:ins w:id="164" w:author="Yahia Jad" w:date="2019-12-03T17:53:00Z">
              <w:r w:rsidR="00990B3A">
                <w:rPr>
                  <w:b/>
                </w:rPr>
                <w:t xml:space="preserve"> 1</w:t>
              </w:r>
            </w:ins>
          </w:p>
        </w:tc>
        <w:tc>
          <w:tcPr>
            <w:tcW w:w="7669" w:type="dxa"/>
            <w:shd w:val="clear" w:color="auto" w:fill="auto"/>
            <w:tcMar>
              <w:top w:w="100" w:type="dxa"/>
              <w:left w:w="100" w:type="dxa"/>
              <w:bottom w:w="100" w:type="dxa"/>
              <w:right w:w="100" w:type="dxa"/>
            </w:tcMar>
            <w:tcPrChange w:id="165" w:author="Yahia Jad" w:date="2019-12-03T17:53:00Z">
              <w:tcPr>
                <w:tcW w:w="6975" w:type="dxa"/>
                <w:shd w:val="clear" w:color="auto" w:fill="auto"/>
                <w:tcMar>
                  <w:top w:w="100" w:type="dxa"/>
                  <w:left w:w="100" w:type="dxa"/>
                  <w:bottom w:w="100" w:type="dxa"/>
                  <w:right w:w="100" w:type="dxa"/>
                </w:tcMar>
              </w:tcPr>
            </w:tcPrChange>
          </w:tcPr>
          <w:p w14:paraId="7BE7047C" w14:textId="62A3413B" w:rsidR="00B619E6" w:rsidRDefault="00EB180F">
            <w:pPr>
              <w:pBdr>
                <w:top w:val="nil"/>
                <w:left w:val="nil"/>
                <w:bottom w:val="nil"/>
                <w:right w:val="nil"/>
                <w:between w:val="nil"/>
              </w:pBdr>
              <w:rPr>
                <w:ins w:id="166" w:author="Yahia Jad" w:date="2019-12-02T18:15:00Z"/>
              </w:rPr>
            </w:pPr>
            <w:ins w:id="167" w:author="Yahia Jad" w:date="2019-12-03T17:28:00Z">
              <w:r w:rsidRPr="00EB180F">
                <w:rPr>
                  <w:rPrChange w:id="168" w:author="Yahia Jad" w:date="2019-12-03T17:28:00Z">
                    <w:rPr>
                      <w:rStyle w:val="Hyperlink"/>
                    </w:rPr>
                  </w:rPrChange>
                </w:rPr>
                <w:t>http://booksapi.islam-db.com/api/v1/</w:t>
              </w:r>
              <w:del w:id="169" w:author="Yahia Jad" w:date="2019-12-02T18:14:00Z">
                <w:r w:rsidRPr="00EB180F" w:rsidDel="005939A9">
                  <w:rPr>
                    <w:rPrChange w:id="170" w:author="Yahia Jad" w:date="2019-12-03T17:28:00Z">
                      <w:rPr>
                        <w:rStyle w:val="Hyperlink"/>
                      </w:rPr>
                    </w:rPrChange>
                  </w:rPr>
                  <w:delText>get</w:delText>
                </w:r>
              </w:del>
              <w:r w:rsidRPr="00EB180F">
                <w:rPr>
                  <w:rPrChange w:id="171" w:author="Yahia Jad" w:date="2019-12-03T17:28:00Z">
                    <w:rPr>
                      <w:rStyle w:val="Hyperlink"/>
                    </w:rPr>
                  </w:rPrChange>
                </w:rPr>
                <w:t>authors/</w:t>
              </w:r>
              <w:r>
                <w:t>5</w:t>
              </w:r>
            </w:ins>
          </w:p>
          <w:p w14:paraId="0D44D12E" w14:textId="3E9556EF" w:rsidR="005939A9" w:rsidRDefault="005939A9">
            <w:pPr>
              <w:pBdr>
                <w:top w:val="nil"/>
                <w:left w:val="nil"/>
                <w:bottom w:val="nil"/>
                <w:right w:val="nil"/>
                <w:between w:val="nil"/>
              </w:pBdr>
              <w:rPr>
                <w:sz w:val="22"/>
                <w:szCs w:val="22"/>
              </w:rPr>
            </w:pPr>
            <w:ins w:id="172" w:author="Yahia Jad" w:date="2019-12-02T18:15:00Z">
              <w:r>
                <w:t>{}</w:t>
              </w:r>
            </w:ins>
          </w:p>
        </w:tc>
      </w:tr>
      <w:tr w:rsidR="00B619E6" w14:paraId="45214151" w14:textId="77777777" w:rsidTr="00990B3A">
        <w:trPr>
          <w:trHeight w:val="440"/>
          <w:trPrChange w:id="173" w:author="Yahia Jad" w:date="2019-12-03T17:53:00Z">
            <w:trPr>
              <w:trHeight w:val="440"/>
            </w:trPr>
          </w:trPrChange>
        </w:trPr>
        <w:tc>
          <w:tcPr>
            <w:tcW w:w="1691" w:type="dxa"/>
            <w:vMerge/>
            <w:shd w:val="clear" w:color="auto" w:fill="C9DAF8"/>
            <w:tcMar>
              <w:top w:w="100" w:type="dxa"/>
              <w:left w:w="100" w:type="dxa"/>
              <w:bottom w:w="100" w:type="dxa"/>
              <w:right w:w="100" w:type="dxa"/>
            </w:tcMar>
            <w:tcPrChange w:id="174" w:author="Yahia Jad" w:date="2019-12-03T17:53:00Z">
              <w:tcPr>
                <w:tcW w:w="2385" w:type="dxa"/>
                <w:vMerge/>
                <w:shd w:val="clear" w:color="auto" w:fill="C9DAF8"/>
                <w:tcMar>
                  <w:top w:w="100" w:type="dxa"/>
                  <w:left w:w="100" w:type="dxa"/>
                  <w:bottom w:w="100" w:type="dxa"/>
                  <w:right w:w="100" w:type="dxa"/>
                </w:tcMar>
              </w:tcPr>
            </w:tcPrChange>
          </w:tcPr>
          <w:p w14:paraId="03A12265" w14:textId="77777777" w:rsidR="00B619E6" w:rsidRDefault="00B619E6">
            <w:pPr>
              <w:pBdr>
                <w:top w:val="nil"/>
                <w:left w:val="nil"/>
                <w:bottom w:val="nil"/>
                <w:right w:val="nil"/>
                <w:between w:val="nil"/>
              </w:pBdr>
              <w:spacing w:line="240" w:lineRule="auto"/>
              <w:rPr>
                <w:b/>
              </w:rPr>
            </w:pPr>
          </w:p>
        </w:tc>
        <w:tc>
          <w:tcPr>
            <w:tcW w:w="7669" w:type="dxa"/>
            <w:shd w:val="clear" w:color="auto" w:fill="auto"/>
            <w:tcMar>
              <w:top w:w="100" w:type="dxa"/>
              <w:left w:w="100" w:type="dxa"/>
              <w:bottom w:w="100" w:type="dxa"/>
              <w:right w:w="100" w:type="dxa"/>
            </w:tcMar>
            <w:tcPrChange w:id="175" w:author="Yahia Jad" w:date="2019-12-03T17:53:00Z">
              <w:tcPr>
                <w:tcW w:w="6975" w:type="dxa"/>
                <w:shd w:val="clear" w:color="auto" w:fill="auto"/>
                <w:tcMar>
                  <w:top w:w="100" w:type="dxa"/>
                  <w:left w:w="100" w:type="dxa"/>
                  <w:bottom w:w="100" w:type="dxa"/>
                  <w:right w:w="100" w:type="dxa"/>
                </w:tcMar>
              </w:tcPr>
            </w:tcPrChange>
          </w:tcPr>
          <w:p w14:paraId="51D6A44A" w14:textId="77777777" w:rsidR="00EB180F" w:rsidRDefault="00EB180F" w:rsidP="00EB180F">
            <w:pPr>
              <w:pBdr>
                <w:top w:val="nil"/>
                <w:left w:val="nil"/>
                <w:bottom w:val="nil"/>
                <w:right w:val="nil"/>
                <w:between w:val="nil"/>
              </w:pBdr>
              <w:spacing w:line="240" w:lineRule="auto"/>
              <w:rPr>
                <w:ins w:id="176" w:author="Yahia Jad" w:date="2019-12-03T17:29:00Z"/>
              </w:rPr>
            </w:pPr>
            <w:ins w:id="177" w:author="Yahia Jad" w:date="2019-12-03T17:29:00Z">
              <w:r>
                <w:t>{</w:t>
              </w:r>
            </w:ins>
          </w:p>
          <w:p w14:paraId="32699B5A" w14:textId="77777777" w:rsidR="00EB180F" w:rsidRDefault="00EB180F" w:rsidP="00EB180F">
            <w:pPr>
              <w:pBdr>
                <w:top w:val="nil"/>
                <w:left w:val="nil"/>
                <w:bottom w:val="nil"/>
                <w:right w:val="nil"/>
                <w:between w:val="nil"/>
              </w:pBdr>
              <w:spacing w:line="240" w:lineRule="auto"/>
              <w:rPr>
                <w:ins w:id="178" w:author="Yahia Jad" w:date="2019-12-03T17:29:00Z"/>
              </w:rPr>
            </w:pPr>
            <w:ins w:id="179" w:author="Yahia Jad" w:date="2019-12-03T17:29:00Z">
              <w:r>
                <w:t xml:space="preserve">  "authors": [</w:t>
              </w:r>
            </w:ins>
          </w:p>
          <w:p w14:paraId="187997D3" w14:textId="77777777" w:rsidR="00EB180F" w:rsidRDefault="00EB180F" w:rsidP="00EB180F">
            <w:pPr>
              <w:pBdr>
                <w:top w:val="nil"/>
                <w:left w:val="nil"/>
                <w:bottom w:val="nil"/>
                <w:right w:val="nil"/>
                <w:between w:val="nil"/>
              </w:pBdr>
              <w:spacing w:line="240" w:lineRule="auto"/>
              <w:rPr>
                <w:ins w:id="180" w:author="Yahia Jad" w:date="2019-12-03T17:29:00Z"/>
              </w:rPr>
            </w:pPr>
            <w:ins w:id="181" w:author="Yahia Jad" w:date="2019-12-03T17:29:00Z">
              <w:r>
                <w:t xml:space="preserve">    {</w:t>
              </w:r>
            </w:ins>
          </w:p>
          <w:p w14:paraId="0BC2421D" w14:textId="77777777" w:rsidR="00EB180F" w:rsidRDefault="00EB180F" w:rsidP="00EB180F">
            <w:pPr>
              <w:pBdr>
                <w:top w:val="nil"/>
                <w:left w:val="nil"/>
                <w:bottom w:val="nil"/>
                <w:right w:val="nil"/>
                <w:between w:val="nil"/>
              </w:pBdr>
              <w:spacing w:line="240" w:lineRule="auto"/>
              <w:rPr>
                <w:ins w:id="182" w:author="Yahia Jad" w:date="2019-12-03T17:29:00Z"/>
              </w:rPr>
            </w:pPr>
            <w:ins w:id="183" w:author="Yahia Jad" w:date="2019-12-03T17:29:00Z">
              <w:r>
                <w:t xml:space="preserve">      "AD": 209,</w:t>
              </w:r>
            </w:ins>
          </w:p>
          <w:p w14:paraId="366EF873" w14:textId="77777777" w:rsidR="00EB180F" w:rsidRDefault="00EB180F" w:rsidP="00EB180F">
            <w:pPr>
              <w:pBdr>
                <w:top w:val="nil"/>
                <w:left w:val="nil"/>
                <w:bottom w:val="nil"/>
                <w:right w:val="nil"/>
                <w:between w:val="nil"/>
              </w:pBdr>
              <w:spacing w:line="240" w:lineRule="auto"/>
              <w:rPr>
                <w:ins w:id="184" w:author="Yahia Jad" w:date="2019-12-03T17:29:00Z"/>
              </w:rPr>
            </w:pPr>
            <w:ins w:id="185" w:author="Yahia Jad" w:date="2019-12-03T17:29:00Z">
              <w:r>
                <w:t xml:space="preserve">      "</w:t>
              </w:r>
              <w:proofErr w:type="spellStart"/>
              <w:r>
                <w:t>HigriD</w:t>
              </w:r>
              <w:proofErr w:type="spellEnd"/>
              <w:r>
                <w:t>": "209",</w:t>
              </w:r>
            </w:ins>
          </w:p>
          <w:p w14:paraId="5A3E2A2B" w14:textId="77777777" w:rsidR="00EB180F" w:rsidRDefault="00EB180F" w:rsidP="00EB180F">
            <w:pPr>
              <w:pBdr>
                <w:top w:val="nil"/>
                <w:left w:val="nil"/>
                <w:bottom w:val="nil"/>
                <w:right w:val="nil"/>
                <w:between w:val="nil"/>
              </w:pBdr>
              <w:spacing w:line="240" w:lineRule="auto"/>
              <w:rPr>
                <w:ins w:id="186" w:author="Yahia Jad" w:date="2019-12-03T17:29:00Z"/>
              </w:rPr>
            </w:pPr>
            <w:ins w:id="187" w:author="Yahia Jad" w:date="2019-12-03T17:29:00Z">
              <w:r>
                <w:t xml:space="preserve">      "</w:t>
              </w:r>
              <w:proofErr w:type="spellStart"/>
              <w:r>
                <w:t>Lng</w:t>
              </w:r>
              <w:proofErr w:type="spellEnd"/>
              <w:r>
                <w:t>": "</w:t>
              </w:r>
              <w:r>
                <w:rPr>
                  <w:rtl/>
                </w:rPr>
                <w:t xml:space="preserve">أبو عبيدة معمر بن المثنى </w:t>
              </w:r>
              <w:proofErr w:type="spellStart"/>
              <w:r>
                <w:rPr>
                  <w:rtl/>
                </w:rPr>
                <w:t>التيمى</w:t>
              </w:r>
              <w:proofErr w:type="spellEnd"/>
              <w:r>
                <w:rPr>
                  <w:rtl/>
                </w:rPr>
                <w:t xml:space="preserve"> البصري</w:t>
              </w:r>
              <w:r>
                <w:t>",</w:t>
              </w:r>
            </w:ins>
          </w:p>
          <w:p w14:paraId="1DE49E06" w14:textId="77777777" w:rsidR="00EB180F" w:rsidRDefault="00EB180F" w:rsidP="00EB180F">
            <w:pPr>
              <w:pBdr>
                <w:top w:val="nil"/>
                <w:left w:val="nil"/>
                <w:bottom w:val="nil"/>
                <w:right w:val="nil"/>
                <w:between w:val="nil"/>
              </w:pBdr>
              <w:spacing w:line="240" w:lineRule="auto"/>
              <w:rPr>
                <w:ins w:id="188" w:author="Yahia Jad" w:date="2019-12-03T17:29:00Z"/>
              </w:rPr>
            </w:pPr>
            <w:ins w:id="189" w:author="Yahia Jad" w:date="2019-12-03T17:29:00Z">
              <w:r>
                <w:t xml:space="preserve">      "auth": "</w:t>
              </w:r>
              <w:r>
                <w:rPr>
                  <w:rtl/>
                </w:rPr>
                <w:t>أبو عبيدة معمر بن المثنى</w:t>
              </w:r>
              <w:r>
                <w:t>",</w:t>
              </w:r>
            </w:ins>
          </w:p>
          <w:p w14:paraId="668EFCF5" w14:textId="77777777" w:rsidR="00EB180F" w:rsidRDefault="00EB180F" w:rsidP="00EB180F">
            <w:pPr>
              <w:pBdr>
                <w:top w:val="nil"/>
                <w:left w:val="nil"/>
                <w:bottom w:val="nil"/>
                <w:right w:val="nil"/>
                <w:between w:val="nil"/>
              </w:pBdr>
              <w:spacing w:line="240" w:lineRule="auto"/>
              <w:rPr>
                <w:ins w:id="190" w:author="Yahia Jad" w:date="2019-12-03T17:29:00Z"/>
              </w:rPr>
            </w:pPr>
            <w:ins w:id="191" w:author="Yahia Jad" w:date="2019-12-03T17:29:00Z">
              <w:r>
                <w:t xml:space="preserve">      "</w:t>
              </w:r>
              <w:proofErr w:type="spellStart"/>
              <w:r>
                <w:t>authid</w:t>
              </w:r>
              <w:proofErr w:type="spellEnd"/>
              <w:r>
                <w:t>": 5,</w:t>
              </w:r>
            </w:ins>
          </w:p>
          <w:p w14:paraId="168B265D" w14:textId="77777777" w:rsidR="00EB180F" w:rsidRDefault="00EB180F" w:rsidP="00EB180F">
            <w:pPr>
              <w:pBdr>
                <w:top w:val="nil"/>
                <w:left w:val="nil"/>
                <w:bottom w:val="nil"/>
                <w:right w:val="nil"/>
                <w:between w:val="nil"/>
              </w:pBdr>
              <w:spacing w:line="240" w:lineRule="auto"/>
              <w:rPr>
                <w:ins w:id="192" w:author="Yahia Jad" w:date="2019-12-03T17:29:00Z"/>
              </w:rPr>
            </w:pPr>
            <w:ins w:id="193" w:author="Yahia Jad" w:date="2019-12-03T17:29:00Z">
              <w:r>
                <w:t xml:space="preserve">      "inf": "</w:t>
              </w:r>
              <w:proofErr w:type="spellStart"/>
              <w:r>
                <w:rPr>
                  <w:rtl/>
                </w:rPr>
                <w:t>أبوعُبيدة</w:t>
              </w:r>
              <w:proofErr w:type="spellEnd"/>
              <w:r>
                <w:rPr>
                  <w:rtl/>
                </w:rPr>
                <w:t>، مَعْمَر بن المثنّى (112 - 208هـ، 730 - 823م</w:t>
              </w:r>
              <w:proofErr w:type="gramStart"/>
              <w:r>
                <w:rPr>
                  <w:rtl/>
                </w:rPr>
                <w:t>)</w:t>
              </w:r>
              <w:r>
                <w:t>.\r\n\r\n</w:t>
              </w:r>
              <w:proofErr w:type="gramEnd"/>
              <w:r>
                <w:rPr>
                  <w:rtl/>
                </w:rPr>
                <w:t xml:space="preserve">معمر بن المثنّى التيمي البصري. النحوي اللغوي، مولى بني تيم، تيم قريش. ولد أبو عبيدة في البصرة، وكان </w:t>
              </w:r>
              <w:proofErr w:type="spellStart"/>
              <w:r>
                <w:rPr>
                  <w:rtl/>
                </w:rPr>
                <w:t>إباضيَّا</w:t>
              </w:r>
              <w:proofErr w:type="spellEnd"/>
              <w:r>
                <w:rPr>
                  <w:rtl/>
                </w:rPr>
                <w:t xml:space="preserve"> وأخذ عن يونس وأبي عمرو، وهو أول من صنّف في غريب الحديث. وكان أعلم من الأصمعي وأبي زيد بالأنساب والأيام، وكان أبو نواس يتعلم منه ويصفه، ويذم الأصمعي، سئل عن الأصمعي، فقال: بلبل في قفص، وعن أبي عبيدة فقال: أديم طُوِي على علم. كان من أجمع الناس للعلم وأعلمهم بأيام العرب وأخبارها، وأكثر الناس رواية، قيل: كان أبو عبيدة عالمًا بالشعر والغريب والأخبار والنسب. أخذ عنه أبو عبيد، وأبو حاتم والمازني، والأثرم وعمر بن شبَّة. وله نحو مائتين من المصنفات منها: مجاز القرآن؛ إعراب القرآن؛ الأمثال؛ في غريب الحديث؛ ما تلحن فيه العامة؛ نقائض جرير والفرزدق؛ أيام العرب؛ الخيل، </w:t>
              </w:r>
              <w:proofErr w:type="gramStart"/>
              <w:r>
                <w:rPr>
                  <w:rtl/>
                </w:rPr>
                <w:t>وغيرها</w:t>
              </w:r>
              <w:r>
                <w:t>.\r\n\r</w:t>
              </w:r>
              <w:proofErr w:type="gramEnd"/>
              <w:r>
                <w:t>\n</w:t>
              </w:r>
              <w:r>
                <w:rPr>
                  <w:rtl/>
                </w:rPr>
                <w:t>نقلا عن</w:t>
              </w:r>
              <w:r>
                <w:t>\r\n</w:t>
              </w:r>
              <w:r>
                <w:rPr>
                  <w:rtl/>
                </w:rPr>
                <w:t>الموسوعة العربية العالمية</w:t>
              </w:r>
              <w:r>
                <w:t xml:space="preserve"> http://www.mawsoah.net",</w:t>
              </w:r>
            </w:ins>
          </w:p>
          <w:p w14:paraId="734B6BB7" w14:textId="77777777" w:rsidR="00EB180F" w:rsidRDefault="00EB180F" w:rsidP="00EB180F">
            <w:pPr>
              <w:pBdr>
                <w:top w:val="nil"/>
                <w:left w:val="nil"/>
                <w:bottom w:val="nil"/>
                <w:right w:val="nil"/>
                <w:between w:val="nil"/>
              </w:pBdr>
              <w:spacing w:line="240" w:lineRule="auto"/>
              <w:rPr>
                <w:ins w:id="194" w:author="Yahia Jad" w:date="2019-12-03T17:29:00Z"/>
              </w:rPr>
            </w:pPr>
            <w:ins w:id="195" w:author="Yahia Jad" w:date="2019-12-03T17:29:00Z">
              <w:r>
                <w:t xml:space="preserve">      "</w:t>
              </w:r>
              <w:proofErr w:type="spellStart"/>
              <w:r>
                <w:t>oNum</w:t>
              </w:r>
              <w:proofErr w:type="spellEnd"/>
              <w:r>
                <w:t>": 5,</w:t>
              </w:r>
            </w:ins>
          </w:p>
          <w:p w14:paraId="2F703295" w14:textId="77777777" w:rsidR="00EB180F" w:rsidRDefault="00EB180F" w:rsidP="00EB180F">
            <w:pPr>
              <w:pBdr>
                <w:top w:val="nil"/>
                <w:left w:val="nil"/>
                <w:bottom w:val="nil"/>
                <w:right w:val="nil"/>
                <w:between w:val="nil"/>
              </w:pBdr>
              <w:spacing w:line="240" w:lineRule="auto"/>
              <w:rPr>
                <w:ins w:id="196" w:author="Yahia Jad" w:date="2019-12-03T17:29:00Z"/>
              </w:rPr>
            </w:pPr>
            <w:ins w:id="197" w:author="Yahia Jad" w:date="2019-12-03T17:29:00Z">
              <w:r>
                <w:t xml:space="preserve">      "</w:t>
              </w:r>
              <w:proofErr w:type="spellStart"/>
              <w:r>
                <w:t>oVer</w:t>
              </w:r>
              <w:proofErr w:type="spellEnd"/>
              <w:r>
                <w:t>": 1,</w:t>
              </w:r>
            </w:ins>
          </w:p>
          <w:p w14:paraId="7E515591" w14:textId="77777777" w:rsidR="00EB180F" w:rsidRDefault="00EB180F" w:rsidP="00EB180F">
            <w:pPr>
              <w:pBdr>
                <w:top w:val="nil"/>
                <w:left w:val="nil"/>
                <w:bottom w:val="nil"/>
                <w:right w:val="nil"/>
                <w:between w:val="nil"/>
              </w:pBdr>
              <w:spacing w:line="240" w:lineRule="auto"/>
              <w:rPr>
                <w:ins w:id="198" w:author="Yahia Jad" w:date="2019-12-03T17:29:00Z"/>
              </w:rPr>
            </w:pPr>
            <w:ins w:id="199" w:author="Yahia Jad" w:date="2019-12-03T17:29:00Z">
              <w:r>
                <w:lastRenderedPageBreak/>
                <w:t xml:space="preserve">      "seal": "C42146FC"</w:t>
              </w:r>
            </w:ins>
          </w:p>
          <w:p w14:paraId="114C9AE8" w14:textId="77777777" w:rsidR="00EB180F" w:rsidRDefault="00EB180F" w:rsidP="00EB180F">
            <w:pPr>
              <w:pBdr>
                <w:top w:val="nil"/>
                <w:left w:val="nil"/>
                <w:bottom w:val="nil"/>
                <w:right w:val="nil"/>
                <w:between w:val="nil"/>
              </w:pBdr>
              <w:spacing w:line="240" w:lineRule="auto"/>
              <w:rPr>
                <w:ins w:id="200" w:author="Yahia Jad" w:date="2019-12-03T17:29:00Z"/>
              </w:rPr>
            </w:pPr>
            <w:ins w:id="201" w:author="Yahia Jad" w:date="2019-12-03T17:29:00Z">
              <w:r>
                <w:t xml:space="preserve">    }</w:t>
              </w:r>
            </w:ins>
          </w:p>
          <w:p w14:paraId="42DF7A3E" w14:textId="77777777" w:rsidR="00EB180F" w:rsidRDefault="00EB180F" w:rsidP="00EB180F">
            <w:pPr>
              <w:pBdr>
                <w:top w:val="nil"/>
                <w:left w:val="nil"/>
                <w:bottom w:val="nil"/>
                <w:right w:val="nil"/>
                <w:between w:val="nil"/>
              </w:pBdr>
              <w:spacing w:line="240" w:lineRule="auto"/>
              <w:rPr>
                <w:ins w:id="202" w:author="Yahia Jad" w:date="2019-12-03T17:29:00Z"/>
              </w:rPr>
            </w:pPr>
            <w:ins w:id="203" w:author="Yahia Jad" w:date="2019-12-03T17:29:00Z">
              <w:r>
                <w:t xml:space="preserve">  ]</w:t>
              </w:r>
            </w:ins>
          </w:p>
          <w:p w14:paraId="57B13A95" w14:textId="12616CB3" w:rsidR="00B619E6" w:rsidRDefault="00EB180F" w:rsidP="00EB180F">
            <w:pPr>
              <w:pBdr>
                <w:top w:val="nil"/>
                <w:left w:val="nil"/>
                <w:bottom w:val="nil"/>
                <w:right w:val="nil"/>
                <w:between w:val="nil"/>
              </w:pBdr>
            </w:pPr>
            <w:ins w:id="204" w:author="Yahia Jad" w:date="2019-12-03T17:29:00Z">
              <w:r>
                <w:t>}</w:t>
              </w:r>
            </w:ins>
            <w:del w:id="205" w:author="Yahia Jad" w:date="2019-12-03T17:28:00Z">
              <w:r w:rsidR="003E63A7" w:rsidDel="00EB180F">
                <w:delText>{"</w:delText>
              </w:r>
              <w:r w:rsidR="003E63A7" w:rsidDel="00EB180F">
                <w:rPr>
                  <w:b/>
                </w:rPr>
                <w:delText>keywords</w:delText>
              </w:r>
              <w:r w:rsidR="003E63A7" w:rsidDel="00EB180F">
                <w:delText>":""}</w:delText>
              </w:r>
            </w:del>
          </w:p>
        </w:tc>
      </w:tr>
      <w:tr w:rsidR="00EB180F" w14:paraId="218525EF" w14:textId="77777777" w:rsidTr="00990B3A">
        <w:trPr>
          <w:trHeight w:val="440"/>
          <w:ins w:id="206" w:author="Yahia Jad" w:date="2019-12-03T17:28:00Z"/>
          <w:trPrChange w:id="207" w:author="Yahia Jad" w:date="2019-12-03T17:53:00Z">
            <w:trPr>
              <w:trHeight w:val="440"/>
            </w:trPr>
          </w:trPrChange>
        </w:trPr>
        <w:tc>
          <w:tcPr>
            <w:tcW w:w="1691" w:type="dxa"/>
            <w:shd w:val="clear" w:color="auto" w:fill="C9DAF8"/>
            <w:tcMar>
              <w:top w:w="100" w:type="dxa"/>
              <w:left w:w="100" w:type="dxa"/>
              <w:bottom w:w="100" w:type="dxa"/>
              <w:right w:w="100" w:type="dxa"/>
            </w:tcMar>
            <w:tcPrChange w:id="208" w:author="Yahia Jad" w:date="2019-12-03T17:53:00Z">
              <w:tcPr>
                <w:tcW w:w="2385" w:type="dxa"/>
                <w:shd w:val="clear" w:color="auto" w:fill="C9DAF8"/>
                <w:tcMar>
                  <w:top w:w="100" w:type="dxa"/>
                  <w:left w:w="100" w:type="dxa"/>
                  <w:bottom w:w="100" w:type="dxa"/>
                  <w:right w:w="100" w:type="dxa"/>
                </w:tcMar>
              </w:tcPr>
            </w:tcPrChange>
          </w:tcPr>
          <w:p w14:paraId="32C3FABC" w14:textId="302E7E48" w:rsidR="00EB180F" w:rsidRDefault="00990B3A" w:rsidP="00EB180F">
            <w:pPr>
              <w:pBdr>
                <w:top w:val="nil"/>
                <w:left w:val="nil"/>
                <w:bottom w:val="nil"/>
                <w:right w:val="nil"/>
                <w:between w:val="nil"/>
              </w:pBdr>
              <w:spacing w:line="240" w:lineRule="auto"/>
              <w:rPr>
                <w:ins w:id="209" w:author="Yahia Jad" w:date="2019-12-03T17:28:00Z"/>
                <w:b/>
              </w:rPr>
            </w:pPr>
            <w:ins w:id="210" w:author="Yahia Jad" w:date="2019-12-03T17:53:00Z">
              <w:r>
                <w:rPr>
                  <w:b/>
                </w:rPr>
                <w:lastRenderedPageBreak/>
                <w:t>Example 2</w:t>
              </w:r>
            </w:ins>
          </w:p>
        </w:tc>
        <w:tc>
          <w:tcPr>
            <w:tcW w:w="7669" w:type="dxa"/>
            <w:shd w:val="clear" w:color="auto" w:fill="auto"/>
            <w:tcMar>
              <w:top w:w="100" w:type="dxa"/>
              <w:left w:w="100" w:type="dxa"/>
              <w:bottom w:w="100" w:type="dxa"/>
              <w:right w:w="100" w:type="dxa"/>
            </w:tcMar>
            <w:tcPrChange w:id="211" w:author="Yahia Jad" w:date="2019-12-03T17:53:00Z">
              <w:tcPr>
                <w:tcW w:w="6975" w:type="dxa"/>
                <w:shd w:val="clear" w:color="auto" w:fill="auto"/>
                <w:tcMar>
                  <w:top w:w="100" w:type="dxa"/>
                  <w:left w:w="100" w:type="dxa"/>
                  <w:bottom w:w="100" w:type="dxa"/>
                  <w:right w:w="100" w:type="dxa"/>
                </w:tcMar>
              </w:tcPr>
            </w:tcPrChange>
          </w:tcPr>
          <w:p w14:paraId="5D30AA52" w14:textId="77777777" w:rsidR="00EB180F" w:rsidRDefault="00EB180F" w:rsidP="00EB180F">
            <w:pPr>
              <w:pBdr>
                <w:top w:val="nil"/>
                <w:left w:val="nil"/>
                <w:bottom w:val="nil"/>
                <w:right w:val="nil"/>
                <w:between w:val="nil"/>
              </w:pBdr>
              <w:rPr>
                <w:ins w:id="212" w:author="Yahia Jad" w:date="2019-12-03T17:28:00Z"/>
              </w:rPr>
            </w:pPr>
            <w:ins w:id="213" w:author="Yahia Jad" w:date="2019-12-03T17:28:00Z">
              <w:r>
                <w:fldChar w:fldCharType="begin"/>
              </w:r>
              <w:r>
                <w:instrText xml:space="preserve"> HYPERLINK "</w:instrText>
              </w:r>
              <w:r w:rsidRPr="00BA6EE6">
                <w:instrText>http://booksapi.islam-db.com/api/v1/authors/0</w:instrText>
              </w:r>
              <w:r>
                <w:instrText xml:space="preserve">" </w:instrText>
              </w:r>
              <w:r>
                <w:fldChar w:fldCharType="separate"/>
              </w:r>
              <w:r w:rsidRPr="005939A9">
                <w:rPr>
                  <w:rStyle w:val="Hyperlink"/>
                </w:rPr>
                <w:t>http://booksapi.islam-db.com/api/v1/authors/0</w:t>
              </w:r>
              <w:r>
                <w:fldChar w:fldCharType="end"/>
              </w:r>
            </w:ins>
          </w:p>
          <w:p w14:paraId="2376D990" w14:textId="67D3E22E" w:rsidR="00EB180F" w:rsidRDefault="00EB180F" w:rsidP="00344394">
            <w:pPr>
              <w:pBdr>
                <w:top w:val="nil"/>
                <w:left w:val="nil"/>
                <w:bottom w:val="nil"/>
                <w:right w:val="nil"/>
                <w:between w:val="nil"/>
              </w:pBdr>
              <w:rPr>
                <w:ins w:id="214" w:author="Yahia Jad" w:date="2019-12-03T17:28:00Z"/>
                <w:rFonts w:hint="cs"/>
                <w:rtl/>
              </w:rPr>
            </w:pPr>
            <w:ins w:id="215" w:author="Yahia Jad" w:date="2019-12-03T17:30:00Z">
              <w:r>
                <w:t>{"keywords": "</w:t>
              </w:r>
              <w:r>
                <w:rPr>
                  <w:rtl/>
                </w:rPr>
                <w:t>محمد</w:t>
              </w:r>
              <w:r>
                <w:t>",</w:t>
              </w:r>
              <w:r>
                <w:rPr>
                  <w:rFonts w:hint="cs"/>
                  <w:rtl/>
                </w:rPr>
                <w:t xml:space="preserve"> </w:t>
              </w:r>
              <w:r>
                <w:t>"limit":5,</w:t>
              </w:r>
              <w:r>
                <w:rPr>
                  <w:rFonts w:hint="cs"/>
                  <w:rtl/>
                </w:rPr>
                <w:t xml:space="preserve"> </w:t>
              </w:r>
              <w:r>
                <w:t>"offset":4}</w:t>
              </w:r>
            </w:ins>
          </w:p>
        </w:tc>
      </w:tr>
      <w:tr w:rsidR="00EB180F" w14:paraId="3D4FC164" w14:textId="77777777" w:rsidTr="00990B3A">
        <w:trPr>
          <w:trHeight w:val="440"/>
          <w:ins w:id="216" w:author="Yahia Jad" w:date="2019-12-03T17:30:00Z"/>
          <w:trPrChange w:id="217" w:author="Yahia Jad" w:date="2019-12-03T17:53:00Z">
            <w:trPr>
              <w:trHeight w:val="440"/>
            </w:trPr>
          </w:trPrChange>
        </w:trPr>
        <w:tc>
          <w:tcPr>
            <w:tcW w:w="1691" w:type="dxa"/>
            <w:shd w:val="clear" w:color="auto" w:fill="C9DAF8"/>
            <w:tcMar>
              <w:top w:w="100" w:type="dxa"/>
              <w:left w:w="100" w:type="dxa"/>
              <w:bottom w:w="100" w:type="dxa"/>
              <w:right w:w="100" w:type="dxa"/>
            </w:tcMar>
            <w:tcPrChange w:id="218" w:author="Yahia Jad" w:date="2019-12-03T17:53:00Z">
              <w:tcPr>
                <w:tcW w:w="2385" w:type="dxa"/>
                <w:shd w:val="clear" w:color="auto" w:fill="C9DAF8"/>
                <w:tcMar>
                  <w:top w:w="100" w:type="dxa"/>
                  <w:left w:w="100" w:type="dxa"/>
                  <w:bottom w:w="100" w:type="dxa"/>
                  <w:right w:w="100" w:type="dxa"/>
                </w:tcMar>
              </w:tcPr>
            </w:tcPrChange>
          </w:tcPr>
          <w:p w14:paraId="4A384626" w14:textId="77777777" w:rsidR="00EB180F" w:rsidRDefault="00EB180F" w:rsidP="00EB180F">
            <w:pPr>
              <w:pBdr>
                <w:top w:val="nil"/>
                <w:left w:val="nil"/>
                <w:bottom w:val="nil"/>
                <w:right w:val="nil"/>
                <w:between w:val="nil"/>
              </w:pBdr>
              <w:spacing w:line="240" w:lineRule="auto"/>
              <w:rPr>
                <w:ins w:id="219" w:author="Yahia Jad" w:date="2019-12-03T17:30:00Z"/>
                <w:b/>
              </w:rPr>
            </w:pPr>
          </w:p>
        </w:tc>
        <w:tc>
          <w:tcPr>
            <w:tcW w:w="7669" w:type="dxa"/>
            <w:shd w:val="clear" w:color="auto" w:fill="auto"/>
            <w:tcMar>
              <w:top w:w="100" w:type="dxa"/>
              <w:left w:w="100" w:type="dxa"/>
              <w:bottom w:w="100" w:type="dxa"/>
              <w:right w:w="100" w:type="dxa"/>
            </w:tcMar>
            <w:tcPrChange w:id="220" w:author="Yahia Jad" w:date="2019-12-03T17:53:00Z">
              <w:tcPr>
                <w:tcW w:w="6975" w:type="dxa"/>
                <w:shd w:val="clear" w:color="auto" w:fill="auto"/>
                <w:tcMar>
                  <w:top w:w="100" w:type="dxa"/>
                  <w:left w:w="100" w:type="dxa"/>
                  <w:bottom w:w="100" w:type="dxa"/>
                  <w:right w:w="100" w:type="dxa"/>
                </w:tcMar>
              </w:tcPr>
            </w:tcPrChange>
          </w:tcPr>
          <w:p w14:paraId="6A765D28" w14:textId="77777777" w:rsidR="00EB180F" w:rsidRPr="00185D75" w:rsidRDefault="00EB180F" w:rsidP="00185D75">
            <w:pPr>
              <w:pStyle w:val="NoSpacing"/>
              <w:rPr>
                <w:ins w:id="221" w:author="Yahia Jad" w:date="2019-12-03T17:30:00Z"/>
                <w:sz w:val="20"/>
                <w:szCs w:val="20"/>
                <w:rPrChange w:id="222" w:author="Yahia Jad" w:date="2019-12-03T17:31:00Z">
                  <w:rPr>
                    <w:ins w:id="223" w:author="Yahia Jad" w:date="2019-12-03T17:30:00Z"/>
                  </w:rPr>
                </w:rPrChange>
              </w:rPr>
              <w:pPrChange w:id="224" w:author="Yahia Jad" w:date="2019-12-03T17:31:00Z">
                <w:pPr>
                  <w:pBdr>
                    <w:top w:val="nil"/>
                    <w:left w:val="nil"/>
                    <w:bottom w:val="nil"/>
                    <w:right w:val="nil"/>
                    <w:between w:val="nil"/>
                  </w:pBdr>
                </w:pPr>
              </w:pPrChange>
            </w:pPr>
            <w:ins w:id="225" w:author="Yahia Jad" w:date="2019-12-03T17:30:00Z">
              <w:r w:rsidRPr="00185D75">
                <w:rPr>
                  <w:sz w:val="20"/>
                  <w:szCs w:val="20"/>
                  <w:rPrChange w:id="226" w:author="Yahia Jad" w:date="2019-12-03T17:31:00Z">
                    <w:rPr/>
                  </w:rPrChange>
                </w:rPr>
                <w:t>{</w:t>
              </w:r>
            </w:ins>
          </w:p>
          <w:p w14:paraId="59E0A7E3" w14:textId="77777777" w:rsidR="00EB180F" w:rsidRPr="00185D75" w:rsidRDefault="00EB180F" w:rsidP="00185D75">
            <w:pPr>
              <w:pStyle w:val="NoSpacing"/>
              <w:rPr>
                <w:ins w:id="227" w:author="Yahia Jad" w:date="2019-12-03T17:30:00Z"/>
                <w:sz w:val="20"/>
                <w:szCs w:val="20"/>
                <w:rPrChange w:id="228" w:author="Yahia Jad" w:date="2019-12-03T17:31:00Z">
                  <w:rPr>
                    <w:ins w:id="229" w:author="Yahia Jad" w:date="2019-12-03T17:30:00Z"/>
                  </w:rPr>
                </w:rPrChange>
              </w:rPr>
              <w:pPrChange w:id="230" w:author="Yahia Jad" w:date="2019-12-03T17:31:00Z">
                <w:pPr>
                  <w:pBdr>
                    <w:top w:val="nil"/>
                    <w:left w:val="nil"/>
                    <w:bottom w:val="nil"/>
                    <w:right w:val="nil"/>
                    <w:between w:val="nil"/>
                  </w:pBdr>
                </w:pPr>
              </w:pPrChange>
            </w:pPr>
            <w:ins w:id="231" w:author="Yahia Jad" w:date="2019-12-03T17:30:00Z">
              <w:r w:rsidRPr="00185D75">
                <w:rPr>
                  <w:sz w:val="20"/>
                  <w:szCs w:val="20"/>
                  <w:rPrChange w:id="232" w:author="Yahia Jad" w:date="2019-12-03T17:31:00Z">
                    <w:rPr/>
                  </w:rPrChange>
                </w:rPr>
                <w:t xml:space="preserve">  "authors": [</w:t>
              </w:r>
            </w:ins>
          </w:p>
          <w:p w14:paraId="1A959FEF" w14:textId="77777777" w:rsidR="00EB180F" w:rsidRPr="00185D75" w:rsidRDefault="00EB180F" w:rsidP="00185D75">
            <w:pPr>
              <w:pStyle w:val="NoSpacing"/>
              <w:rPr>
                <w:ins w:id="233" w:author="Yahia Jad" w:date="2019-12-03T17:30:00Z"/>
                <w:sz w:val="20"/>
                <w:szCs w:val="20"/>
                <w:rPrChange w:id="234" w:author="Yahia Jad" w:date="2019-12-03T17:31:00Z">
                  <w:rPr>
                    <w:ins w:id="235" w:author="Yahia Jad" w:date="2019-12-03T17:30:00Z"/>
                  </w:rPr>
                </w:rPrChange>
              </w:rPr>
              <w:pPrChange w:id="236" w:author="Yahia Jad" w:date="2019-12-03T17:31:00Z">
                <w:pPr>
                  <w:pBdr>
                    <w:top w:val="nil"/>
                    <w:left w:val="nil"/>
                    <w:bottom w:val="nil"/>
                    <w:right w:val="nil"/>
                    <w:between w:val="nil"/>
                  </w:pBdr>
                </w:pPr>
              </w:pPrChange>
            </w:pPr>
            <w:ins w:id="237" w:author="Yahia Jad" w:date="2019-12-03T17:30:00Z">
              <w:r w:rsidRPr="00185D75">
                <w:rPr>
                  <w:sz w:val="20"/>
                  <w:szCs w:val="20"/>
                  <w:rPrChange w:id="238" w:author="Yahia Jad" w:date="2019-12-03T17:31:00Z">
                    <w:rPr/>
                  </w:rPrChange>
                </w:rPr>
                <w:t xml:space="preserve">    {</w:t>
              </w:r>
            </w:ins>
          </w:p>
          <w:p w14:paraId="79255FF3" w14:textId="77777777" w:rsidR="00EB180F" w:rsidRPr="00185D75" w:rsidRDefault="00EB180F" w:rsidP="00185D75">
            <w:pPr>
              <w:pStyle w:val="NoSpacing"/>
              <w:rPr>
                <w:ins w:id="239" w:author="Yahia Jad" w:date="2019-12-03T17:30:00Z"/>
                <w:sz w:val="20"/>
                <w:szCs w:val="20"/>
                <w:rPrChange w:id="240" w:author="Yahia Jad" w:date="2019-12-03T17:31:00Z">
                  <w:rPr>
                    <w:ins w:id="241" w:author="Yahia Jad" w:date="2019-12-03T17:30:00Z"/>
                  </w:rPr>
                </w:rPrChange>
              </w:rPr>
              <w:pPrChange w:id="242" w:author="Yahia Jad" w:date="2019-12-03T17:31:00Z">
                <w:pPr>
                  <w:pBdr>
                    <w:top w:val="nil"/>
                    <w:left w:val="nil"/>
                    <w:bottom w:val="nil"/>
                    <w:right w:val="nil"/>
                    <w:between w:val="nil"/>
                  </w:pBdr>
                </w:pPr>
              </w:pPrChange>
            </w:pPr>
            <w:ins w:id="243" w:author="Yahia Jad" w:date="2019-12-03T17:30:00Z">
              <w:r w:rsidRPr="00185D75">
                <w:rPr>
                  <w:sz w:val="20"/>
                  <w:szCs w:val="20"/>
                  <w:rPrChange w:id="244" w:author="Yahia Jad" w:date="2019-12-03T17:31:00Z">
                    <w:rPr/>
                  </w:rPrChange>
                </w:rPr>
                <w:t xml:space="preserve">      "auth": "</w:t>
              </w:r>
              <w:r w:rsidRPr="00185D75">
                <w:rPr>
                  <w:sz w:val="20"/>
                  <w:szCs w:val="20"/>
                  <w:rtl/>
                  <w:rPrChange w:id="245" w:author="Yahia Jad" w:date="2019-12-03T17:31:00Z">
                    <w:rPr>
                      <w:rtl/>
                    </w:rPr>
                  </w:rPrChange>
                </w:rPr>
                <w:t>محمود توفيق محمد سعد</w:t>
              </w:r>
              <w:r w:rsidRPr="00185D75">
                <w:rPr>
                  <w:sz w:val="20"/>
                  <w:szCs w:val="20"/>
                  <w:rPrChange w:id="246" w:author="Yahia Jad" w:date="2019-12-03T17:31:00Z">
                    <w:rPr/>
                  </w:rPrChange>
                </w:rPr>
                <w:t>",</w:t>
              </w:r>
            </w:ins>
          </w:p>
          <w:p w14:paraId="29DEDC19" w14:textId="77777777" w:rsidR="00EB180F" w:rsidRPr="00185D75" w:rsidRDefault="00EB180F" w:rsidP="00185D75">
            <w:pPr>
              <w:pStyle w:val="NoSpacing"/>
              <w:rPr>
                <w:ins w:id="247" w:author="Yahia Jad" w:date="2019-12-03T17:30:00Z"/>
                <w:sz w:val="20"/>
                <w:szCs w:val="20"/>
                <w:rPrChange w:id="248" w:author="Yahia Jad" w:date="2019-12-03T17:31:00Z">
                  <w:rPr>
                    <w:ins w:id="249" w:author="Yahia Jad" w:date="2019-12-03T17:30:00Z"/>
                  </w:rPr>
                </w:rPrChange>
              </w:rPr>
              <w:pPrChange w:id="250" w:author="Yahia Jad" w:date="2019-12-03T17:31:00Z">
                <w:pPr>
                  <w:pBdr>
                    <w:top w:val="nil"/>
                    <w:left w:val="nil"/>
                    <w:bottom w:val="nil"/>
                    <w:right w:val="nil"/>
                    <w:between w:val="nil"/>
                  </w:pBdr>
                </w:pPr>
              </w:pPrChange>
            </w:pPr>
            <w:ins w:id="251" w:author="Yahia Jad" w:date="2019-12-03T17:30:00Z">
              <w:r w:rsidRPr="00185D75">
                <w:rPr>
                  <w:sz w:val="20"/>
                  <w:szCs w:val="20"/>
                  <w:rPrChange w:id="252" w:author="Yahia Jad" w:date="2019-12-03T17:31:00Z">
                    <w:rPr/>
                  </w:rPrChange>
                </w:rPr>
                <w:t xml:space="preserve">      "</w:t>
              </w:r>
              <w:proofErr w:type="spellStart"/>
              <w:r w:rsidRPr="00185D75">
                <w:rPr>
                  <w:sz w:val="20"/>
                  <w:szCs w:val="20"/>
                  <w:rPrChange w:id="253" w:author="Yahia Jad" w:date="2019-12-03T17:31:00Z">
                    <w:rPr/>
                  </w:rPrChange>
                </w:rPr>
                <w:t>authid</w:t>
              </w:r>
              <w:proofErr w:type="spellEnd"/>
              <w:r w:rsidRPr="00185D75">
                <w:rPr>
                  <w:sz w:val="20"/>
                  <w:szCs w:val="20"/>
                  <w:rPrChange w:id="254" w:author="Yahia Jad" w:date="2019-12-03T17:31:00Z">
                    <w:rPr/>
                  </w:rPrChange>
                </w:rPr>
                <w:t>": 30</w:t>
              </w:r>
            </w:ins>
          </w:p>
          <w:p w14:paraId="65AE776F" w14:textId="77777777" w:rsidR="00EB180F" w:rsidRPr="00185D75" w:rsidRDefault="00EB180F" w:rsidP="00185D75">
            <w:pPr>
              <w:pStyle w:val="NoSpacing"/>
              <w:rPr>
                <w:ins w:id="255" w:author="Yahia Jad" w:date="2019-12-03T17:30:00Z"/>
                <w:sz w:val="20"/>
                <w:szCs w:val="20"/>
                <w:rPrChange w:id="256" w:author="Yahia Jad" w:date="2019-12-03T17:31:00Z">
                  <w:rPr>
                    <w:ins w:id="257" w:author="Yahia Jad" w:date="2019-12-03T17:30:00Z"/>
                  </w:rPr>
                </w:rPrChange>
              </w:rPr>
              <w:pPrChange w:id="258" w:author="Yahia Jad" w:date="2019-12-03T17:31:00Z">
                <w:pPr>
                  <w:pBdr>
                    <w:top w:val="nil"/>
                    <w:left w:val="nil"/>
                    <w:bottom w:val="nil"/>
                    <w:right w:val="nil"/>
                    <w:between w:val="nil"/>
                  </w:pBdr>
                </w:pPr>
              </w:pPrChange>
            </w:pPr>
            <w:ins w:id="259" w:author="Yahia Jad" w:date="2019-12-03T17:30:00Z">
              <w:r w:rsidRPr="00185D75">
                <w:rPr>
                  <w:sz w:val="20"/>
                  <w:szCs w:val="20"/>
                  <w:rPrChange w:id="260" w:author="Yahia Jad" w:date="2019-12-03T17:31:00Z">
                    <w:rPr/>
                  </w:rPrChange>
                </w:rPr>
                <w:t xml:space="preserve">    },</w:t>
              </w:r>
            </w:ins>
          </w:p>
          <w:p w14:paraId="7128BAAF" w14:textId="77777777" w:rsidR="00EB180F" w:rsidRPr="00185D75" w:rsidRDefault="00EB180F" w:rsidP="00185D75">
            <w:pPr>
              <w:pStyle w:val="NoSpacing"/>
              <w:rPr>
                <w:ins w:id="261" w:author="Yahia Jad" w:date="2019-12-03T17:30:00Z"/>
                <w:sz w:val="20"/>
                <w:szCs w:val="20"/>
                <w:rPrChange w:id="262" w:author="Yahia Jad" w:date="2019-12-03T17:31:00Z">
                  <w:rPr>
                    <w:ins w:id="263" w:author="Yahia Jad" w:date="2019-12-03T17:30:00Z"/>
                  </w:rPr>
                </w:rPrChange>
              </w:rPr>
              <w:pPrChange w:id="264" w:author="Yahia Jad" w:date="2019-12-03T17:31:00Z">
                <w:pPr>
                  <w:pBdr>
                    <w:top w:val="nil"/>
                    <w:left w:val="nil"/>
                    <w:bottom w:val="nil"/>
                    <w:right w:val="nil"/>
                    <w:between w:val="nil"/>
                  </w:pBdr>
                </w:pPr>
              </w:pPrChange>
            </w:pPr>
            <w:ins w:id="265" w:author="Yahia Jad" w:date="2019-12-03T17:30:00Z">
              <w:r w:rsidRPr="00185D75">
                <w:rPr>
                  <w:sz w:val="20"/>
                  <w:szCs w:val="20"/>
                  <w:rPrChange w:id="266" w:author="Yahia Jad" w:date="2019-12-03T17:31:00Z">
                    <w:rPr/>
                  </w:rPrChange>
                </w:rPr>
                <w:t xml:space="preserve">    {</w:t>
              </w:r>
            </w:ins>
          </w:p>
          <w:p w14:paraId="428EB1DA" w14:textId="77777777" w:rsidR="00EB180F" w:rsidRPr="00185D75" w:rsidRDefault="00EB180F" w:rsidP="00185D75">
            <w:pPr>
              <w:pStyle w:val="NoSpacing"/>
              <w:rPr>
                <w:ins w:id="267" w:author="Yahia Jad" w:date="2019-12-03T17:30:00Z"/>
                <w:sz w:val="20"/>
                <w:szCs w:val="20"/>
                <w:rPrChange w:id="268" w:author="Yahia Jad" w:date="2019-12-03T17:31:00Z">
                  <w:rPr>
                    <w:ins w:id="269" w:author="Yahia Jad" w:date="2019-12-03T17:30:00Z"/>
                  </w:rPr>
                </w:rPrChange>
              </w:rPr>
              <w:pPrChange w:id="270" w:author="Yahia Jad" w:date="2019-12-03T17:31:00Z">
                <w:pPr>
                  <w:pBdr>
                    <w:top w:val="nil"/>
                    <w:left w:val="nil"/>
                    <w:bottom w:val="nil"/>
                    <w:right w:val="nil"/>
                    <w:between w:val="nil"/>
                  </w:pBdr>
                </w:pPr>
              </w:pPrChange>
            </w:pPr>
            <w:ins w:id="271" w:author="Yahia Jad" w:date="2019-12-03T17:30:00Z">
              <w:r w:rsidRPr="00185D75">
                <w:rPr>
                  <w:sz w:val="20"/>
                  <w:szCs w:val="20"/>
                  <w:rPrChange w:id="272" w:author="Yahia Jad" w:date="2019-12-03T17:31:00Z">
                    <w:rPr/>
                  </w:rPrChange>
                </w:rPr>
                <w:t xml:space="preserve">      "auth": "</w:t>
              </w:r>
              <w:r w:rsidRPr="00185D75">
                <w:rPr>
                  <w:sz w:val="20"/>
                  <w:szCs w:val="20"/>
                  <w:rtl/>
                  <w:rPrChange w:id="273" w:author="Yahia Jad" w:date="2019-12-03T17:31:00Z">
                    <w:rPr>
                      <w:rtl/>
                    </w:rPr>
                  </w:rPrChange>
                </w:rPr>
                <w:t>الذهبي، محمد حسين</w:t>
              </w:r>
              <w:r w:rsidRPr="00185D75">
                <w:rPr>
                  <w:sz w:val="20"/>
                  <w:szCs w:val="20"/>
                  <w:rPrChange w:id="274" w:author="Yahia Jad" w:date="2019-12-03T17:31:00Z">
                    <w:rPr/>
                  </w:rPrChange>
                </w:rPr>
                <w:t>",</w:t>
              </w:r>
            </w:ins>
          </w:p>
          <w:p w14:paraId="7749CFC9" w14:textId="77777777" w:rsidR="00EB180F" w:rsidRPr="00185D75" w:rsidRDefault="00EB180F" w:rsidP="00185D75">
            <w:pPr>
              <w:pStyle w:val="NoSpacing"/>
              <w:rPr>
                <w:ins w:id="275" w:author="Yahia Jad" w:date="2019-12-03T17:30:00Z"/>
                <w:sz w:val="20"/>
                <w:szCs w:val="20"/>
                <w:rPrChange w:id="276" w:author="Yahia Jad" w:date="2019-12-03T17:31:00Z">
                  <w:rPr>
                    <w:ins w:id="277" w:author="Yahia Jad" w:date="2019-12-03T17:30:00Z"/>
                  </w:rPr>
                </w:rPrChange>
              </w:rPr>
              <w:pPrChange w:id="278" w:author="Yahia Jad" w:date="2019-12-03T17:31:00Z">
                <w:pPr>
                  <w:pBdr>
                    <w:top w:val="nil"/>
                    <w:left w:val="nil"/>
                    <w:bottom w:val="nil"/>
                    <w:right w:val="nil"/>
                    <w:between w:val="nil"/>
                  </w:pBdr>
                </w:pPr>
              </w:pPrChange>
            </w:pPr>
            <w:ins w:id="279" w:author="Yahia Jad" w:date="2019-12-03T17:30:00Z">
              <w:r w:rsidRPr="00185D75">
                <w:rPr>
                  <w:sz w:val="20"/>
                  <w:szCs w:val="20"/>
                  <w:rPrChange w:id="280" w:author="Yahia Jad" w:date="2019-12-03T17:31:00Z">
                    <w:rPr/>
                  </w:rPrChange>
                </w:rPr>
                <w:t xml:space="preserve">      "</w:t>
              </w:r>
              <w:proofErr w:type="spellStart"/>
              <w:r w:rsidRPr="00185D75">
                <w:rPr>
                  <w:sz w:val="20"/>
                  <w:szCs w:val="20"/>
                  <w:rPrChange w:id="281" w:author="Yahia Jad" w:date="2019-12-03T17:31:00Z">
                    <w:rPr/>
                  </w:rPrChange>
                </w:rPr>
                <w:t>authid</w:t>
              </w:r>
              <w:proofErr w:type="spellEnd"/>
              <w:r w:rsidRPr="00185D75">
                <w:rPr>
                  <w:sz w:val="20"/>
                  <w:szCs w:val="20"/>
                  <w:rPrChange w:id="282" w:author="Yahia Jad" w:date="2019-12-03T17:31:00Z">
                    <w:rPr/>
                  </w:rPrChange>
                </w:rPr>
                <w:t>": 38</w:t>
              </w:r>
            </w:ins>
          </w:p>
          <w:p w14:paraId="65B538D2" w14:textId="77777777" w:rsidR="00EB180F" w:rsidRPr="00185D75" w:rsidRDefault="00EB180F" w:rsidP="00185D75">
            <w:pPr>
              <w:pStyle w:val="NoSpacing"/>
              <w:rPr>
                <w:ins w:id="283" w:author="Yahia Jad" w:date="2019-12-03T17:30:00Z"/>
                <w:sz w:val="20"/>
                <w:szCs w:val="20"/>
                <w:rPrChange w:id="284" w:author="Yahia Jad" w:date="2019-12-03T17:31:00Z">
                  <w:rPr>
                    <w:ins w:id="285" w:author="Yahia Jad" w:date="2019-12-03T17:30:00Z"/>
                  </w:rPr>
                </w:rPrChange>
              </w:rPr>
              <w:pPrChange w:id="286" w:author="Yahia Jad" w:date="2019-12-03T17:31:00Z">
                <w:pPr>
                  <w:pBdr>
                    <w:top w:val="nil"/>
                    <w:left w:val="nil"/>
                    <w:bottom w:val="nil"/>
                    <w:right w:val="nil"/>
                    <w:between w:val="nil"/>
                  </w:pBdr>
                </w:pPr>
              </w:pPrChange>
            </w:pPr>
            <w:ins w:id="287" w:author="Yahia Jad" w:date="2019-12-03T17:30:00Z">
              <w:r w:rsidRPr="00185D75">
                <w:rPr>
                  <w:sz w:val="20"/>
                  <w:szCs w:val="20"/>
                  <w:rPrChange w:id="288" w:author="Yahia Jad" w:date="2019-12-03T17:31:00Z">
                    <w:rPr/>
                  </w:rPrChange>
                </w:rPr>
                <w:t xml:space="preserve">    },</w:t>
              </w:r>
            </w:ins>
          </w:p>
          <w:p w14:paraId="7451B238" w14:textId="77777777" w:rsidR="00EB180F" w:rsidRPr="00185D75" w:rsidRDefault="00EB180F" w:rsidP="00185D75">
            <w:pPr>
              <w:pStyle w:val="NoSpacing"/>
              <w:rPr>
                <w:ins w:id="289" w:author="Yahia Jad" w:date="2019-12-03T17:30:00Z"/>
                <w:sz w:val="20"/>
                <w:szCs w:val="20"/>
                <w:rPrChange w:id="290" w:author="Yahia Jad" w:date="2019-12-03T17:31:00Z">
                  <w:rPr>
                    <w:ins w:id="291" w:author="Yahia Jad" w:date="2019-12-03T17:30:00Z"/>
                  </w:rPr>
                </w:rPrChange>
              </w:rPr>
              <w:pPrChange w:id="292" w:author="Yahia Jad" w:date="2019-12-03T17:31:00Z">
                <w:pPr>
                  <w:pBdr>
                    <w:top w:val="nil"/>
                    <w:left w:val="nil"/>
                    <w:bottom w:val="nil"/>
                    <w:right w:val="nil"/>
                    <w:between w:val="nil"/>
                  </w:pBdr>
                </w:pPr>
              </w:pPrChange>
            </w:pPr>
            <w:ins w:id="293" w:author="Yahia Jad" w:date="2019-12-03T17:30:00Z">
              <w:r w:rsidRPr="00185D75">
                <w:rPr>
                  <w:sz w:val="20"/>
                  <w:szCs w:val="20"/>
                  <w:rPrChange w:id="294" w:author="Yahia Jad" w:date="2019-12-03T17:31:00Z">
                    <w:rPr/>
                  </w:rPrChange>
                </w:rPr>
                <w:t xml:space="preserve">    {</w:t>
              </w:r>
            </w:ins>
          </w:p>
          <w:p w14:paraId="7D2EF7B1" w14:textId="77777777" w:rsidR="00EB180F" w:rsidRPr="00185D75" w:rsidRDefault="00EB180F" w:rsidP="00185D75">
            <w:pPr>
              <w:pStyle w:val="NoSpacing"/>
              <w:rPr>
                <w:ins w:id="295" w:author="Yahia Jad" w:date="2019-12-03T17:30:00Z"/>
                <w:sz w:val="20"/>
                <w:szCs w:val="20"/>
                <w:rPrChange w:id="296" w:author="Yahia Jad" w:date="2019-12-03T17:31:00Z">
                  <w:rPr>
                    <w:ins w:id="297" w:author="Yahia Jad" w:date="2019-12-03T17:30:00Z"/>
                  </w:rPr>
                </w:rPrChange>
              </w:rPr>
              <w:pPrChange w:id="298" w:author="Yahia Jad" w:date="2019-12-03T17:31:00Z">
                <w:pPr>
                  <w:pBdr>
                    <w:top w:val="nil"/>
                    <w:left w:val="nil"/>
                    <w:bottom w:val="nil"/>
                    <w:right w:val="nil"/>
                    <w:between w:val="nil"/>
                  </w:pBdr>
                </w:pPr>
              </w:pPrChange>
            </w:pPr>
            <w:ins w:id="299" w:author="Yahia Jad" w:date="2019-12-03T17:30:00Z">
              <w:r w:rsidRPr="00185D75">
                <w:rPr>
                  <w:sz w:val="20"/>
                  <w:szCs w:val="20"/>
                  <w:rPrChange w:id="300" w:author="Yahia Jad" w:date="2019-12-03T17:31:00Z">
                    <w:rPr/>
                  </w:rPrChange>
                </w:rPr>
                <w:t xml:space="preserve">      "auth": "</w:t>
              </w:r>
              <w:r w:rsidRPr="00185D75">
                <w:rPr>
                  <w:sz w:val="20"/>
                  <w:szCs w:val="20"/>
                  <w:rtl/>
                  <w:rPrChange w:id="301" w:author="Yahia Jad" w:date="2019-12-03T17:31:00Z">
                    <w:rPr>
                      <w:rtl/>
                    </w:rPr>
                  </w:rPrChange>
                </w:rPr>
                <w:t>محمد دسوقي</w:t>
              </w:r>
              <w:r w:rsidRPr="00185D75">
                <w:rPr>
                  <w:sz w:val="20"/>
                  <w:szCs w:val="20"/>
                  <w:rPrChange w:id="302" w:author="Yahia Jad" w:date="2019-12-03T17:31:00Z">
                    <w:rPr/>
                  </w:rPrChange>
                </w:rPr>
                <w:t>",</w:t>
              </w:r>
            </w:ins>
          </w:p>
          <w:p w14:paraId="0DE12A21" w14:textId="77777777" w:rsidR="00EB180F" w:rsidRPr="00185D75" w:rsidRDefault="00EB180F" w:rsidP="00185D75">
            <w:pPr>
              <w:pStyle w:val="NoSpacing"/>
              <w:rPr>
                <w:ins w:id="303" w:author="Yahia Jad" w:date="2019-12-03T17:30:00Z"/>
                <w:sz w:val="20"/>
                <w:szCs w:val="20"/>
                <w:rPrChange w:id="304" w:author="Yahia Jad" w:date="2019-12-03T17:31:00Z">
                  <w:rPr>
                    <w:ins w:id="305" w:author="Yahia Jad" w:date="2019-12-03T17:30:00Z"/>
                  </w:rPr>
                </w:rPrChange>
              </w:rPr>
              <w:pPrChange w:id="306" w:author="Yahia Jad" w:date="2019-12-03T17:31:00Z">
                <w:pPr>
                  <w:pBdr>
                    <w:top w:val="nil"/>
                    <w:left w:val="nil"/>
                    <w:bottom w:val="nil"/>
                    <w:right w:val="nil"/>
                    <w:between w:val="nil"/>
                  </w:pBdr>
                </w:pPr>
              </w:pPrChange>
            </w:pPr>
            <w:ins w:id="307" w:author="Yahia Jad" w:date="2019-12-03T17:30:00Z">
              <w:r w:rsidRPr="00185D75">
                <w:rPr>
                  <w:sz w:val="20"/>
                  <w:szCs w:val="20"/>
                  <w:rPrChange w:id="308" w:author="Yahia Jad" w:date="2019-12-03T17:31:00Z">
                    <w:rPr/>
                  </w:rPrChange>
                </w:rPr>
                <w:t xml:space="preserve">      "</w:t>
              </w:r>
              <w:proofErr w:type="spellStart"/>
              <w:r w:rsidRPr="00185D75">
                <w:rPr>
                  <w:sz w:val="20"/>
                  <w:szCs w:val="20"/>
                  <w:rPrChange w:id="309" w:author="Yahia Jad" w:date="2019-12-03T17:31:00Z">
                    <w:rPr/>
                  </w:rPrChange>
                </w:rPr>
                <w:t>authid</w:t>
              </w:r>
              <w:proofErr w:type="spellEnd"/>
              <w:r w:rsidRPr="00185D75">
                <w:rPr>
                  <w:sz w:val="20"/>
                  <w:szCs w:val="20"/>
                  <w:rPrChange w:id="310" w:author="Yahia Jad" w:date="2019-12-03T17:31:00Z">
                    <w:rPr/>
                  </w:rPrChange>
                </w:rPr>
                <w:t>": 39</w:t>
              </w:r>
            </w:ins>
          </w:p>
          <w:p w14:paraId="1219EBF6" w14:textId="77777777" w:rsidR="00EB180F" w:rsidRPr="00185D75" w:rsidRDefault="00EB180F" w:rsidP="00185D75">
            <w:pPr>
              <w:pStyle w:val="NoSpacing"/>
              <w:rPr>
                <w:ins w:id="311" w:author="Yahia Jad" w:date="2019-12-03T17:30:00Z"/>
                <w:sz w:val="20"/>
                <w:szCs w:val="20"/>
                <w:rPrChange w:id="312" w:author="Yahia Jad" w:date="2019-12-03T17:31:00Z">
                  <w:rPr>
                    <w:ins w:id="313" w:author="Yahia Jad" w:date="2019-12-03T17:30:00Z"/>
                  </w:rPr>
                </w:rPrChange>
              </w:rPr>
              <w:pPrChange w:id="314" w:author="Yahia Jad" w:date="2019-12-03T17:31:00Z">
                <w:pPr>
                  <w:pBdr>
                    <w:top w:val="nil"/>
                    <w:left w:val="nil"/>
                    <w:bottom w:val="nil"/>
                    <w:right w:val="nil"/>
                    <w:between w:val="nil"/>
                  </w:pBdr>
                </w:pPr>
              </w:pPrChange>
            </w:pPr>
            <w:ins w:id="315" w:author="Yahia Jad" w:date="2019-12-03T17:30:00Z">
              <w:r w:rsidRPr="00185D75">
                <w:rPr>
                  <w:sz w:val="20"/>
                  <w:szCs w:val="20"/>
                  <w:rPrChange w:id="316" w:author="Yahia Jad" w:date="2019-12-03T17:31:00Z">
                    <w:rPr/>
                  </w:rPrChange>
                </w:rPr>
                <w:t xml:space="preserve">    },</w:t>
              </w:r>
            </w:ins>
          </w:p>
          <w:p w14:paraId="077E0A26" w14:textId="77777777" w:rsidR="00EB180F" w:rsidRPr="00185D75" w:rsidRDefault="00EB180F" w:rsidP="00185D75">
            <w:pPr>
              <w:pStyle w:val="NoSpacing"/>
              <w:rPr>
                <w:ins w:id="317" w:author="Yahia Jad" w:date="2019-12-03T17:30:00Z"/>
                <w:sz w:val="20"/>
                <w:szCs w:val="20"/>
                <w:rPrChange w:id="318" w:author="Yahia Jad" w:date="2019-12-03T17:31:00Z">
                  <w:rPr>
                    <w:ins w:id="319" w:author="Yahia Jad" w:date="2019-12-03T17:30:00Z"/>
                  </w:rPr>
                </w:rPrChange>
              </w:rPr>
              <w:pPrChange w:id="320" w:author="Yahia Jad" w:date="2019-12-03T17:31:00Z">
                <w:pPr>
                  <w:pBdr>
                    <w:top w:val="nil"/>
                    <w:left w:val="nil"/>
                    <w:bottom w:val="nil"/>
                    <w:right w:val="nil"/>
                    <w:between w:val="nil"/>
                  </w:pBdr>
                </w:pPr>
              </w:pPrChange>
            </w:pPr>
            <w:ins w:id="321" w:author="Yahia Jad" w:date="2019-12-03T17:30:00Z">
              <w:r w:rsidRPr="00185D75">
                <w:rPr>
                  <w:sz w:val="20"/>
                  <w:szCs w:val="20"/>
                  <w:rPrChange w:id="322" w:author="Yahia Jad" w:date="2019-12-03T17:31:00Z">
                    <w:rPr/>
                  </w:rPrChange>
                </w:rPr>
                <w:t xml:space="preserve">    {</w:t>
              </w:r>
            </w:ins>
          </w:p>
          <w:p w14:paraId="0957F5C0" w14:textId="77777777" w:rsidR="00EB180F" w:rsidRPr="00185D75" w:rsidRDefault="00EB180F" w:rsidP="00185D75">
            <w:pPr>
              <w:pStyle w:val="NoSpacing"/>
              <w:rPr>
                <w:ins w:id="323" w:author="Yahia Jad" w:date="2019-12-03T17:30:00Z"/>
                <w:sz w:val="20"/>
                <w:szCs w:val="20"/>
                <w:rPrChange w:id="324" w:author="Yahia Jad" w:date="2019-12-03T17:31:00Z">
                  <w:rPr>
                    <w:ins w:id="325" w:author="Yahia Jad" w:date="2019-12-03T17:30:00Z"/>
                  </w:rPr>
                </w:rPrChange>
              </w:rPr>
              <w:pPrChange w:id="326" w:author="Yahia Jad" w:date="2019-12-03T17:31:00Z">
                <w:pPr>
                  <w:pBdr>
                    <w:top w:val="nil"/>
                    <w:left w:val="nil"/>
                    <w:bottom w:val="nil"/>
                    <w:right w:val="nil"/>
                    <w:between w:val="nil"/>
                  </w:pBdr>
                </w:pPr>
              </w:pPrChange>
            </w:pPr>
            <w:ins w:id="327" w:author="Yahia Jad" w:date="2019-12-03T17:30:00Z">
              <w:r w:rsidRPr="00185D75">
                <w:rPr>
                  <w:sz w:val="20"/>
                  <w:szCs w:val="20"/>
                  <w:rPrChange w:id="328" w:author="Yahia Jad" w:date="2019-12-03T17:31:00Z">
                    <w:rPr/>
                  </w:rPrChange>
                </w:rPr>
                <w:t xml:space="preserve">      "auth": "</w:t>
              </w:r>
              <w:r w:rsidRPr="00185D75">
                <w:rPr>
                  <w:sz w:val="20"/>
                  <w:szCs w:val="20"/>
                  <w:rtl/>
                  <w:rPrChange w:id="329" w:author="Yahia Jad" w:date="2019-12-03T17:31:00Z">
                    <w:rPr>
                      <w:rtl/>
                    </w:rPr>
                  </w:rPrChange>
                </w:rPr>
                <w:t>محمد مطني</w:t>
              </w:r>
              <w:r w:rsidRPr="00185D75">
                <w:rPr>
                  <w:sz w:val="20"/>
                  <w:szCs w:val="20"/>
                  <w:rPrChange w:id="330" w:author="Yahia Jad" w:date="2019-12-03T17:31:00Z">
                    <w:rPr/>
                  </w:rPrChange>
                </w:rPr>
                <w:t>",</w:t>
              </w:r>
            </w:ins>
          </w:p>
          <w:p w14:paraId="0E7B8518" w14:textId="77777777" w:rsidR="00EB180F" w:rsidRPr="00185D75" w:rsidRDefault="00EB180F" w:rsidP="00185D75">
            <w:pPr>
              <w:pStyle w:val="NoSpacing"/>
              <w:rPr>
                <w:ins w:id="331" w:author="Yahia Jad" w:date="2019-12-03T17:30:00Z"/>
                <w:sz w:val="20"/>
                <w:szCs w:val="20"/>
                <w:rPrChange w:id="332" w:author="Yahia Jad" w:date="2019-12-03T17:31:00Z">
                  <w:rPr>
                    <w:ins w:id="333" w:author="Yahia Jad" w:date="2019-12-03T17:30:00Z"/>
                  </w:rPr>
                </w:rPrChange>
              </w:rPr>
              <w:pPrChange w:id="334" w:author="Yahia Jad" w:date="2019-12-03T17:31:00Z">
                <w:pPr>
                  <w:pBdr>
                    <w:top w:val="nil"/>
                    <w:left w:val="nil"/>
                    <w:bottom w:val="nil"/>
                    <w:right w:val="nil"/>
                    <w:between w:val="nil"/>
                  </w:pBdr>
                </w:pPr>
              </w:pPrChange>
            </w:pPr>
            <w:ins w:id="335" w:author="Yahia Jad" w:date="2019-12-03T17:30:00Z">
              <w:r w:rsidRPr="00185D75">
                <w:rPr>
                  <w:sz w:val="20"/>
                  <w:szCs w:val="20"/>
                  <w:rPrChange w:id="336" w:author="Yahia Jad" w:date="2019-12-03T17:31:00Z">
                    <w:rPr/>
                  </w:rPrChange>
                </w:rPr>
                <w:t xml:space="preserve">      "</w:t>
              </w:r>
              <w:proofErr w:type="spellStart"/>
              <w:r w:rsidRPr="00185D75">
                <w:rPr>
                  <w:sz w:val="20"/>
                  <w:szCs w:val="20"/>
                  <w:rPrChange w:id="337" w:author="Yahia Jad" w:date="2019-12-03T17:31:00Z">
                    <w:rPr/>
                  </w:rPrChange>
                </w:rPr>
                <w:t>authid</w:t>
              </w:r>
              <w:proofErr w:type="spellEnd"/>
              <w:r w:rsidRPr="00185D75">
                <w:rPr>
                  <w:sz w:val="20"/>
                  <w:szCs w:val="20"/>
                  <w:rPrChange w:id="338" w:author="Yahia Jad" w:date="2019-12-03T17:31:00Z">
                    <w:rPr/>
                  </w:rPrChange>
                </w:rPr>
                <w:t>": 41</w:t>
              </w:r>
            </w:ins>
          </w:p>
          <w:p w14:paraId="33ADA1FE" w14:textId="77777777" w:rsidR="00EB180F" w:rsidRPr="00185D75" w:rsidRDefault="00EB180F" w:rsidP="00185D75">
            <w:pPr>
              <w:pStyle w:val="NoSpacing"/>
              <w:rPr>
                <w:ins w:id="339" w:author="Yahia Jad" w:date="2019-12-03T17:30:00Z"/>
                <w:sz w:val="20"/>
                <w:szCs w:val="20"/>
                <w:rPrChange w:id="340" w:author="Yahia Jad" w:date="2019-12-03T17:31:00Z">
                  <w:rPr>
                    <w:ins w:id="341" w:author="Yahia Jad" w:date="2019-12-03T17:30:00Z"/>
                  </w:rPr>
                </w:rPrChange>
              </w:rPr>
              <w:pPrChange w:id="342" w:author="Yahia Jad" w:date="2019-12-03T17:31:00Z">
                <w:pPr>
                  <w:pBdr>
                    <w:top w:val="nil"/>
                    <w:left w:val="nil"/>
                    <w:bottom w:val="nil"/>
                    <w:right w:val="nil"/>
                    <w:between w:val="nil"/>
                  </w:pBdr>
                </w:pPr>
              </w:pPrChange>
            </w:pPr>
            <w:ins w:id="343" w:author="Yahia Jad" w:date="2019-12-03T17:30:00Z">
              <w:r w:rsidRPr="00185D75">
                <w:rPr>
                  <w:sz w:val="20"/>
                  <w:szCs w:val="20"/>
                  <w:rPrChange w:id="344" w:author="Yahia Jad" w:date="2019-12-03T17:31:00Z">
                    <w:rPr/>
                  </w:rPrChange>
                </w:rPr>
                <w:t xml:space="preserve">    },</w:t>
              </w:r>
            </w:ins>
          </w:p>
          <w:p w14:paraId="272C5090" w14:textId="77777777" w:rsidR="00EB180F" w:rsidRPr="00185D75" w:rsidRDefault="00EB180F" w:rsidP="00185D75">
            <w:pPr>
              <w:pStyle w:val="NoSpacing"/>
              <w:rPr>
                <w:ins w:id="345" w:author="Yahia Jad" w:date="2019-12-03T17:30:00Z"/>
                <w:sz w:val="20"/>
                <w:szCs w:val="20"/>
                <w:rPrChange w:id="346" w:author="Yahia Jad" w:date="2019-12-03T17:31:00Z">
                  <w:rPr>
                    <w:ins w:id="347" w:author="Yahia Jad" w:date="2019-12-03T17:30:00Z"/>
                  </w:rPr>
                </w:rPrChange>
              </w:rPr>
              <w:pPrChange w:id="348" w:author="Yahia Jad" w:date="2019-12-03T17:31:00Z">
                <w:pPr>
                  <w:pBdr>
                    <w:top w:val="nil"/>
                    <w:left w:val="nil"/>
                    <w:bottom w:val="nil"/>
                    <w:right w:val="nil"/>
                    <w:between w:val="nil"/>
                  </w:pBdr>
                </w:pPr>
              </w:pPrChange>
            </w:pPr>
            <w:ins w:id="349" w:author="Yahia Jad" w:date="2019-12-03T17:30:00Z">
              <w:r w:rsidRPr="00185D75">
                <w:rPr>
                  <w:sz w:val="20"/>
                  <w:szCs w:val="20"/>
                  <w:rPrChange w:id="350" w:author="Yahia Jad" w:date="2019-12-03T17:31:00Z">
                    <w:rPr/>
                  </w:rPrChange>
                </w:rPr>
                <w:t xml:space="preserve">    {</w:t>
              </w:r>
            </w:ins>
          </w:p>
          <w:p w14:paraId="6A1B5C22" w14:textId="77777777" w:rsidR="00EB180F" w:rsidRPr="00185D75" w:rsidRDefault="00EB180F" w:rsidP="00185D75">
            <w:pPr>
              <w:pStyle w:val="NoSpacing"/>
              <w:rPr>
                <w:ins w:id="351" w:author="Yahia Jad" w:date="2019-12-03T17:30:00Z"/>
                <w:sz w:val="20"/>
                <w:szCs w:val="20"/>
                <w:rPrChange w:id="352" w:author="Yahia Jad" w:date="2019-12-03T17:31:00Z">
                  <w:rPr>
                    <w:ins w:id="353" w:author="Yahia Jad" w:date="2019-12-03T17:30:00Z"/>
                  </w:rPr>
                </w:rPrChange>
              </w:rPr>
              <w:pPrChange w:id="354" w:author="Yahia Jad" w:date="2019-12-03T17:31:00Z">
                <w:pPr>
                  <w:pBdr>
                    <w:top w:val="nil"/>
                    <w:left w:val="nil"/>
                    <w:bottom w:val="nil"/>
                    <w:right w:val="nil"/>
                    <w:between w:val="nil"/>
                  </w:pBdr>
                </w:pPr>
              </w:pPrChange>
            </w:pPr>
            <w:ins w:id="355" w:author="Yahia Jad" w:date="2019-12-03T17:30:00Z">
              <w:r w:rsidRPr="00185D75">
                <w:rPr>
                  <w:sz w:val="20"/>
                  <w:szCs w:val="20"/>
                  <w:rPrChange w:id="356" w:author="Yahia Jad" w:date="2019-12-03T17:31:00Z">
                    <w:rPr/>
                  </w:rPrChange>
                </w:rPr>
                <w:t xml:space="preserve">      "auth": "</w:t>
              </w:r>
              <w:r w:rsidRPr="00185D75">
                <w:rPr>
                  <w:sz w:val="20"/>
                  <w:szCs w:val="20"/>
                  <w:rtl/>
                  <w:rPrChange w:id="357" w:author="Yahia Jad" w:date="2019-12-03T17:31:00Z">
                    <w:rPr>
                      <w:rtl/>
                    </w:rPr>
                  </w:rPrChange>
                </w:rPr>
                <w:t>محمد طاهر الكردي</w:t>
              </w:r>
              <w:r w:rsidRPr="00185D75">
                <w:rPr>
                  <w:sz w:val="20"/>
                  <w:szCs w:val="20"/>
                  <w:rPrChange w:id="358" w:author="Yahia Jad" w:date="2019-12-03T17:31:00Z">
                    <w:rPr/>
                  </w:rPrChange>
                </w:rPr>
                <w:t>",</w:t>
              </w:r>
            </w:ins>
          </w:p>
          <w:p w14:paraId="36AA6A8E" w14:textId="77777777" w:rsidR="00EB180F" w:rsidRPr="00185D75" w:rsidRDefault="00EB180F" w:rsidP="00185D75">
            <w:pPr>
              <w:pStyle w:val="NoSpacing"/>
              <w:rPr>
                <w:ins w:id="359" w:author="Yahia Jad" w:date="2019-12-03T17:30:00Z"/>
                <w:sz w:val="20"/>
                <w:szCs w:val="20"/>
                <w:rPrChange w:id="360" w:author="Yahia Jad" w:date="2019-12-03T17:31:00Z">
                  <w:rPr>
                    <w:ins w:id="361" w:author="Yahia Jad" w:date="2019-12-03T17:30:00Z"/>
                  </w:rPr>
                </w:rPrChange>
              </w:rPr>
              <w:pPrChange w:id="362" w:author="Yahia Jad" w:date="2019-12-03T17:31:00Z">
                <w:pPr>
                  <w:pBdr>
                    <w:top w:val="nil"/>
                    <w:left w:val="nil"/>
                    <w:bottom w:val="nil"/>
                    <w:right w:val="nil"/>
                    <w:between w:val="nil"/>
                  </w:pBdr>
                </w:pPr>
              </w:pPrChange>
            </w:pPr>
            <w:ins w:id="363" w:author="Yahia Jad" w:date="2019-12-03T17:30:00Z">
              <w:r w:rsidRPr="00185D75">
                <w:rPr>
                  <w:sz w:val="20"/>
                  <w:szCs w:val="20"/>
                  <w:rPrChange w:id="364" w:author="Yahia Jad" w:date="2019-12-03T17:31:00Z">
                    <w:rPr/>
                  </w:rPrChange>
                </w:rPr>
                <w:t xml:space="preserve">      "</w:t>
              </w:r>
              <w:proofErr w:type="spellStart"/>
              <w:r w:rsidRPr="00185D75">
                <w:rPr>
                  <w:sz w:val="20"/>
                  <w:szCs w:val="20"/>
                  <w:rPrChange w:id="365" w:author="Yahia Jad" w:date="2019-12-03T17:31:00Z">
                    <w:rPr/>
                  </w:rPrChange>
                </w:rPr>
                <w:t>authid</w:t>
              </w:r>
              <w:proofErr w:type="spellEnd"/>
              <w:r w:rsidRPr="00185D75">
                <w:rPr>
                  <w:sz w:val="20"/>
                  <w:szCs w:val="20"/>
                  <w:rPrChange w:id="366" w:author="Yahia Jad" w:date="2019-12-03T17:31:00Z">
                    <w:rPr/>
                  </w:rPrChange>
                </w:rPr>
                <w:t>": 42</w:t>
              </w:r>
            </w:ins>
          </w:p>
          <w:p w14:paraId="42C69A22" w14:textId="77777777" w:rsidR="00EB180F" w:rsidRPr="00185D75" w:rsidRDefault="00EB180F" w:rsidP="00185D75">
            <w:pPr>
              <w:pStyle w:val="NoSpacing"/>
              <w:rPr>
                <w:ins w:id="367" w:author="Yahia Jad" w:date="2019-12-03T17:30:00Z"/>
                <w:sz w:val="20"/>
                <w:szCs w:val="20"/>
                <w:rPrChange w:id="368" w:author="Yahia Jad" w:date="2019-12-03T17:31:00Z">
                  <w:rPr>
                    <w:ins w:id="369" w:author="Yahia Jad" w:date="2019-12-03T17:30:00Z"/>
                  </w:rPr>
                </w:rPrChange>
              </w:rPr>
              <w:pPrChange w:id="370" w:author="Yahia Jad" w:date="2019-12-03T17:31:00Z">
                <w:pPr>
                  <w:pBdr>
                    <w:top w:val="nil"/>
                    <w:left w:val="nil"/>
                    <w:bottom w:val="nil"/>
                    <w:right w:val="nil"/>
                    <w:between w:val="nil"/>
                  </w:pBdr>
                </w:pPr>
              </w:pPrChange>
            </w:pPr>
            <w:ins w:id="371" w:author="Yahia Jad" w:date="2019-12-03T17:30:00Z">
              <w:r w:rsidRPr="00185D75">
                <w:rPr>
                  <w:sz w:val="20"/>
                  <w:szCs w:val="20"/>
                  <w:rPrChange w:id="372" w:author="Yahia Jad" w:date="2019-12-03T17:31:00Z">
                    <w:rPr/>
                  </w:rPrChange>
                </w:rPr>
                <w:t xml:space="preserve">    }</w:t>
              </w:r>
            </w:ins>
          </w:p>
          <w:p w14:paraId="5813EE4E" w14:textId="77777777" w:rsidR="00EB180F" w:rsidRPr="00185D75" w:rsidRDefault="00EB180F" w:rsidP="00185D75">
            <w:pPr>
              <w:pStyle w:val="NoSpacing"/>
              <w:rPr>
                <w:ins w:id="373" w:author="Yahia Jad" w:date="2019-12-03T17:30:00Z"/>
                <w:sz w:val="20"/>
                <w:szCs w:val="20"/>
                <w:rPrChange w:id="374" w:author="Yahia Jad" w:date="2019-12-03T17:31:00Z">
                  <w:rPr>
                    <w:ins w:id="375" w:author="Yahia Jad" w:date="2019-12-03T17:30:00Z"/>
                  </w:rPr>
                </w:rPrChange>
              </w:rPr>
              <w:pPrChange w:id="376" w:author="Yahia Jad" w:date="2019-12-03T17:31:00Z">
                <w:pPr>
                  <w:pBdr>
                    <w:top w:val="nil"/>
                    <w:left w:val="nil"/>
                    <w:bottom w:val="nil"/>
                    <w:right w:val="nil"/>
                    <w:between w:val="nil"/>
                  </w:pBdr>
                </w:pPr>
              </w:pPrChange>
            </w:pPr>
            <w:ins w:id="377" w:author="Yahia Jad" w:date="2019-12-03T17:30:00Z">
              <w:r w:rsidRPr="00185D75">
                <w:rPr>
                  <w:sz w:val="20"/>
                  <w:szCs w:val="20"/>
                  <w:rPrChange w:id="378" w:author="Yahia Jad" w:date="2019-12-03T17:31:00Z">
                    <w:rPr/>
                  </w:rPrChange>
                </w:rPr>
                <w:t xml:space="preserve">  ]</w:t>
              </w:r>
            </w:ins>
          </w:p>
          <w:p w14:paraId="6BE7F931" w14:textId="0FAA0C04" w:rsidR="00EB180F" w:rsidRPr="00185D75" w:rsidRDefault="00EB180F" w:rsidP="00185D75">
            <w:pPr>
              <w:pStyle w:val="NoSpacing"/>
              <w:rPr>
                <w:ins w:id="379" w:author="Yahia Jad" w:date="2019-12-03T17:30:00Z"/>
                <w:sz w:val="20"/>
                <w:szCs w:val="20"/>
                <w:rPrChange w:id="380" w:author="Yahia Jad" w:date="2019-12-03T17:31:00Z">
                  <w:rPr>
                    <w:ins w:id="381" w:author="Yahia Jad" w:date="2019-12-03T17:30:00Z"/>
                  </w:rPr>
                </w:rPrChange>
              </w:rPr>
              <w:pPrChange w:id="382" w:author="Yahia Jad" w:date="2019-12-03T17:31:00Z">
                <w:pPr>
                  <w:pBdr>
                    <w:top w:val="nil"/>
                    <w:left w:val="nil"/>
                    <w:bottom w:val="nil"/>
                    <w:right w:val="nil"/>
                    <w:between w:val="nil"/>
                  </w:pBdr>
                </w:pPr>
              </w:pPrChange>
            </w:pPr>
            <w:ins w:id="383" w:author="Yahia Jad" w:date="2019-12-03T17:30:00Z">
              <w:r w:rsidRPr="00185D75">
                <w:rPr>
                  <w:sz w:val="20"/>
                  <w:szCs w:val="20"/>
                  <w:rPrChange w:id="384" w:author="Yahia Jad" w:date="2019-12-03T17:31:00Z">
                    <w:rPr/>
                  </w:rPrChange>
                </w:rPr>
                <w:t>}</w:t>
              </w:r>
            </w:ins>
          </w:p>
        </w:tc>
      </w:tr>
    </w:tbl>
    <w:p w14:paraId="2D8DBFA1" w14:textId="77777777" w:rsidR="005939A9" w:rsidRDefault="005939A9">
      <w:pPr>
        <w:rPr>
          <w:ins w:id="385" w:author="Yahia Jad" w:date="2019-12-02T18:12:00Z"/>
          <w:b/>
          <w:color w:val="1155CC"/>
          <w:sz w:val="32"/>
          <w:szCs w:val="32"/>
        </w:rPr>
      </w:pPr>
      <w:ins w:id="386" w:author="Yahia Jad" w:date="2019-12-02T18:12:00Z">
        <w:r>
          <w:br w:type="page"/>
        </w:r>
      </w:ins>
    </w:p>
    <w:p w14:paraId="27D39C71" w14:textId="33CBD3EB" w:rsidR="00B619E6" w:rsidRDefault="003E63A7">
      <w:pPr>
        <w:pStyle w:val="Heading2"/>
        <w:pBdr>
          <w:top w:val="nil"/>
          <w:left w:val="nil"/>
          <w:bottom w:val="nil"/>
          <w:right w:val="nil"/>
          <w:between w:val="nil"/>
        </w:pBdr>
      </w:pPr>
      <w:bookmarkStart w:id="387" w:name="_Toc26288699"/>
      <w:r>
        <w:lastRenderedPageBreak/>
        <w:t>Get Books</w:t>
      </w:r>
      <w:bookmarkEnd w:id="387"/>
    </w:p>
    <w:p w14:paraId="7C25509F" w14:textId="063D108B" w:rsidR="00B619E6" w:rsidRDefault="003E63A7">
      <w:pPr>
        <w:pBdr>
          <w:top w:val="nil"/>
          <w:left w:val="nil"/>
          <w:bottom w:val="nil"/>
          <w:right w:val="nil"/>
          <w:between w:val="nil"/>
        </w:pBdr>
        <w:rPr>
          <w:ins w:id="388" w:author="Yahia Jad" w:date="2019-12-02T15:42:00Z"/>
        </w:rPr>
      </w:pPr>
      <w:r>
        <w:t>Get list of books under given category. If zero category is given it returns all books.</w:t>
      </w:r>
    </w:p>
    <w:p w14:paraId="7A7520CB" w14:textId="0D18A6E2" w:rsidR="00BF4B40" w:rsidRDefault="00BF4B40">
      <w:pPr>
        <w:pBdr>
          <w:top w:val="nil"/>
          <w:left w:val="nil"/>
          <w:bottom w:val="nil"/>
          <w:right w:val="nil"/>
          <w:between w:val="nil"/>
        </w:pBdr>
        <w:rPr>
          <w:ins w:id="389" w:author="Yahia Jad" w:date="2019-12-02T15:39:00Z"/>
        </w:rPr>
      </w:pPr>
      <w:ins w:id="390" w:author="Yahia Jad" w:date="2019-12-02T15:38:00Z">
        <w:r>
          <w:t>If a book id is given, all data of the bo</w:t>
        </w:r>
      </w:ins>
      <w:ins w:id="391" w:author="Yahia Jad" w:date="2019-12-02T15:39:00Z">
        <w:r>
          <w:t>ok id will be returned.</w:t>
        </w:r>
      </w:ins>
    </w:p>
    <w:p w14:paraId="05C6D3D1" w14:textId="7B91438A" w:rsidR="00BF4B40" w:rsidRDefault="00BF4B40">
      <w:pPr>
        <w:pBdr>
          <w:top w:val="nil"/>
          <w:left w:val="nil"/>
          <w:bottom w:val="nil"/>
          <w:right w:val="nil"/>
          <w:between w:val="nil"/>
        </w:pBdr>
      </w:pPr>
      <w:ins w:id="392" w:author="Yahia Jad" w:date="2019-12-02T15:39:00Z">
        <w:r>
          <w:t xml:space="preserve">If keyword is provided, search will be </w:t>
        </w:r>
      </w:ins>
      <w:ins w:id="393" w:author="Yahia Jad" w:date="2019-12-02T15:40:00Z">
        <w:r>
          <w:t>done wit</w:t>
        </w:r>
      </w:ins>
      <w:ins w:id="394" w:author="Yahia Jad" w:date="2019-12-02T15:41:00Z">
        <w:r>
          <w:t>hin the provided criteria (category, author, …)</w:t>
        </w:r>
      </w:ins>
    </w:p>
    <w:tbl>
      <w:tblPr>
        <w:tblStyle w:val="a3"/>
        <w:tblW w:w="9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395" w:author="Yahia Jad" w:date="2019-12-03T17:39:00Z">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1352"/>
        <w:gridCol w:w="7854"/>
        <w:tblGridChange w:id="396">
          <w:tblGrid>
            <w:gridCol w:w="1352"/>
            <w:gridCol w:w="18428"/>
          </w:tblGrid>
        </w:tblGridChange>
      </w:tblGrid>
      <w:tr w:rsidR="00B619E6" w14:paraId="51E4C1A8" w14:textId="77777777" w:rsidTr="00185D75">
        <w:tc>
          <w:tcPr>
            <w:tcW w:w="1352" w:type="dxa"/>
            <w:shd w:val="clear" w:color="auto" w:fill="C9DAF8"/>
            <w:tcMar>
              <w:top w:w="100" w:type="dxa"/>
              <w:left w:w="100" w:type="dxa"/>
              <w:bottom w:w="100" w:type="dxa"/>
              <w:right w:w="100" w:type="dxa"/>
            </w:tcMar>
            <w:tcPrChange w:id="397" w:author="Yahia Jad" w:date="2019-12-03T17:39:00Z">
              <w:tcPr>
                <w:tcW w:w="2385" w:type="dxa"/>
                <w:shd w:val="clear" w:color="auto" w:fill="C9DAF8"/>
                <w:tcMar>
                  <w:top w:w="100" w:type="dxa"/>
                  <w:left w:w="100" w:type="dxa"/>
                  <w:bottom w:w="100" w:type="dxa"/>
                  <w:right w:w="100" w:type="dxa"/>
                </w:tcMar>
              </w:tcPr>
            </w:tcPrChange>
          </w:tcPr>
          <w:p w14:paraId="3E92DF18" w14:textId="77777777" w:rsidR="00B619E6" w:rsidRDefault="003E63A7">
            <w:pPr>
              <w:widowControl w:val="0"/>
              <w:pBdr>
                <w:top w:val="nil"/>
                <w:left w:val="nil"/>
                <w:bottom w:val="nil"/>
                <w:right w:val="nil"/>
                <w:between w:val="nil"/>
              </w:pBdr>
              <w:spacing w:line="240" w:lineRule="auto"/>
              <w:jc w:val="left"/>
              <w:rPr>
                <w:b/>
              </w:rPr>
            </w:pPr>
            <w:r>
              <w:rPr>
                <w:b/>
              </w:rPr>
              <w:t>API Structure</w:t>
            </w:r>
          </w:p>
        </w:tc>
        <w:tc>
          <w:tcPr>
            <w:tcW w:w="7854" w:type="dxa"/>
            <w:shd w:val="clear" w:color="auto" w:fill="auto"/>
            <w:tcMar>
              <w:top w:w="100" w:type="dxa"/>
              <w:left w:w="100" w:type="dxa"/>
              <w:bottom w:w="100" w:type="dxa"/>
              <w:right w:w="100" w:type="dxa"/>
            </w:tcMar>
            <w:tcPrChange w:id="398" w:author="Yahia Jad" w:date="2019-12-03T17:39:00Z">
              <w:tcPr>
                <w:tcW w:w="6975" w:type="dxa"/>
                <w:shd w:val="clear" w:color="auto" w:fill="auto"/>
                <w:tcMar>
                  <w:top w:w="100" w:type="dxa"/>
                  <w:left w:w="100" w:type="dxa"/>
                  <w:bottom w:w="100" w:type="dxa"/>
                  <w:right w:w="100" w:type="dxa"/>
                </w:tcMar>
              </w:tcPr>
            </w:tcPrChange>
          </w:tcPr>
          <w:p w14:paraId="238574F6" w14:textId="63F42B42" w:rsidR="00B619E6" w:rsidRDefault="003E63A7">
            <w:pPr>
              <w:pBdr>
                <w:top w:val="nil"/>
                <w:left w:val="nil"/>
                <w:bottom w:val="nil"/>
                <w:right w:val="nil"/>
                <w:between w:val="nil"/>
              </w:pBdr>
            </w:pPr>
            <w:r>
              <w:t>{</w:t>
            </w:r>
            <w:r>
              <w:rPr>
                <w:b/>
                <w:color w:val="980000"/>
              </w:rPr>
              <w:t>server-</w:t>
            </w:r>
            <w:proofErr w:type="spellStart"/>
            <w:r>
              <w:rPr>
                <w:b/>
                <w:color w:val="980000"/>
              </w:rPr>
              <w:t>url</w:t>
            </w:r>
            <w:proofErr w:type="spellEnd"/>
            <w:r>
              <w:t>}/</w:t>
            </w:r>
            <w:proofErr w:type="spellStart"/>
            <w:r>
              <w:rPr>
                <w:b/>
              </w:rPr>
              <w:t>api</w:t>
            </w:r>
            <w:proofErr w:type="spellEnd"/>
            <w:r>
              <w:t>/</w:t>
            </w:r>
            <w:ins w:id="399" w:author="Yahia Jad" w:date="2019-12-02T15:41:00Z">
              <w:r w:rsidR="00BF4B40">
                <w:t>v1/</w:t>
              </w:r>
            </w:ins>
            <w:del w:id="400" w:author="Yahia Jad" w:date="2019-12-02T15:40:00Z">
              <w:r w:rsidDel="00BF4B40">
                <w:rPr>
                  <w:b/>
                </w:rPr>
                <w:delText>g</w:delText>
              </w:r>
            </w:del>
            <w:del w:id="401" w:author="Yahia Jad" w:date="2019-12-02T15:39:00Z">
              <w:r w:rsidDel="00BF4B40">
                <w:rPr>
                  <w:b/>
                </w:rPr>
                <w:delText>et</w:delText>
              </w:r>
            </w:del>
            <w:r>
              <w:rPr>
                <w:b/>
              </w:rPr>
              <w:t>books</w:t>
            </w:r>
            <w:del w:id="402" w:author="Yahia Jad" w:date="2019-12-02T18:16:00Z">
              <w:r w:rsidDel="005939A9">
                <w:delText>/{more}</w:delText>
              </w:r>
            </w:del>
            <w:r>
              <w:t>/{</w:t>
            </w:r>
            <w:ins w:id="403" w:author="Yahia Jad" w:date="2019-12-02T18:16:00Z">
              <w:r w:rsidR="005939A9">
                <w:rPr>
                  <w:lang w:val="en-US"/>
                </w:rPr>
                <w:t>book</w:t>
              </w:r>
            </w:ins>
            <w:r>
              <w:t>id}</w:t>
            </w:r>
          </w:p>
        </w:tc>
      </w:tr>
      <w:tr w:rsidR="00B619E6" w:rsidRPr="00EC4F0F" w14:paraId="49324B7E" w14:textId="77777777" w:rsidTr="00185D75">
        <w:tc>
          <w:tcPr>
            <w:tcW w:w="1352" w:type="dxa"/>
            <w:shd w:val="clear" w:color="auto" w:fill="C9DAF8"/>
            <w:tcMar>
              <w:top w:w="100" w:type="dxa"/>
              <w:left w:w="100" w:type="dxa"/>
              <w:bottom w:w="100" w:type="dxa"/>
              <w:right w:w="100" w:type="dxa"/>
            </w:tcMar>
            <w:tcPrChange w:id="404" w:author="Yahia Jad" w:date="2019-12-03T17:39:00Z">
              <w:tcPr>
                <w:tcW w:w="2385" w:type="dxa"/>
                <w:shd w:val="clear" w:color="auto" w:fill="C9DAF8"/>
                <w:tcMar>
                  <w:top w:w="100" w:type="dxa"/>
                  <w:left w:w="100" w:type="dxa"/>
                  <w:bottom w:w="100" w:type="dxa"/>
                  <w:right w:w="100" w:type="dxa"/>
                </w:tcMar>
              </w:tcPr>
            </w:tcPrChange>
          </w:tcPr>
          <w:p w14:paraId="4FE61E06" w14:textId="77777777" w:rsidR="00B619E6" w:rsidRDefault="003E63A7">
            <w:pPr>
              <w:widowControl w:val="0"/>
              <w:pBdr>
                <w:top w:val="nil"/>
                <w:left w:val="nil"/>
                <w:bottom w:val="nil"/>
                <w:right w:val="nil"/>
                <w:between w:val="nil"/>
              </w:pBdr>
              <w:spacing w:line="240" w:lineRule="auto"/>
              <w:jc w:val="left"/>
              <w:rPr>
                <w:b/>
              </w:rPr>
            </w:pPr>
            <w:r>
              <w:rPr>
                <w:b/>
              </w:rPr>
              <w:t>POST Parameters</w:t>
            </w:r>
          </w:p>
        </w:tc>
        <w:tc>
          <w:tcPr>
            <w:tcW w:w="7854" w:type="dxa"/>
            <w:shd w:val="clear" w:color="auto" w:fill="auto"/>
            <w:tcMar>
              <w:top w:w="100" w:type="dxa"/>
              <w:left w:w="100" w:type="dxa"/>
              <w:bottom w:w="100" w:type="dxa"/>
              <w:right w:w="100" w:type="dxa"/>
            </w:tcMar>
            <w:tcPrChange w:id="405" w:author="Yahia Jad" w:date="2019-12-03T17:39:00Z">
              <w:tcPr>
                <w:tcW w:w="6975" w:type="dxa"/>
                <w:shd w:val="clear" w:color="auto" w:fill="auto"/>
                <w:tcMar>
                  <w:top w:w="100" w:type="dxa"/>
                  <w:left w:w="100" w:type="dxa"/>
                  <w:bottom w:w="100" w:type="dxa"/>
                  <w:right w:w="100" w:type="dxa"/>
                </w:tcMar>
              </w:tcPr>
            </w:tcPrChange>
          </w:tcPr>
          <w:p w14:paraId="4A1ABDC5" w14:textId="77777777" w:rsidR="00B619E6" w:rsidRPr="005939A9" w:rsidRDefault="003E63A7">
            <w:pPr>
              <w:pBdr>
                <w:top w:val="nil"/>
                <w:left w:val="nil"/>
                <w:bottom w:val="nil"/>
                <w:right w:val="nil"/>
                <w:between w:val="nil"/>
              </w:pBdr>
              <w:rPr>
                <w:highlight w:val="yellow"/>
                <w:rPrChange w:id="406" w:author="Yahia Jad" w:date="2019-12-02T18:09:00Z">
                  <w:rPr/>
                </w:rPrChange>
              </w:rPr>
            </w:pPr>
            <w:r w:rsidRPr="005939A9">
              <w:rPr>
                <w:highlight w:val="yellow"/>
                <w:rPrChange w:id="407" w:author="Yahia Jad" w:date="2019-12-02T18:09:00Z">
                  <w:rPr/>
                </w:rPrChange>
              </w:rPr>
              <w:t>{"</w:t>
            </w:r>
            <w:proofErr w:type="spellStart"/>
            <w:r w:rsidRPr="005939A9">
              <w:rPr>
                <w:b/>
                <w:highlight w:val="yellow"/>
                <w:rPrChange w:id="408" w:author="Yahia Jad" w:date="2019-12-02T18:09:00Z">
                  <w:rPr>
                    <w:b/>
                  </w:rPr>
                </w:rPrChange>
              </w:rPr>
              <w:t>keywords</w:t>
            </w:r>
            <w:proofErr w:type="gramStart"/>
            <w:r w:rsidRPr="005939A9">
              <w:rPr>
                <w:highlight w:val="yellow"/>
                <w:rPrChange w:id="409" w:author="Yahia Jad" w:date="2019-12-02T18:09:00Z">
                  <w:rPr/>
                </w:rPrChange>
              </w:rPr>
              <w:t>":string</w:t>
            </w:r>
            <w:proofErr w:type="spellEnd"/>
            <w:proofErr w:type="gramEnd"/>
            <w:r w:rsidRPr="005939A9">
              <w:rPr>
                <w:highlight w:val="yellow"/>
                <w:rPrChange w:id="410" w:author="Yahia Jad" w:date="2019-12-02T18:09:00Z">
                  <w:rPr/>
                </w:rPrChange>
              </w:rPr>
              <w:t>, "</w:t>
            </w:r>
            <w:proofErr w:type="spellStart"/>
            <w:r w:rsidRPr="005939A9">
              <w:rPr>
                <w:b/>
                <w:highlight w:val="yellow"/>
                <w:rPrChange w:id="411" w:author="Yahia Jad" w:date="2019-12-02T18:09:00Z">
                  <w:rPr>
                    <w:b/>
                  </w:rPr>
                </w:rPrChange>
              </w:rPr>
              <w:t>limit</w:t>
            </w:r>
            <w:r w:rsidRPr="005939A9">
              <w:rPr>
                <w:highlight w:val="yellow"/>
                <w:rPrChange w:id="412" w:author="Yahia Jad" w:date="2019-12-02T18:09:00Z">
                  <w:rPr/>
                </w:rPrChange>
              </w:rPr>
              <w:t>":int</w:t>
            </w:r>
            <w:proofErr w:type="spellEnd"/>
            <w:r w:rsidRPr="005939A9">
              <w:rPr>
                <w:highlight w:val="yellow"/>
                <w:rPrChange w:id="413" w:author="Yahia Jad" w:date="2019-12-02T18:09:00Z">
                  <w:rPr/>
                </w:rPrChange>
              </w:rPr>
              <w:t>, "</w:t>
            </w:r>
            <w:proofErr w:type="spellStart"/>
            <w:r w:rsidRPr="005939A9">
              <w:rPr>
                <w:b/>
                <w:highlight w:val="yellow"/>
                <w:rPrChange w:id="414" w:author="Yahia Jad" w:date="2019-12-02T18:09:00Z">
                  <w:rPr>
                    <w:b/>
                  </w:rPr>
                </w:rPrChange>
              </w:rPr>
              <w:t>of</w:t>
            </w:r>
            <w:r w:rsidRPr="005939A9">
              <w:rPr>
                <w:highlight w:val="yellow"/>
                <w:rPrChange w:id="415" w:author="Yahia Jad" w:date="2019-12-02T18:09:00Z">
                  <w:rPr/>
                </w:rPrChange>
              </w:rPr>
              <w:t>":"category</w:t>
            </w:r>
            <w:proofErr w:type="spellEnd"/>
            <w:r w:rsidRPr="005939A9">
              <w:rPr>
                <w:highlight w:val="yellow"/>
                <w:rPrChange w:id="416" w:author="Yahia Jad" w:date="2019-12-02T18:09:00Z">
                  <w:rPr/>
                </w:rPrChange>
              </w:rPr>
              <w:t>", "</w:t>
            </w:r>
            <w:proofErr w:type="spellStart"/>
            <w:r w:rsidRPr="005939A9">
              <w:rPr>
                <w:b/>
                <w:highlight w:val="yellow"/>
                <w:rPrChange w:id="417" w:author="Yahia Jad" w:date="2019-12-02T18:09:00Z">
                  <w:rPr>
                    <w:b/>
                  </w:rPr>
                </w:rPrChange>
              </w:rPr>
              <w:t>id</w:t>
            </w:r>
            <w:r w:rsidRPr="005939A9">
              <w:rPr>
                <w:highlight w:val="yellow"/>
                <w:rPrChange w:id="418" w:author="Yahia Jad" w:date="2019-12-02T18:09:00Z">
                  <w:rPr/>
                </w:rPrChange>
              </w:rPr>
              <w:t>":int</w:t>
            </w:r>
            <w:proofErr w:type="spellEnd"/>
            <w:r w:rsidRPr="005939A9">
              <w:rPr>
                <w:highlight w:val="yellow"/>
                <w:rPrChange w:id="419" w:author="Yahia Jad" w:date="2019-12-02T18:09:00Z">
                  <w:rPr/>
                </w:rPrChange>
              </w:rPr>
              <w:t xml:space="preserve">} </w:t>
            </w:r>
          </w:p>
          <w:p w14:paraId="7EEF167D" w14:textId="77777777" w:rsidR="00B619E6" w:rsidRDefault="003E63A7">
            <w:pPr>
              <w:pBdr>
                <w:top w:val="nil"/>
                <w:left w:val="nil"/>
                <w:bottom w:val="nil"/>
                <w:right w:val="nil"/>
                <w:between w:val="nil"/>
              </w:pBdr>
            </w:pPr>
            <w:r w:rsidRPr="005939A9">
              <w:rPr>
                <w:highlight w:val="yellow"/>
                <w:rPrChange w:id="420" w:author="Yahia Jad" w:date="2019-12-02T18:09:00Z">
                  <w:rPr/>
                </w:rPrChange>
              </w:rPr>
              <w:t>{"</w:t>
            </w:r>
            <w:proofErr w:type="spellStart"/>
            <w:r w:rsidRPr="005939A9">
              <w:rPr>
                <w:b/>
                <w:highlight w:val="yellow"/>
                <w:rPrChange w:id="421" w:author="Yahia Jad" w:date="2019-12-02T18:09:00Z">
                  <w:rPr>
                    <w:b/>
                  </w:rPr>
                </w:rPrChange>
              </w:rPr>
              <w:t>keywords</w:t>
            </w:r>
            <w:proofErr w:type="gramStart"/>
            <w:r w:rsidRPr="005939A9">
              <w:rPr>
                <w:highlight w:val="yellow"/>
                <w:rPrChange w:id="422" w:author="Yahia Jad" w:date="2019-12-02T18:09:00Z">
                  <w:rPr/>
                </w:rPrChange>
              </w:rPr>
              <w:t>":string</w:t>
            </w:r>
            <w:proofErr w:type="spellEnd"/>
            <w:proofErr w:type="gramEnd"/>
            <w:r w:rsidRPr="005939A9">
              <w:rPr>
                <w:highlight w:val="yellow"/>
                <w:rPrChange w:id="423" w:author="Yahia Jad" w:date="2019-12-02T18:09:00Z">
                  <w:rPr/>
                </w:rPrChange>
              </w:rPr>
              <w:t>, "</w:t>
            </w:r>
            <w:proofErr w:type="spellStart"/>
            <w:r w:rsidRPr="005939A9">
              <w:rPr>
                <w:b/>
                <w:highlight w:val="yellow"/>
                <w:rPrChange w:id="424" w:author="Yahia Jad" w:date="2019-12-02T18:09:00Z">
                  <w:rPr>
                    <w:b/>
                  </w:rPr>
                </w:rPrChange>
              </w:rPr>
              <w:t>limit</w:t>
            </w:r>
            <w:r w:rsidRPr="005939A9">
              <w:rPr>
                <w:highlight w:val="yellow"/>
                <w:rPrChange w:id="425" w:author="Yahia Jad" w:date="2019-12-02T18:09:00Z">
                  <w:rPr/>
                </w:rPrChange>
              </w:rPr>
              <w:t>":int</w:t>
            </w:r>
            <w:proofErr w:type="spellEnd"/>
            <w:r w:rsidRPr="005939A9">
              <w:rPr>
                <w:highlight w:val="yellow"/>
                <w:rPrChange w:id="426" w:author="Yahia Jad" w:date="2019-12-02T18:09:00Z">
                  <w:rPr/>
                </w:rPrChange>
              </w:rPr>
              <w:t>, "</w:t>
            </w:r>
            <w:proofErr w:type="spellStart"/>
            <w:r w:rsidRPr="005939A9">
              <w:rPr>
                <w:b/>
                <w:highlight w:val="yellow"/>
                <w:rPrChange w:id="427" w:author="Yahia Jad" w:date="2019-12-02T18:09:00Z">
                  <w:rPr>
                    <w:b/>
                  </w:rPr>
                </w:rPrChange>
              </w:rPr>
              <w:t>of</w:t>
            </w:r>
            <w:r w:rsidRPr="005939A9">
              <w:rPr>
                <w:highlight w:val="yellow"/>
                <w:rPrChange w:id="428" w:author="Yahia Jad" w:date="2019-12-02T18:09:00Z">
                  <w:rPr/>
                </w:rPrChange>
              </w:rPr>
              <w:t>":"author</w:t>
            </w:r>
            <w:proofErr w:type="spellEnd"/>
            <w:r w:rsidRPr="005939A9">
              <w:rPr>
                <w:highlight w:val="yellow"/>
                <w:rPrChange w:id="429" w:author="Yahia Jad" w:date="2019-12-02T18:09:00Z">
                  <w:rPr/>
                </w:rPrChange>
              </w:rPr>
              <w:t>", "</w:t>
            </w:r>
            <w:proofErr w:type="spellStart"/>
            <w:r w:rsidRPr="005939A9">
              <w:rPr>
                <w:b/>
                <w:highlight w:val="yellow"/>
                <w:rPrChange w:id="430" w:author="Yahia Jad" w:date="2019-12-02T18:09:00Z">
                  <w:rPr>
                    <w:b/>
                  </w:rPr>
                </w:rPrChange>
              </w:rPr>
              <w:t>id</w:t>
            </w:r>
            <w:r w:rsidRPr="005939A9">
              <w:rPr>
                <w:highlight w:val="yellow"/>
                <w:rPrChange w:id="431" w:author="Yahia Jad" w:date="2019-12-02T18:09:00Z">
                  <w:rPr/>
                </w:rPrChange>
              </w:rPr>
              <w:t>":int</w:t>
            </w:r>
            <w:proofErr w:type="spellEnd"/>
            <w:r w:rsidRPr="005939A9">
              <w:rPr>
                <w:highlight w:val="yellow"/>
                <w:rPrChange w:id="432" w:author="Yahia Jad" w:date="2019-12-02T18:09:00Z">
                  <w:rPr/>
                </w:rPrChange>
              </w:rPr>
              <w:t>}</w:t>
            </w:r>
            <w:r>
              <w:t xml:space="preserve"> </w:t>
            </w:r>
          </w:p>
          <w:p w14:paraId="353EB724" w14:textId="77777777" w:rsidR="00B619E6" w:rsidRPr="00EC4F0F" w:rsidRDefault="003E63A7">
            <w:pPr>
              <w:pBdr>
                <w:top w:val="nil"/>
                <w:left w:val="nil"/>
                <w:bottom w:val="nil"/>
                <w:right w:val="nil"/>
                <w:between w:val="nil"/>
              </w:pBdr>
              <w:rPr>
                <w:highlight w:val="magenta"/>
                <w:rPrChange w:id="433" w:author="Yahia Jad" w:date="2019-12-02T18:24:00Z">
                  <w:rPr/>
                </w:rPrChange>
              </w:rPr>
            </w:pPr>
            <w:r w:rsidRPr="00EC4F0F">
              <w:rPr>
                <w:highlight w:val="magenta"/>
                <w:rPrChange w:id="434" w:author="Yahia Jad" w:date="2019-12-02T18:24:00Z">
                  <w:rPr/>
                </w:rPrChange>
              </w:rPr>
              <w:t>{"</w:t>
            </w:r>
            <w:proofErr w:type="spellStart"/>
            <w:r w:rsidRPr="00EC4F0F">
              <w:rPr>
                <w:b/>
                <w:highlight w:val="magenta"/>
                <w:rPrChange w:id="435" w:author="Yahia Jad" w:date="2019-12-02T18:24:00Z">
                  <w:rPr>
                    <w:b/>
                  </w:rPr>
                </w:rPrChange>
              </w:rPr>
              <w:t>keywords</w:t>
            </w:r>
            <w:proofErr w:type="gramStart"/>
            <w:r w:rsidRPr="00EC4F0F">
              <w:rPr>
                <w:highlight w:val="magenta"/>
                <w:rPrChange w:id="436" w:author="Yahia Jad" w:date="2019-12-02T18:24:00Z">
                  <w:rPr/>
                </w:rPrChange>
              </w:rPr>
              <w:t>":string</w:t>
            </w:r>
            <w:proofErr w:type="spellEnd"/>
            <w:proofErr w:type="gramEnd"/>
            <w:r w:rsidRPr="00EC4F0F">
              <w:rPr>
                <w:highlight w:val="magenta"/>
                <w:rPrChange w:id="437" w:author="Yahia Jad" w:date="2019-12-02T18:24:00Z">
                  <w:rPr/>
                </w:rPrChange>
              </w:rPr>
              <w:t>, "</w:t>
            </w:r>
            <w:proofErr w:type="spellStart"/>
            <w:r w:rsidRPr="00EC4F0F">
              <w:rPr>
                <w:b/>
                <w:highlight w:val="magenta"/>
                <w:rPrChange w:id="438" w:author="Yahia Jad" w:date="2019-12-02T18:24:00Z">
                  <w:rPr>
                    <w:b/>
                  </w:rPr>
                </w:rPrChange>
              </w:rPr>
              <w:t>limit</w:t>
            </w:r>
            <w:r w:rsidRPr="00EC4F0F">
              <w:rPr>
                <w:highlight w:val="magenta"/>
                <w:rPrChange w:id="439" w:author="Yahia Jad" w:date="2019-12-02T18:24:00Z">
                  <w:rPr/>
                </w:rPrChange>
              </w:rPr>
              <w:t>":int</w:t>
            </w:r>
            <w:proofErr w:type="spellEnd"/>
            <w:r w:rsidRPr="00EC4F0F">
              <w:rPr>
                <w:highlight w:val="magenta"/>
                <w:rPrChange w:id="440" w:author="Yahia Jad" w:date="2019-12-02T18:24:00Z">
                  <w:rPr/>
                </w:rPrChange>
              </w:rPr>
              <w:t>, "</w:t>
            </w:r>
            <w:proofErr w:type="spellStart"/>
            <w:r w:rsidRPr="00EC4F0F">
              <w:rPr>
                <w:b/>
                <w:highlight w:val="magenta"/>
                <w:rPrChange w:id="441" w:author="Yahia Jad" w:date="2019-12-02T18:24:00Z">
                  <w:rPr>
                    <w:b/>
                  </w:rPr>
                </w:rPrChange>
              </w:rPr>
              <w:t>of</w:t>
            </w:r>
            <w:r w:rsidRPr="00EC4F0F">
              <w:rPr>
                <w:highlight w:val="magenta"/>
                <w:rPrChange w:id="442" w:author="Yahia Jad" w:date="2019-12-02T18:24:00Z">
                  <w:rPr/>
                </w:rPrChange>
              </w:rPr>
              <w:t>":"books</w:t>
            </w:r>
            <w:proofErr w:type="spellEnd"/>
            <w:r w:rsidRPr="00EC4F0F">
              <w:rPr>
                <w:highlight w:val="magenta"/>
                <w:rPrChange w:id="443" w:author="Yahia Jad" w:date="2019-12-02T18:24:00Z">
                  <w:rPr/>
                </w:rPrChange>
              </w:rPr>
              <w:t>", "</w:t>
            </w:r>
            <w:r w:rsidRPr="00EC4F0F">
              <w:rPr>
                <w:b/>
                <w:highlight w:val="magenta"/>
                <w:rPrChange w:id="444" w:author="Yahia Jad" w:date="2019-12-02T18:24:00Z">
                  <w:rPr>
                    <w:b/>
                  </w:rPr>
                </w:rPrChange>
              </w:rPr>
              <w:t>ids</w:t>
            </w:r>
            <w:r w:rsidRPr="00EC4F0F">
              <w:rPr>
                <w:highlight w:val="magenta"/>
                <w:rPrChange w:id="445" w:author="Yahia Jad" w:date="2019-12-02T18:24:00Z">
                  <w:rPr/>
                </w:rPrChange>
              </w:rPr>
              <w:t xml:space="preserve">":[int,...]} </w:t>
            </w:r>
          </w:p>
          <w:p w14:paraId="4204B220" w14:textId="77777777" w:rsidR="00B619E6" w:rsidRDefault="003E63A7">
            <w:pPr>
              <w:pBdr>
                <w:top w:val="nil"/>
                <w:left w:val="nil"/>
                <w:bottom w:val="nil"/>
                <w:right w:val="nil"/>
                <w:between w:val="nil"/>
              </w:pBdr>
            </w:pPr>
            <w:r w:rsidRPr="00EC4F0F">
              <w:rPr>
                <w:highlight w:val="magenta"/>
                <w:rPrChange w:id="446" w:author="Yahia Jad" w:date="2019-12-02T18:24:00Z">
                  <w:rPr/>
                </w:rPrChange>
              </w:rPr>
              <w:t>{"</w:t>
            </w:r>
            <w:proofErr w:type="spellStart"/>
            <w:r w:rsidRPr="00EC4F0F">
              <w:rPr>
                <w:b/>
                <w:highlight w:val="magenta"/>
                <w:rPrChange w:id="447" w:author="Yahia Jad" w:date="2019-12-02T18:24:00Z">
                  <w:rPr>
                    <w:b/>
                  </w:rPr>
                </w:rPrChange>
              </w:rPr>
              <w:t>keywords</w:t>
            </w:r>
            <w:proofErr w:type="gramStart"/>
            <w:r w:rsidRPr="00EC4F0F">
              <w:rPr>
                <w:highlight w:val="magenta"/>
                <w:rPrChange w:id="448" w:author="Yahia Jad" w:date="2019-12-02T18:24:00Z">
                  <w:rPr/>
                </w:rPrChange>
              </w:rPr>
              <w:t>":string</w:t>
            </w:r>
            <w:proofErr w:type="spellEnd"/>
            <w:proofErr w:type="gramEnd"/>
            <w:r w:rsidRPr="00EC4F0F">
              <w:rPr>
                <w:highlight w:val="magenta"/>
                <w:rPrChange w:id="449" w:author="Yahia Jad" w:date="2019-12-02T18:24:00Z">
                  <w:rPr/>
                </w:rPrChange>
              </w:rPr>
              <w:t>, "</w:t>
            </w:r>
            <w:proofErr w:type="spellStart"/>
            <w:r w:rsidRPr="00EC4F0F">
              <w:rPr>
                <w:b/>
                <w:highlight w:val="magenta"/>
                <w:rPrChange w:id="450" w:author="Yahia Jad" w:date="2019-12-02T18:24:00Z">
                  <w:rPr>
                    <w:b/>
                  </w:rPr>
                </w:rPrChange>
              </w:rPr>
              <w:t>limit</w:t>
            </w:r>
            <w:r w:rsidRPr="00EC4F0F">
              <w:rPr>
                <w:highlight w:val="magenta"/>
                <w:rPrChange w:id="451" w:author="Yahia Jad" w:date="2019-12-02T18:24:00Z">
                  <w:rPr/>
                </w:rPrChange>
              </w:rPr>
              <w:t>":int</w:t>
            </w:r>
            <w:proofErr w:type="spellEnd"/>
            <w:r w:rsidRPr="00EC4F0F">
              <w:rPr>
                <w:highlight w:val="magenta"/>
                <w:rPrChange w:id="452" w:author="Yahia Jad" w:date="2019-12-02T18:24:00Z">
                  <w:rPr/>
                </w:rPrChange>
              </w:rPr>
              <w:t>, "</w:t>
            </w:r>
            <w:r w:rsidRPr="00EC4F0F">
              <w:rPr>
                <w:b/>
                <w:highlight w:val="magenta"/>
                <w:rPrChange w:id="453" w:author="Yahia Jad" w:date="2019-12-02T18:24:00Z">
                  <w:rPr>
                    <w:b/>
                  </w:rPr>
                </w:rPrChange>
              </w:rPr>
              <w:t>of</w:t>
            </w:r>
            <w:r w:rsidRPr="00EC4F0F">
              <w:rPr>
                <w:highlight w:val="magenta"/>
                <w:rPrChange w:id="454" w:author="Yahia Jad" w:date="2019-12-02T18:24:00Z">
                  <w:rPr/>
                </w:rPrChange>
              </w:rPr>
              <w:t>":"</w:t>
            </w:r>
            <w:commentRangeStart w:id="455"/>
            <w:proofErr w:type="spellStart"/>
            <w:r w:rsidRPr="00EC4F0F">
              <w:rPr>
                <w:highlight w:val="magenta"/>
                <w:rPrChange w:id="456" w:author="Yahia Jad" w:date="2019-12-02T18:24:00Z">
                  <w:rPr/>
                </w:rPrChange>
              </w:rPr>
              <w:t>mybooks</w:t>
            </w:r>
            <w:commentRangeEnd w:id="455"/>
            <w:proofErr w:type="spellEnd"/>
            <w:r w:rsidR="00BF4B40" w:rsidRPr="00EC4F0F">
              <w:rPr>
                <w:rStyle w:val="CommentReference"/>
                <w:highlight w:val="magenta"/>
                <w:rPrChange w:id="457" w:author="Yahia Jad" w:date="2019-12-02T18:24:00Z">
                  <w:rPr>
                    <w:rStyle w:val="CommentReference"/>
                  </w:rPr>
                </w:rPrChange>
              </w:rPr>
              <w:commentReference w:id="455"/>
            </w:r>
            <w:r w:rsidRPr="00EC4F0F">
              <w:rPr>
                <w:highlight w:val="magenta"/>
                <w:rPrChange w:id="458" w:author="Yahia Jad" w:date="2019-12-02T18:24:00Z">
                  <w:rPr/>
                </w:rPrChange>
              </w:rPr>
              <w:t>", "</w:t>
            </w:r>
            <w:proofErr w:type="spellStart"/>
            <w:r w:rsidRPr="00EC4F0F">
              <w:rPr>
                <w:b/>
                <w:highlight w:val="magenta"/>
                <w:rPrChange w:id="459" w:author="Yahia Jad" w:date="2019-12-02T18:24:00Z">
                  <w:rPr>
                    <w:b/>
                  </w:rPr>
                </w:rPrChange>
              </w:rPr>
              <w:t>id</w:t>
            </w:r>
            <w:r w:rsidRPr="00EC4F0F">
              <w:rPr>
                <w:highlight w:val="magenta"/>
                <w:rPrChange w:id="460" w:author="Yahia Jad" w:date="2019-12-02T18:24:00Z">
                  <w:rPr/>
                </w:rPrChange>
              </w:rPr>
              <w:t>":string</w:t>
            </w:r>
            <w:proofErr w:type="spellEnd"/>
            <w:r w:rsidRPr="00EC4F0F">
              <w:rPr>
                <w:highlight w:val="magenta"/>
                <w:rPrChange w:id="461" w:author="Yahia Jad" w:date="2019-12-02T18:24:00Z">
                  <w:rPr/>
                </w:rPrChange>
              </w:rPr>
              <w:t>}</w:t>
            </w:r>
            <w:r>
              <w:t xml:space="preserve"> </w:t>
            </w:r>
          </w:p>
        </w:tc>
      </w:tr>
      <w:tr w:rsidR="00B619E6" w14:paraId="5686F035" w14:textId="77777777" w:rsidTr="00185D75">
        <w:tc>
          <w:tcPr>
            <w:tcW w:w="1352" w:type="dxa"/>
            <w:shd w:val="clear" w:color="auto" w:fill="C9DAF8"/>
            <w:tcMar>
              <w:top w:w="100" w:type="dxa"/>
              <w:left w:w="100" w:type="dxa"/>
              <w:bottom w:w="100" w:type="dxa"/>
              <w:right w:w="100" w:type="dxa"/>
            </w:tcMar>
            <w:tcPrChange w:id="462" w:author="Yahia Jad" w:date="2019-12-03T17:39:00Z">
              <w:tcPr>
                <w:tcW w:w="2385" w:type="dxa"/>
                <w:shd w:val="clear" w:color="auto" w:fill="C9DAF8"/>
                <w:tcMar>
                  <w:top w:w="100" w:type="dxa"/>
                  <w:left w:w="100" w:type="dxa"/>
                  <w:bottom w:w="100" w:type="dxa"/>
                  <w:right w:w="100" w:type="dxa"/>
                </w:tcMar>
              </w:tcPr>
            </w:tcPrChange>
          </w:tcPr>
          <w:p w14:paraId="298700C2" w14:textId="77777777" w:rsidR="00B619E6" w:rsidRDefault="003E63A7">
            <w:pPr>
              <w:pBdr>
                <w:top w:val="nil"/>
                <w:left w:val="nil"/>
                <w:bottom w:val="nil"/>
                <w:right w:val="nil"/>
                <w:between w:val="nil"/>
              </w:pBdr>
              <w:rPr>
                <w:b/>
              </w:rPr>
            </w:pPr>
            <w:r>
              <w:rPr>
                <w:b/>
              </w:rPr>
              <w:t>Output Structure</w:t>
            </w:r>
          </w:p>
        </w:tc>
        <w:tc>
          <w:tcPr>
            <w:tcW w:w="7854" w:type="dxa"/>
            <w:shd w:val="clear" w:color="auto" w:fill="auto"/>
            <w:tcMar>
              <w:top w:w="100" w:type="dxa"/>
              <w:left w:w="100" w:type="dxa"/>
              <w:bottom w:w="100" w:type="dxa"/>
              <w:right w:w="100" w:type="dxa"/>
            </w:tcMar>
            <w:tcPrChange w:id="463" w:author="Yahia Jad" w:date="2019-12-03T17:39:00Z">
              <w:tcPr>
                <w:tcW w:w="6975" w:type="dxa"/>
                <w:shd w:val="clear" w:color="auto" w:fill="auto"/>
                <w:tcMar>
                  <w:top w:w="100" w:type="dxa"/>
                  <w:left w:w="100" w:type="dxa"/>
                  <w:bottom w:w="100" w:type="dxa"/>
                  <w:right w:w="100" w:type="dxa"/>
                </w:tcMar>
              </w:tcPr>
            </w:tcPrChange>
          </w:tcPr>
          <w:p w14:paraId="3B34E01A" w14:textId="77777777" w:rsidR="00B619E6" w:rsidRDefault="003E63A7" w:rsidP="00185D75">
            <w:pPr>
              <w:pStyle w:val="NoSpacing"/>
              <w:pPrChange w:id="464" w:author="Yahia Jad" w:date="2019-12-03T17:31:00Z">
                <w:pPr>
                  <w:pBdr>
                    <w:top w:val="nil"/>
                    <w:left w:val="nil"/>
                    <w:bottom w:val="nil"/>
                    <w:right w:val="nil"/>
                    <w:between w:val="nil"/>
                  </w:pBdr>
                </w:pPr>
              </w:pPrChange>
            </w:pPr>
            <w:r>
              <w:t>{</w:t>
            </w:r>
          </w:p>
          <w:p w14:paraId="7686262D" w14:textId="77777777" w:rsidR="00B619E6" w:rsidRDefault="003E63A7" w:rsidP="00F21EB1">
            <w:pPr>
              <w:pStyle w:val="NoSpacing"/>
              <w:ind w:left="720"/>
              <w:pPrChange w:id="465" w:author="Yahia Jad" w:date="2019-12-03T17:58:00Z">
                <w:pPr>
                  <w:pBdr>
                    <w:top w:val="nil"/>
                    <w:left w:val="nil"/>
                    <w:bottom w:val="nil"/>
                    <w:right w:val="nil"/>
                    <w:between w:val="nil"/>
                  </w:pBdr>
                  <w:ind w:left="720"/>
                </w:pPr>
              </w:pPrChange>
            </w:pPr>
            <w:r>
              <w:t>{</w:t>
            </w:r>
          </w:p>
          <w:p w14:paraId="1373794C" w14:textId="77777777" w:rsidR="00B619E6" w:rsidRDefault="003E63A7" w:rsidP="00F21EB1">
            <w:pPr>
              <w:pStyle w:val="NoSpacing"/>
              <w:ind w:left="1440"/>
              <w:pPrChange w:id="466" w:author="Yahia Jad" w:date="2019-12-03T17:58:00Z">
                <w:pPr>
                  <w:pBdr>
                    <w:top w:val="nil"/>
                    <w:left w:val="nil"/>
                    <w:bottom w:val="nil"/>
                    <w:right w:val="nil"/>
                    <w:between w:val="nil"/>
                  </w:pBdr>
                  <w:ind w:left="1440"/>
                </w:pPr>
              </w:pPrChange>
            </w:pPr>
            <w:r>
              <w:t>"</w:t>
            </w:r>
            <w:r>
              <w:rPr>
                <w:b/>
              </w:rPr>
              <w:t>id</w:t>
            </w:r>
            <w:r>
              <w:t>": int,</w:t>
            </w:r>
          </w:p>
          <w:p w14:paraId="50011048" w14:textId="77777777" w:rsidR="00B619E6" w:rsidRDefault="003E63A7" w:rsidP="00F21EB1">
            <w:pPr>
              <w:pStyle w:val="NoSpacing"/>
              <w:ind w:left="1440"/>
              <w:pPrChange w:id="467" w:author="Yahia Jad" w:date="2019-12-03T17:58:00Z">
                <w:pPr>
                  <w:pBdr>
                    <w:top w:val="nil"/>
                    <w:left w:val="nil"/>
                    <w:bottom w:val="nil"/>
                    <w:right w:val="nil"/>
                    <w:between w:val="nil"/>
                  </w:pBdr>
                  <w:ind w:left="1440"/>
                </w:pPr>
              </w:pPrChange>
            </w:pPr>
            <w:r>
              <w:t>"</w:t>
            </w:r>
            <w:r>
              <w:rPr>
                <w:b/>
              </w:rPr>
              <w:t>title</w:t>
            </w:r>
            <w:r>
              <w:t>": string</w:t>
            </w:r>
          </w:p>
          <w:p w14:paraId="53DA726C" w14:textId="77777777" w:rsidR="00B619E6" w:rsidRDefault="003E63A7" w:rsidP="00F21EB1">
            <w:pPr>
              <w:pStyle w:val="NoSpacing"/>
              <w:ind w:left="720"/>
              <w:pPrChange w:id="468" w:author="Yahia Jad" w:date="2019-12-03T17:58:00Z">
                <w:pPr>
                  <w:pBdr>
                    <w:top w:val="nil"/>
                    <w:left w:val="nil"/>
                    <w:bottom w:val="nil"/>
                    <w:right w:val="nil"/>
                    <w:between w:val="nil"/>
                  </w:pBdr>
                  <w:ind w:left="720"/>
                </w:pPr>
              </w:pPrChange>
            </w:pPr>
            <w:r>
              <w:t>},</w:t>
            </w:r>
          </w:p>
          <w:p w14:paraId="7E647205" w14:textId="77777777" w:rsidR="00B619E6" w:rsidRDefault="003E63A7" w:rsidP="00F21EB1">
            <w:pPr>
              <w:pStyle w:val="NoSpacing"/>
              <w:ind w:left="720"/>
              <w:pPrChange w:id="469" w:author="Yahia Jad" w:date="2019-12-03T17:58:00Z">
                <w:pPr>
                  <w:pBdr>
                    <w:top w:val="nil"/>
                    <w:left w:val="nil"/>
                    <w:bottom w:val="nil"/>
                    <w:right w:val="nil"/>
                    <w:between w:val="nil"/>
                  </w:pBdr>
                  <w:ind w:left="720"/>
                </w:pPr>
              </w:pPrChange>
            </w:pPr>
            <w:r>
              <w:t>...</w:t>
            </w:r>
          </w:p>
          <w:p w14:paraId="6E773362" w14:textId="77777777" w:rsidR="00B619E6" w:rsidRDefault="003E63A7" w:rsidP="00185D75">
            <w:pPr>
              <w:pStyle w:val="NoSpacing"/>
              <w:pPrChange w:id="470" w:author="Yahia Jad" w:date="2019-12-03T17:31:00Z">
                <w:pPr>
                  <w:pBdr>
                    <w:top w:val="nil"/>
                    <w:left w:val="nil"/>
                    <w:bottom w:val="nil"/>
                    <w:right w:val="nil"/>
                    <w:between w:val="nil"/>
                  </w:pBdr>
                </w:pPr>
              </w:pPrChange>
            </w:pPr>
            <w:r>
              <w:t>}</w:t>
            </w:r>
          </w:p>
          <w:p w14:paraId="6DFB2352" w14:textId="77777777" w:rsidR="00B619E6" w:rsidRDefault="003E63A7" w:rsidP="00185D75">
            <w:pPr>
              <w:pStyle w:val="NoSpacing"/>
              <w:pPrChange w:id="471" w:author="Yahia Jad" w:date="2019-12-03T17:31:00Z">
                <w:pPr>
                  <w:pBdr>
                    <w:top w:val="nil"/>
                    <w:left w:val="nil"/>
                    <w:bottom w:val="nil"/>
                    <w:right w:val="nil"/>
                    <w:between w:val="nil"/>
                  </w:pBdr>
                </w:pPr>
              </w:pPrChange>
            </w:pPr>
            <w:r>
              <w:t>or {"</w:t>
            </w:r>
            <w:r>
              <w:rPr>
                <w:b/>
              </w:rPr>
              <w:t>response</w:t>
            </w:r>
            <w:r>
              <w:t>": 0, "</w:t>
            </w:r>
            <w:r>
              <w:rPr>
                <w:b/>
              </w:rPr>
              <w:t>reason</w:t>
            </w:r>
            <w:r>
              <w:t>": "reason"}</w:t>
            </w:r>
          </w:p>
        </w:tc>
      </w:tr>
      <w:tr w:rsidR="00B619E6" w14:paraId="4470ED08" w14:textId="77777777" w:rsidTr="00185D75">
        <w:trPr>
          <w:trHeight w:val="440"/>
          <w:trPrChange w:id="472" w:author="Yahia Jad" w:date="2019-12-03T17:39:00Z">
            <w:trPr>
              <w:trHeight w:val="440"/>
            </w:trPr>
          </w:trPrChange>
        </w:trPr>
        <w:tc>
          <w:tcPr>
            <w:tcW w:w="1352" w:type="dxa"/>
            <w:shd w:val="clear" w:color="auto" w:fill="C9DAF8"/>
            <w:tcMar>
              <w:top w:w="100" w:type="dxa"/>
              <w:left w:w="100" w:type="dxa"/>
              <w:bottom w:w="100" w:type="dxa"/>
              <w:right w:w="100" w:type="dxa"/>
            </w:tcMar>
            <w:tcPrChange w:id="473" w:author="Yahia Jad" w:date="2019-12-03T17:39:00Z">
              <w:tcPr>
                <w:tcW w:w="2385" w:type="dxa"/>
                <w:shd w:val="clear" w:color="auto" w:fill="C9DAF8"/>
                <w:tcMar>
                  <w:top w:w="100" w:type="dxa"/>
                  <w:left w:w="100" w:type="dxa"/>
                  <w:bottom w:w="100" w:type="dxa"/>
                  <w:right w:w="100" w:type="dxa"/>
                </w:tcMar>
              </w:tcPr>
            </w:tcPrChange>
          </w:tcPr>
          <w:p w14:paraId="11B9FEFE" w14:textId="77777777" w:rsidR="00B619E6" w:rsidRDefault="003E63A7">
            <w:pPr>
              <w:pBdr>
                <w:top w:val="nil"/>
                <w:left w:val="nil"/>
                <w:bottom w:val="nil"/>
                <w:right w:val="nil"/>
                <w:between w:val="nil"/>
              </w:pBdr>
              <w:rPr>
                <w:b/>
              </w:rPr>
            </w:pPr>
            <w:r>
              <w:rPr>
                <w:b/>
              </w:rPr>
              <w:t>Example 1</w:t>
            </w:r>
          </w:p>
        </w:tc>
        <w:tc>
          <w:tcPr>
            <w:tcW w:w="7854" w:type="dxa"/>
            <w:shd w:val="clear" w:color="auto" w:fill="auto"/>
            <w:tcMar>
              <w:top w:w="100" w:type="dxa"/>
              <w:left w:w="100" w:type="dxa"/>
              <w:bottom w:w="100" w:type="dxa"/>
              <w:right w:w="100" w:type="dxa"/>
            </w:tcMar>
            <w:tcPrChange w:id="474" w:author="Yahia Jad" w:date="2019-12-03T17:39:00Z">
              <w:tcPr>
                <w:tcW w:w="6975" w:type="dxa"/>
                <w:shd w:val="clear" w:color="auto" w:fill="auto"/>
                <w:tcMar>
                  <w:top w:w="100" w:type="dxa"/>
                  <w:left w:w="100" w:type="dxa"/>
                  <w:bottom w:w="100" w:type="dxa"/>
                  <w:right w:w="100" w:type="dxa"/>
                </w:tcMar>
              </w:tcPr>
            </w:tcPrChange>
          </w:tcPr>
          <w:p w14:paraId="5284C098" w14:textId="1DD9C220" w:rsidR="005939A9" w:rsidRDefault="002A3B34">
            <w:pPr>
              <w:pBdr>
                <w:top w:val="nil"/>
                <w:left w:val="nil"/>
                <w:bottom w:val="nil"/>
                <w:right w:val="nil"/>
                <w:between w:val="nil"/>
              </w:pBdr>
              <w:rPr>
                <w:ins w:id="475" w:author="Yahia Jad" w:date="2019-12-03T16:57:00Z"/>
                <w:rFonts w:ascii="Helvetica" w:hAnsi="Helvetica" w:cs="Helvetica"/>
                <w:color w:val="505050"/>
                <w:sz w:val="18"/>
                <w:szCs w:val="18"/>
                <w:shd w:val="clear" w:color="auto" w:fill="FFFFFF"/>
                <w:rtl/>
              </w:rPr>
            </w:pPr>
            <w:ins w:id="476" w:author="Yahia Jad" w:date="2019-12-03T16:57:00Z">
              <w:r>
                <w:rPr>
                  <w:rFonts w:ascii="Helvetica" w:hAnsi="Helvetica" w:cs="Helvetica"/>
                  <w:color w:val="505050"/>
                  <w:sz w:val="18"/>
                  <w:szCs w:val="18"/>
                  <w:shd w:val="clear" w:color="auto" w:fill="FFFFFF"/>
                </w:rPr>
                <w:fldChar w:fldCharType="begin"/>
              </w:r>
              <w:r>
                <w:rPr>
                  <w:rFonts w:ascii="Helvetica" w:hAnsi="Helvetica" w:cs="Helvetica"/>
                  <w:color w:val="505050"/>
                  <w:sz w:val="18"/>
                  <w:szCs w:val="18"/>
                  <w:shd w:val="clear" w:color="auto" w:fill="FFFFFF"/>
                </w:rPr>
                <w:instrText xml:space="preserve"> HYPERLINK "</w:instrText>
              </w:r>
              <w:r>
                <w:rPr>
                  <w:rFonts w:ascii="Helvetica" w:hAnsi="Helvetica" w:cs="Helvetica"/>
                  <w:color w:val="505050"/>
                  <w:sz w:val="18"/>
                  <w:szCs w:val="18"/>
                  <w:shd w:val="clear" w:color="auto" w:fill="FFFFFF"/>
                </w:rPr>
                <w:instrText>http://127.0.0.1:5000/api/v1/books/0</w:instrText>
              </w:r>
              <w:r>
                <w:rPr>
                  <w:rFonts w:ascii="Helvetica" w:hAnsi="Helvetica" w:cs="Helvetica"/>
                  <w:color w:val="505050"/>
                  <w:sz w:val="18"/>
                  <w:szCs w:val="18"/>
                  <w:shd w:val="clear" w:color="auto" w:fill="FFFFFF"/>
                </w:rPr>
                <w:instrText xml:space="preserve">" </w:instrText>
              </w:r>
              <w:r>
                <w:rPr>
                  <w:rFonts w:ascii="Helvetica" w:hAnsi="Helvetica" w:cs="Helvetica"/>
                  <w:color w:val="505050"/>
                  <w:sz w:val="18"/>
                  <w:szCs w:val="18"/>
                  <w:shd w:val="clear" w:color="auto" w:fill="FFFFFF"/>
                </w:rPr>
                <w:fldChar w:fldCharType="separate"/>
              </w:r>
              <w:r w:rsidRPr="004A7ED6">
                <w:rPr>
                  <w:rStyle w:val="Hyperlink"/>
                  <w:rFonts w:ascii="Helvetica" w:hAnsi="Helvetica" w:cs="Helvetica"/>
                  <w:sz w:val="18"/>
                  <w:szCs w:val="18"/>
                  <w:shd w:val="clear" w:color="auto" w:fill="FFFFFF"/>
                </w:rPr>
                <w:t>http://127.0.0.1:5000/api/v1/books/0</w:t>
              </w:r>
              <w:r>
                <w:rPr>
                  <w:rFonts w:ascii="Helvetica" w:hAnsi="Helvetica" w:cs="Helvetica"/>
                  <w:color w:val="505050"/>
                  <w:sz w:val="18"/>
                  <w:szCs w:val="18"/>
                  <w:shd w:val="clear" w:color="auto" w:fill="FFFFFF"/>
                </w:rPr>
                <w:fldChar w:fldCharType="end"/>
              </w:r>
            </w:ins>
          </w:p>
          <w:p w14:paraId="277812AB" w14:textId="20170BCA" w:rsidR="002A3B34" w:rsidRDefault="002A3B34" w:rsidP="00344394">
            <w:pPr>
              <w:pBdr>
                <w:top w:val="nil"/>
                <w:left w:val="nil"/>
                <w:bottom w:val="nil"/>
                <w:right w:val="nil"/>
                <w:between w:val="nil"/>
              </w:pBdr>
              <w:rPr>
                <w:sz w:val="22"/>
                <w:szCs w:val="22"/>
              </w:rPr>
            </w:pPr>
            <w:ins w:id="477" w:author="Yahia Jad" w:date="2019-12-03T16:57:00Z">
              <w:r w:rsidRPr="002A3B34">
                <w:rPr>
                  <w:sz w:val="22"/>
                  <w:szCs w:val="22"/>
                </w:rPr>
                <w:t>{"of": "category", "id": 185,</w:t>
              </w:r>
            </w:ins>
            <w:ins w:id="478" w:author="Yahia Jad" w:date="2019-12-03T17:19:00Z">
              <w:r w:rsidR="00784CB8">
                <w:rPr>
                  <w:rFonts w:hint="cs"/>
                  <w:sz w:val="22"/>
                  <w:szCs w:val="22"/>
                  <w:rtl/>
                </w:rPr>
                <w:t xml:space="preserve"> </w:t>
              </w:r>
            </w:ins>
            <w:ins w:id="479" w:author="Yahia Jad" w:date="2019-12-03T16:57:00Z">
              <w:r w:rsidRPr="002A3B34">
                <w:rPr>
                  <w:sz w:val="22"/>
                  <w:szCs w:val="22"/>
                </w:rPr>
                <w:t>"limit":3,</w:t>
              </w:r>
            </w:ins>
            <w:ins w:id="480" w:author="Yahia Jad" w:date="2019-12-03T17:19:00Z">
              <w:r w:rsidR="00784CB8">
                <w:rPr>
                  <w:rFonts w:hint="cs"/>
                  <w:sz w:val="22"/>
                  <w:szCs w:val="22"/>
                  <w:rtl/>
                </w:rPr>
                <w:t xml:space="preserve"> </w:t>
              </w:r>
            </w:ins>
            <w:ins w:id="481" w:author="Yahia Jad" w:date="2019-12-03T16:57:00Z">
              <w:r w:rsidRPr="002A3B34">
                <w:rPr>
                  <w:sz w:val="22"/>
                  <w:szCs w:val="22"/>
                </w:rPr>
                <w:t>"offset":4}</w:t>
              </w:r>
            </w:ins>
          </w:p>
        </w:tc>
      </w:tr>
      <w:tr w:rsidR="002A3B34" w14:paraId="169D9150" w14:textId="77777777" w:rsidTr="00185D75">
        <w:trPr>
          <w:trHeight w:val="440"/>
          <w:ins w:id="482" w:author="Yahia Jad" w:date="2019-12-03T16:56:00Z"/>
          <w:trPrChange w:id="483" w:author="Yahia Jad" w:date="2019-12-03T17:39:00Z">
            <w:trPr>
              <w:trHeight w:val="440"/>
            </w:trPr>
          </w:trPrChange>
        </w:trPr>
        <w:tc>
          <w:tcPr>
            <w:tcW w:w="1352" w:type="dxa"/>
            <w:shd w:val="clear" w:color="auto" w:fill="C9DAF8"/>
            <w:tcMar>
              <w:top w:w="100" w:type="dxa"/>
              <w:left w:w="100" w:type="dxa"/>
              <w:bottom w:w="100" w:type="dxa"/>
              <w:right w:w="100" w:type="dxa"/>
            </w:tcMar>
            <w:tcPrChange w:id="484" w:author="Yahia Jad" w:date="2019-12-03T17:39:00Z">
              <w:tcPr>
                <w:tcW w:w="2385" w:type="dxa"/>
                <w:shd w:val="clear" w:color="auto" w:fill="C9DAF8"/>
                <w:tcMar>
                  <w:top w:w="100" w:type="dxa"/>
                  <w:left w:w="100" w:type="dxa"/>
                  <w:bottom w:w="100" w:type="dxa"/>
                  <w:right w:w="100" w:type="dxa"/>
                </w:tcMar>
              </w:tcPr>
            </w:tcPrChange>
          </w:tcPr>
          <w:p w14:paraId="65B374C2" w14:textId="77777777" w:rsidR="002A3B34" w:rsidRDefault="002A3B34">
            <w:pPr>
              <w:pBdr>
                <w:top w:val="nil"/>
                <w:left w:val="nil"/>
                <w:bottom w:val="nil"/>
                <w:right w:val="nil"/>
                <w:between w:val="nil"/>
              </w:pBdr>
              <w:rPr>
                <w:ins w:id="485" w:author="Yahia Jad" w:date="2019-12-03T16:56:00Z"/>
                <w:b/>
              </w:rPr>
            </w:pPr>
          </w:p>
        </w:tc>
        <w:tc>
          <w:tcPr>
            <w:tcW w:w="7854" w:type="dxa"/>
            <w:shd w:val="clear" w:color="auto" w:fill="auto"/>
            <w:tcMar>
              <w:top w:w="100" w:type="dxa"/>
              <w:left w:w="100" w:type="dxa"/>
              <w:bottom w:w="100" w:type="dxa"/>
              <w:right w:w="100" w:type="dxa"/>
            </w:tcMar>
            <w:tcPrChange w:id="486" w:author="Yahia Jad" w:date="2019-12-03T17:39:00Z">
              <w:tcPr>
                <w:tcW w:w="6975" w:type="dxa"/>
                <w:shd w:val="clear" w:color="auto" w:fill="auto"/>
                <w:tcMar>
                  <w:top w:w="100" w:type="dxa"/>
                  <w:left w:w="100" w:type="dxa"/>
                  <w:bottom w:w="100" w:type="dxa"/>
                  <w:right w:w="100" w:type="dxa"/>
                </w:tcMar>
              </w:tcPr>
            </w:tcPrChange>
          </w:tcPr>
          <w:p w14:paraId="6BC2C99C" w14:textId="77777777" w:rsidR="002A3B34" w:rsidRPr="00185D75" w:rsidRDefault="002A3B34" w:rsidP="00185D75">
            <w:pPr>
              <w:pStyle w:val="NoSpacing"/>
              <w:rPr>
                <w:ins w:id="487" w:author="Yahia Jad" w:date="2019-12-03T16:57:00Z"/>
                <w:sz w:val="20"/>
                <w:szCs w:val="20"/>
                <w:lang w:val="en-US"/>
                <w:rPrChange w:id="488" w:author="Yahia Jad" w:date="2019-12-03T17:32:00Z">
                  <w:rPr>
                    <w:ins w:id="489" w:author="Yahia Jad" w:date="2019-12-03T16:57:00Z"/>
                    <w:lang w:val="en-US"/>
                  </w:rPr>
                </w:rPrChange>
              </w:rPr>
              <w:pPrChange w:id="490" w:author="Yahia Jad" w:date="2019-12-03T17:32:00Z">
                <w:pPr>
                  <w:shd w:val="clear" w:color="auto" w:fill="FFFFFE"/>
                  <w:spacing w:line="240" w:lineRule="atLeast"/>
                  <w:jc w:val="left"/>
                </w:pPr>
              </w:pPrChange>
            </w:pPr>
            <w:ins w:id="491" w:author="Yahia Jad" w:date="2019-12-03T16:57:00Z">
              <w:r w:rsidRPr="00185D75">
                <w:rPr>
                  <w:sz w:val="20"/>
                  <w:szCs w:val="20"/>
                  <w:lang w:val="en-US"/>
                  <w:rPrChange w:id="492" w:author="Yahia Jad" w:date="2019-12-03T17:32:00Z">
                    <w:rPr>
                      <w:lang w:val="en-US"/>
                    </w:rPr>
                  </w:rPrChange>
                </w:rPr>
                <w:t>{</w:t>
              </w:r>
            </w:ins>
          </w:p>
          <w:p w14:paraId="2ABD5026" w14:textId="77777777" w:rsidR="002A3B34" w:rsidRPr="00185D75" w:rsidRDefault="002A3B34" w:rsidP="00185D75">
            <w:pPr>
              <w:pStyle w:val="NoSpacing"/>
              <w:rPr>
                <w:ins w:id="493" w:author="Yahia Jad" w:date="2019-12-03T16:57:00Z"/>
                <w:sz w:val="20"/>
                <w:szCs w:val="20"/>
                <w:lang w:val="en-US"/>
                <w:rPrChange w:id="494" w:author="Yahia Jad" w:date="2019-12-03T17:32:00Z">
                  <w:rPr>
                    <w:ins w:id="495" w:author="Yahia Jad" w:date="2019-12-03T16:57:00Z"/>
                    <w:lang w:val="en-US"/>
                  </w:rPr>
                </w:rPrChange>
              </w:rPr>
              <w:pPrChange w:id="496" w:author="Yahia Jad" w:date="2019-12-03T17:32:00Z">
                <w:pPr>
                  <w:shd w:val="clear" w:color="auto" w:fill="FFFFFE"/>
                  <w:spacing w:line="240" w:lineRule="atLeast"/>
                  <w:jc w:val="left"/>
                </w:pPr>
              </w:pPrChange>
            </w:pPr>
            <w:ins w:id="497" w:author="Yahia Jad" w:date="2019-12-03T16:57:00Z">
              <w:r w:rsidRPr="00185D75">
                <w:rPr>
                  <w:sz w:val="20"/>
                  <w:szCs w:val="20"/>
                  <w:lang w:val="en-US"/>
                  <w:rPrChange w:id="498" w:author="Yahia Jad" w:date="2019-12-03T17:32:00Z">
                    <w:rPr>
                      <w:lang w:val="en-US"/>
                    </w:rPr>
                  </w:rPrChange>
                </w:rPr>
                <w:t>  </w:t>
              </w:r>
              <w:r w:rsidRPr="00185D75">
                <w:rPr>
                  <w:color w:val="A31515"/>
                  <w:sz w:val="20"/>
                  <w:szCs w:val="20"/>
                  <w:lang w:val="en-US"/>
                  <w:rPrChange w:id="499" w:author="Yahia Jad" w:date="2019-12-03T17:32:00Z">
                    <w:rPr>
                      <w:color w:val="A31515"/>
                      <w:lang w:val="en-US"/>
                    </w:rPr>
                  </w:rPrChange>
                </w:rPr>
                <w:t>"books"</w:t>
              </w:r>
              <w:r w:rsidRPr="00185D75">
                <w:rPr>
                  <w:sz w:val="20"/>
                  <w:szCs w:val="20"/>
                  <w:lang w:val="en-US"/>
                  <w:rPrChange w:id="500" w:author="Yahia Jad" w:date="2019-12-03T17:32:00Z">
                    <w:rPr>
                      <w:lang w:val="en-US"/>
                    </w:rPr>
                  </w:rPrChange>
                </w:rPr>
                <w:t>: [</w:t>
              </w:r>
            </w:ins>
          </w:p>
          <w:p w14:paraId="3BB879A0" w14:textId="77777777" w:rsidR="002A3B34" w:rsidRPr="00185D75" w:rsidRDefault="002A3B34" w:rsidP="00185D75">
            <w:pPr>
              <w:pStyle w:val="NoSpacing"/>
              <w:rPr>
                <w:ins w:id="501" w:author="Yahia Jad" w:date="2019-12-03T16:57:00Z"/>
                <w:sz w:val="20"/>
                <w:szCs w:val="20"/>
                <w:lang w:val="en-US"/>
                <w:rPrChange w:id="502" w:author="Yahia Jad" w:date="2019-12-03T17:32:00Z">
                  <w:rPr>
                    <w:ins w:id="503" w:author="Yahia Jad" w:date="2019-12-03T16:57:00Z"/>
                    <w:lang w:val="en-US"/>
                  </w:rPr>
                </w:rPrChange>
              </w:rPr>
              <w:pPrChange w:id="504" w:author="Yahia Jad" w:date="2019-12-03T17:32:00Z">
                <w:pPr>
                  <w:shd w:val="clear" w:color="auto" w:fill="FFFFFE"/>
                  <w:spacing w:line="240" w:lineRule="atLeast"/>
                  <w:jc w:val="left"/>
                </w:pPr>
              </w:pPrChange>
            </w:pPr>
            <w:ins w:id="505" w:author="Yahia Jad" w:date="2019-12-03T16:57:00Z">
              <w:r w:rsidRPr="00185D75">
                <w:rPr>
                  <w:sz w:val="20"/>
                  <w:szCs w:val="20"/>
                  <w:lang w:val="en-US"/>
                  <w:rPrChange w:id="506" w:author="Yahia Jad" w:date="2019-12-03T17:32:00Z">
                    <w:rPr>
                      <w:lang w:val="en-US"/>
                    </w:rPr>
                  </w:rPrChange>
                </w:rPr>
                <w:t>    {</w:t>
              </w:r>
            </w:ins>
          </w:p>
          <w:p w14:paraId="2F1ED554" w14:textId="77777777" w:rsidR="002A3B34" w:rsidRPr="00185D75" w:rsidRDefault="002A3B34" w:rsidP="00185D75">
            <w:pPr>
              <w:pStyle w:val="NoSpacing"/>
              <w:rPr>
                <w:ins w:id="507" w:author="Yahia Jad" w:date="2019-12-03T16:57:00Z"/>
                <w:sz w:val="20"/>
                <w:szCs w:val="20"/>
                <w:lang w:val="en-US"/>
                <w:rPrChange w:id="508" w:author="Yahia Jad" w:date="2019-12-03T17:32:00Z">
                  <w:rPr>
                    <w:ins w:id="509" w:author="Yahia Jad" w:date="2019-12-03T16:57:00Z"/>
                    <w:lang w:val="en-US"/>
                  </w:rPr>
                </w:rPrChange>
              </w:rPr>
              <w:pPrChange w:id="510" w:author="Yahia Jad" w:date="2019-12-03T17:32:00Z">
                <w:pPr>
                  <w:shd w:val="clear" w:color="auto" w:fill="FFFFFE"/>
                  <w:spacing w:line="240" w:lineRule="atLeast"/>
                  <w:jc w:val="left"/>
                </w:pPr>
              </w:pPrChange>
            </w:pPr>
            <w:ins w:id="511" w:author="Yahia Jad" w:date="2019-12-03T16:57:00Z">
              <w:r w:rsidRPr="00185D75">
                <w:rPr>
                  <w:sz w:val="20"/>
                  <w:szCs w:val="20"/>
                  <w:lang w:val="en-US"/>
                  <w:rPrChange w:id="512" w:author="Yahia Jad" w:date="2019-12-03T17:32:00Z">
                    <w:rPr>
                      <w:lang w:val="en-US"/>
                    </w:rPr>
                  </w:rPrChange>
                </w:rPr>
                <w:t>      </w:t>
              </w:r>
              <w:r w:rsidRPr="00185D75">
                <w:rPr>
                  <w:color w:val="A31515"/>
                  <w:sz w:val="20"/>
                  <w:szCs w:val="20"/>
                  <w:lang w:val="en-US"/>
                  <w:rPrChange w:id="513" w:author="Yahia Jad" w:date="2019-12-03T17:32:00Z">
                    <w:rPr>
                      <w:color w:val="A31515"/>
                      <w:lang w:val="en-US"/>
                    </w:rPr>
                  </w:rPrChange>
                </w:rPr>
                <w:t>"bk"</w:t>
              </w:r>
              <w:r w:rsidRPr="00185D75">
                <w:rPr>
                  <w:sz w:val="20"/>
                  <w:szCs w:val="20"/>
                  <w:lang w:val="en-US"/>
                  <w:rPrChange w:id="514" w:author="Yahia Jad" w:date="2019-12-03T17:32:00Z">
                    <w:rPr>
                      <w:lang w:val="en-US"/>
                    </w:rPr>
                  </w:rPrChange>
                </w:rPr>
                <w:t>: </w:t>
              </w:r>
              <w:r w:rsidRPr="00185D75">
                <w:rPr>
                  <w:color w:val="0451A5"/>
                  <w:sz w:val="20"/>
                  <w:szCs w:val="20"/>
                  <w:lang w:val="en-US"/>
                  <w:rPrChange w:id="515" w:author="Yahia Jad" w:date="2019-12-03T17:32:00Z">
                    <w:rPr>
                      <w:color w:val="0451A5"/>
                      <w:lang w:val="en-US"/>
                    </w:rPr>
                  </w:rPrChange>
                </w:rPr>
                <w:t>"</w:t>
              </w:r>
              <w:r w:rsidRPr="00185D75">
                <w:rPr>
                  <w:color w:val="0451A5"/>
                  <w:sz w:val="20"/>
                  <w:szCs w:val="20"/>
                  <w:rtl/>
                  <w:lang w:val="en-US"/>
                  <w:rPrChange w:id="516" w:author="Yahia Jad" w:date="2019-12-03T17:32:00Z">
                    <w:rPr>
                      <w:color w:val="0451A5"/>
                      <w:rtl/>
                      <w:lang w:val="en-US"/>
                    </w:rPr>
                  </w:rPrChange>
                </w:rPr>
                <w:t>التلقين في النحو للعكبري</w:t>
              </w:r>
              <w:r w:rsidRPr="00185D75">
                <w:rPr>
                  <w:color w:val="0451A5"/>
                  <w:sz w:val="20"/>
                  <w:szCs w:val="20"/>
                  <w:lang w:val="en-US"/>
                  <w:rPrChange w:id="517" w:author="Yahia Jad" w:date="2019-12-03T17:32:00Z">
                    <w:rPr>
                      <w:color w:val="0451A5"/>
                      <w:lang w:val="en-US"/>
                    </w:rPr>
                  </w:rPrChange>
                </w:rPr>
                <w:t>"</w:t>
              </w:r>
              <w:r w:rsidRPr="00185D75">
                <w:rPr>
                  <w:sz w:val="20"/>
                  <w:szCs w:val="20"/>
                  <w:lang w:val="en-US"/>
                  <w:rPrChange w:id="518" w:author="Yahia Jad" w:date="2019-12-03T17:32:00Z">
                    <w:rPr>
                      <w:lang w:val="en-US"/>
                    </w:rPr>
                  </w:rPrChange>
                </w:rPr>
                <w:t>,</w:t>
              </w:r>
            </w:ins>
          </w:p>
          <w:p w14:paraId="4CEAC810" w14:textId="77777777" w:rsidR="002A3B34" w:rsidRPr="00185D75" w:rsidRDefault="002A3B34" w:rsidP="00185D75">
            <w:pPr>
              <w:pStyle w:val="NoSpacing"/>
              <w:rPr>
                <w:ins w:id="519" w:author="Yahia Jad" w:date="2019-12-03T16:57:00Z"/>
                <w:sz w:val="20"/>
                <w:szCs w:val="20"/>
                <w:lang w:val="en-US"/>
                <w:rPrChange w:id="520" w:author="Yahia Jad" w:date="2019-12-03T17:32:00Z">
                  <w:rPr>
                    <w:ins w:id="521" w:author="Yahia Jad" w:date="2019-12-03T16:57:00Z"/>
                    <w:lang w:val="en-US"/>
                  </w:rPr>
                </w:rPrChange>
              </w:rPr>
              <w:pPrChange w:id="522" w:author="Yahia Jad" w:date="2019-12-03T17:32:00Z">
                <w:pPr>
                  <w:shd w:val="clear" w:color="auto" w:fill="FFFFFE"/>
                  <w:spacing w:line="240" w:lineRule="atLeast"/>
                  <w:jc w:val="left"/>
                </w:pPr>
              </w:pPrChange>
            </w:pPr>
            <w:ins w:id="523" w:author="Yahia Jad" w:date="2019-12-03T16:57:00Z">
              <w:r w:rsidRPr="00185D75">
                <w:rPr>
                  <w:sz w:val="20"/>
                  <w:szCs w:val="20"/>
                  <w:lang w:val="en-US"/>
                  <w:rPrChange w:id="524" w:author="Yahia Jad" w:date="2019-12-03T17:32:00Z">
                    <w:rPr>
                      <w:lang w:val="en-US"/>
                    </w:rPr>
                  </w:rPrChange>
                </w:rPr>
                <w:t>      </w:t>
              </w:r>
              <w:r w:rsidRPr="00185D75">
                <w:rPr>
                  <w:color w:val="A31515"/>
                  <w:sz w:val="20"/>
                  <w:szCs w:val="20"/>
                  <w:lang w:val="en-US"/>
                  <w:rPrChange w:id="525" w:author="Yahia Jad" w:date="2019-12-03T17:32:00Z">
                    <w:rPr>
                      <w:color w:val="A31515"/>
                      <w:lang w:val="en-US"/>
                    </w:rPr>
                  </w:rPrChange>
                </w:rPr>
                <w:t>"</w:t>
              </w:r>
              <w:proofErr w:type="spellStart"/>
              <w:r w:rsidRPr="00185D75">
                <w:rPr>
                  <w:color w:val="A31515"/>
                  <w:sz w:val="20"/>
                  <w:szCs w:val="20"/>
                  <w:lang w:val="en-US"/>
                  <w:rPrChange w:id="526" w:author="Yahia Jad" w:date="2019-12-03T17:32:00Z">
                    <w:rPr>
                      <w:color w:val="A31515"/>
                      <w:lang w:val="en-US"/>
                    </w:rPr>
                  </w:rPrChange>
                </w:rPr>
                <w:t>bkid</w:t>
              </w:r>
              <w:proofErr w:type="spellEnd"/>
              <w:r w:rsidRPr="00185D75">
                <w:rPr>
                  <w:color w:val="A31515"/>
                  <w:sz w:val="20"/>
                  <w:szCs w:val="20"/>
                  <w:lang w:val="en-US"/>
                  <w:rPrChange w:id="527" w:author="Yahia Jad" w:date="2019-12-03T17:32:00Z">
                    <w:rPr>
                      <w:color w:val="A31515"/>
                      <w:lang w:val="en-US"/>
                    </w:rPr>
                  </w:rPrChange>
                </w:rPr>
                <w:t>"</w:t>
              </w:r>
              <w:r w:rsidRPr="00185D75">
                <w:rPr>
                  <w:sz w:val="20"/>
                  <w:szCs w:val="20"/>
                  <w:lang w:val="en-US"/>
                  <w:rPrChange w:id="528" w:author="Yahia Jad" w:date="2019-12-03T17:32:00Z">
                    <w:rPr>
                      <w:lang w:val="en-US"/>
                    </w:rPr>
                  </w:rPrChange>
                </w:rPr>
                <w:t>: </w:t>
              </w:r>
              <w:r w:rsidRPr="00185D75">
                <w:rPr>
                  <w:color w:val="09885A"/>
                  <w:sz w:val="20"/>
                  <w:szCs w:val="20"/>
                  <w:lang w:val="en-US"/>
                  <w:rPrChange w:id="529" w:author="Yahia Jad" w:date="2019-12-03T17:32:00Z">
                    <w:rPr>
                      <w:color w:val="09885A"/>
                      <w:lang w:val="en-US"/>
                    </w:rPr>
                  </w:rPrChange>
                </w:rPr>
                <w:t>519</w:t>
              </w:r>
            </w:ins>
          </w:p>
          <w:p w14:paraId="6609F1C4" w14:textId="77777777" w:rsidR="002A3B34" w:rsidRPr="00185D75" w:rsidRDefault="002A3B34" w:rsidP="00185D75">
            <w:pPr>
              <w:pStyle w:val="NoSpacing"/>
              <w:rPr>
                <w:ins w:id="530" w:author="Yahia Jad" w:date="2019-12-03T16:57:00Z"/>
                <w:sz w:val="20"/>
                <w:szCs w:val="20"/>
                <w:lang w:val="en-US"/>
                <w:rPrChange w:id="531" w:author="Yahia Jad" w:date="2019-12-03T17:32:00Z">
                  <w:rPr>
                    <w:ins w:id="532" w:author="Yahia Jad" w:date="2019-12-03T16:57:00Z"/>
                    <w:lang w:val="en-US"/>
                  </w:rPr>
                </w:rPrChange>
              </w:rPr>
              <w:pPrChange w:id="533" w:author="Yahia Jad" w:date="2019-12-03T17:32:00Z">
                <w:pPr>
                  <w:shd w:val="clear" w:color="auto" w:fill="FFFFFE"/>
                  <w:spacing w:line="240" w:lineRule="atLeast"/>
                  <w:jc w:val="left"/>
                </w:pPr>
              </w:pPrChange>
            </w:pPr>
            <w:ins w:id="534" w:author="Yahia Jad" w:date="2019-12-03T16:57:00Z">
              <w:r w:rsidRPr="00185D75">
                <w:rPr>
                  <w:sz w:val="20"/>
                  <w:szCs w:val="20"/>
                  <w:lang w:val="en-US"/>
                  <w:rPrChange w:id="535" w:author="Yahia Jad" w:date="2019-12-03T17:32:00Z">
                    <w:rPr>
                      <w:lang w:val="en-US"/>
                    </w:rPr>
                  </w:rPrChange>
                </w:rPr>
                <w:t>    },</w:t>
              </w:r>
            </w:ins>
          </w:p>
          <w:p w14:paraId="268CD1E2" w14:textId="77777777" w:rsidR="002A3B34" w:rsidRPr="00185D75" w:rsidRDefault="002A3B34" w:rsidP="00185D75">
            <w:pPr>
              <w:pStyle w:val="NoSpacing"/>
              <w:rPr>
                <w:ins w:id="536" w:author="Yahia Jad" w:date="2019-12-03T16:57:00Z"/>
                <w:sz w:val="20"/>
                <w:szCs w:val="20"/>
                <w:lang w:val="en-US"/>
                <w:rPrChange w:id="537" w:author="Yahia Jad" w:date="2019-12-03T17:32:00Z">
                  <w:rPr>
                    <w:ins w:id="538" w:author="Yahia Jad" w:date="2019-12-03T16:57:00Z"/>
                    <w:lang w:val="en-US"/>
                  </w:rPr>
                </w:rPrChange>
              </w:rPr>
              <w:pPrChange w:id="539" w:author="Yahia Jad" w:date="2019-12-03T17:32:00Z">
                <w:pPr>
                  <w:shd w:val="clear" w:color="auto" w:fill="FFFFFE"/>
                  <w:spacing w:line="240" w:lineRule="atLeast"/>
                  <w:jc w:val="left"/>
                </w:pPr>
              </w:pPrChange>
            </w:pPr>
            <w:ins w:id="540" w:author="Yahia Jad" w:date="2019-12-03T16:57:00Z">
              <w:r w:rsidRPr="00185D75">
                <w:rPr>
                  <w:sz w:val="20"/>
                  <w:szCs w:val="20"/>
                  <w:lang w:val="en-US"/>
                  <w:rPrChange w:id="541" w:author="Yahia Jad" w:date="2019-12-03T17:32:00Z">
                    <w:rPr>
                      <w:lang w:val="en-US"/>
                    </w:rPr>
                  </w:rPrChange>
                </w:rPr>
                <w:t>    {</w:t>
              </w:r>
            </w:ins>
          </w:p>
          <w:p w14:paraId="035C913D" w14:textId="77777777" w:rsidR="002A3B34" w:rsidRPr="00185D75" w:rsidRDefault="002A3B34" w:rsidP="00185D75">
            <w:pPr>
              <w:pStyle w:val="NoSpacing"/>
              <w:rPr>
                <w:ins w:id="542" w:author="Yahia Jad" w:date="2019-12-03T16:57:00Z"/>
                <w:sz w:val="20"/>
                <w:szCs w:val="20"/>
                <w:lang w:val="en-US"/>
                <w:rPrChange w:id="543" w:author="Yahia Jad" w:date="2019-12-03T17:32:00Z">
                  <w:rPr>
                    <w:ins w:id="544" w:author="Yahia Jad" w:date="2019-12-03T16:57:00Z"/>
                    <w:lang w:val="en-US"/>
                  </w:rPr>
                </w:rPrChange>
              </w:rPr>
              <w:pPrChange w:id="545" w:author="Yahia Jad" w:date="2019-12-03T17:32:00Z">
                <w:pPr>
                  <w:shd w:val="clear" w:color="auto" w:fill="FFFFFE"/>
                  <w:spacing w:line="240" w:lineRule="atLeast"/>
                  <w:jc w:val="left"/>
                </w:pPr>
              </w:pPrChange>
            </w:pPr>
            <w:ins w:id="546" w:author="Yahia Jad" w:date="2019-12-03T16:57:00Z">
              <w:r w:rsidRPr="00185D75">
                <w:rPr>
                  <w:sz w:val="20"/>
                  <w:szCs w:val="20"/>
                  <w:lang w:val="en-US"/>
                  <w:rPrChange w:id="547" w:author="Yahia Jad" w:date="2019-12-03T17:32:00Z">
                    <w:rPr>
                      <w:lang w:val="en-US"/>
                    </w:rPr>
                  </w:rPrChange>
                </w:rPr>
                <w:t>      </w:t>
              </w:r>
              <w:r w:rsidRPr="00185D75">
                <w:rPr>
                  <w:color w:val="A31515"/>
                  <w:sz w:val="20"/>
                  <w:szCs w:val="20"/>
                  <w:lang w:val="en-US"/>
                  <w:rPrChange w:id="548" w:author="Yahia Jad" w:date="2019-12-03T17:32:00Z">
                    <w:rPr>
                      <w:color w:val="A31515"/>
                      <w:lang w:val="en-US"/>
                    </w:rPr>
                  </w:rPrChange>
                </w:rPr>
                <w:t>"bk"</w:t>
              </w:r>
              <w:r w:rsidRPr="00185D75">
                <w:rPr>
                  <w:sz w:val="20"/>
                  <w:szCs w:val="20"/>
                  <w:lang w:val="en-US"/>
                  <w:rPrChange w:id="549" w:author="Yahia Jad" w:date="2019-12-03T17:32:00Z">
                    <w:rPr>
                      <w:lang w:val="en-US"/>
                    </w:rPr>
                  </w:rPrChange>
                </w:rPr>
                <w:t>: </w:t>
              </w:r>
              <w:r w:rsidRPr="00185D75">
                <w:rPr>
                  <w:color w:val="0451A5"/>
                  <w:sz w:val="20"/>
                  <w:szCs w:val="20"/>
                  <w:lang w:val="en-US"/>
                  <w:rPrChange w:id="550" w:author="Yahia Jad" w:date="2019-12-03T17:32:00Z">
                    <w:rPr>
                      <w:color w:val="0451A5"/>
                      <w:lang w:val="en-US"/>
                    </w:rPr>
                  </w:rPrChange>
                </w:rPr>
                <w:t>"</w:t>
              </w:r>
              <w:r w:rsidRPr="00185D75">
                <w:rPr>
                  <w:color w:val="0451A5"/>
                  <w:sz w:val="20"/>
                  <w:szCs w:val="20"/>
                  <w:rtl/>
                  <w:lang w:val="en-US"/>
                  <w:rPrChange w:id="551" w:author="Yahia Jad" w:date="2019-12-03T17:32:00Z">
                    <w:rPr>
                      <w:color w:val="0451A5"/>
                      <w:rtl/>
                      <w:lang w:val="en-US"/>
                    </w:rPr>
                  </w:rPrChange>
                </w:rPr>
                <w:t>الدرر في إعراب أوائل السور للسجاعي</w:t>
              </w:r>
              <w:r w:rsidRPr="00185D75">
                <w:rPr>
                  <w:color w:val="0451A5"/>
                  <w:sz w:val="20"/>
                  <w:szCs w:val="20"/>
                  <w:lang w:val="en-US"/>
                  <w:rPrChange w:id="552" w:author="Yahia Jad" w:date="2019-12-03T17:32:00Z">
                    <w:rPr>
                      <w:color w:val="0451A5"/>
                      <w:lang w:val="en-US"/>
                    </w:rPr>
                  </w:rPrChange>
                </w:rPr>
                <w:t>"</w:t>
              </w:r>
              <w:r w:rsidRPr="00185D75">
                <w:rPr>
                  <w:sz w:val="20"/>
                  <w:szCs w:val="20"/>
                  <w:lang w:val="en-US"/>
                  <w:rPrChange w:id="553" w:author="Yahia Jad" w:date="2019-12-03T17:32:00Z">
                    <w:rPr>
                      <w:lang w:val="en-US"/>
                    </w:rPr>
                  </w:rPrChange>
                </w:rPr>
                <w:t>,</w:t>
              </w:r>
            </w:ins>
          </w:p>
          <w:p w14:paraId="113C853D" w14:textId="77777777" w:rsidR="002A3B34" w:rsidRPr="00185D75" w:rsidRDefault="002A3B34" w:rsidP="00185D75">
            <w:pPr>
              <w:pStyle w:val="NoSpacing"/>
              <w:rPr>
                <w:ins w:id="554" w:author="Yahia Jad" w:date="2019-12-03T16:57:00Z"/>
                <w:sz w:val="20"/>
                <w:szCs w:val="20"/>
                <w:lang w:val="en-US"/>
                <w:rPrChange w:id="555" w:author="Yahia Jad" w:date="2019-12-03T17:32:00Z">
                  <w:rPr>
                    <w:ins w:id="556" w:author="Yahia Jad" w:date="2019-12-03T16:57:00Z"/>
                    <w:lang w:val="en-US"/>
                  </w:rPr>
                </w:rPrChange>
              </w:rPr>
              <w:pPrChange w:id="557" w:author="Yahia Jad" w:date="2019-12-03T17:32:00Z">
                <w:pPr>
                  <w:shd w:val="clear" w:color="auto" w:fill="FFFFFE"/>
                  <w:spacing w:line="240" w:lineRule="atLeast"/>
                  <w:jc w:val="left"/>
                </w:pPr>
              </w:pPrChange>
            </w:pPr>
            <w:ins w:id="558" w:author="Yahia Jad" w:date="2019-12-03T16:57:00Z">
              <w:r w:rsidRPr="00185D75">
                <w:rPr>
                  <w:sz w:val="20"/>
                  <w:szCs w:val="20"/>
                  <w:lang w:val="en-US"/>
                  <w:rPrChange w:id="559" w:author="Yahia Jad" w:date="2019-12-03T17:32:00Z">
                    <w:rPr>
                      <w:lang w:val="en-US"/>
                    </w:rPr>
                  </w:rPrChange>
                </w:rPr>
                <w:t>      </w:t>
              </w:r>
              <w:r w:rsidRPr="00185D75">
                <w:rPr>
                  <w:color w:val="A31515"/>
                  <w:sz w:val="20"/>
                  <w:szCs w:val="20"/>
                  <w:lang w:val="en-US"/>
                  <w:rPrChange w:id="560" w:author="Yahia Jad" w:date="2019-12-03T17:32:00Z">
                    <w:rPr>
                      <w:color w:val="A31515"/>
                      <w:lang w:val="en-US"/>
                    </w:rPr>
                  </w:rPrChange>
                </w:rPr>
                <w:t>"</w:t>
              </w:r>
              <w:proofErr w:type="spellStart"/>
              <w:r w:rsidRPr="00185D75">
                <w:rPr>
                  <w:color w:val="A31515"/>
                  <w:sz w:val="20"/>
                  <w:szCs w:val="20"/>
                  <w:lang w:val="en-US"/>
                  <w:rPrChange w:id="561" w:author="Yahia Jad" w:date="2019-12-03T17:32:00Z">
                    <w:rPr>
                      <w:color w:val="A31515"/>
                      <w:lang w:val="en-US"/>
                    </w:rPr>
                  </w:rPrChange>
                </w:rPr>
                <w:t>bkid</w:t>
              </w:r>
              <w:proofErr w:type="spellEnd"/>
              <w:r w:rsidRPr="00185D75">
                <w:rPr>
                  <w:color w:val="A31515"/>
                  <w:sz w:val="20"/>
                  <w:szCs w:val="20"/>
                  <w:lang w:val="en-US"/>
                  <w:rPrChange w:id="562" w:author="Yahia Jad" w:date="2019-12-03T17:32:00Z">
                    <w:rPr>
                      <w:color w:val="A31515"/>
                      <w:lang w:val="en-US"/>
                    </w:rPr>
                  </w:rPrChange>
                </w:rPr>
                <w:t>"</w:t>
              </w:r>
              <w:r w:rsidRPr="00185D75">
                <w:rPr>
                  <w:sz w:val="20"/>
                  <w:szCs w:val="20"/>
                  <w:lang w:val="en-US"/>
                  <w:rPrChange w:id="563" w:author="Yahia Jad" w:date="2019-12-03T17:32:00Z">
                    <w:rPr>
                      <w:lang w:val="en-US"/>
                    </w:rPr>
                  </w:rPrChange>
                </w:rPr>
                <w:t>: </w:t>
              </w:r>
              <w:r w:rsidRPr="00185D75">
                <w:rPr>
                  <w:color w:val="09885A"/>
                  <w:sz w:val="20"/>
                  <w:szCs w:val="20"/>
                  <w:lang w:val="en-US"/>
                  <w:rPrChange w:id="564" w:author="Yahia Jad" w:date="2019-12-03T17:32:00Z">
                    <w:rPr>
                      <w:color w:val="09885A"/>
                      <w:lang w:val="en-US"/>
                    </w:rPr>
                  </w:rPrChange>
                </w:rPr>
                <w:t>523</w:t>
              </w:r>
            </w:ins>
          </w:p>
          <w:p w14:paraId="59D031DA" w14:textId="77777777" w:rsidR="002A3B34" w:rsidRPr="00185D75" w:rsidRDefault="002A3B34" w:rsidP="00185D75">
            <w:pPr>
              <w:pStyle w:val="NoSpacing"/>
              <w:rPr>
                <w:ins w:id="565" w:author="Yahia Jad" w:date="2019-12-03T16:57:00Z"/>
                <w:sz w:val="20"/>
                <w:szCs w:val="20"/>
                <w:lang w:val="en-US"/>
                <w:rPrChange w:id="566" w:author="Yahia Jad" w:date="2019-12-03T17:32:00Z">
                  <w:rPr>
                    <w:ins w:id="567" w:author="Yahia Jad" w:date="2019-12-03T16:57:00Z"/>
                    <w:lang w:val="en-US"/>
                  </w:rPr>
                </w:rPrChange>
              </w:rPr>
              <w:pPrChange w:id="568" w:author="Yahia Jad" w:date="2019-12-03T17:32:00Z">
                <w:pPr>
                  <w:shd w:val="clear" w:color="auto" w:fill="FFFFFE"/>
                  <w:spacing w:line="240" w:lineRule="atLeast"/>
                  <w:jc w:val="left"/>
                </w:pPr>
              </w:pPrChange>
            </w:pPr>
            <w:ins w:id="569" w:author="Yahia Jad" w:date="2019-12-03T16:57:00Z">
              <w:r w:rsidRPr="00185D75">
                <w:rPr>
                  <w:sz w:val="20"/>
                  <w:szCs w:val="20"/>
                  <w:lang w:val="en-US"/>
                  <w:rPrChange w:id="570" w:author="Yahia Jad" w:date="2019-12-03T17:32:00Z">
                    <w:rPr>
                      <w:lang w:val="en-US"/>
                    </w:rPr>
                  </w:rPrChange>
                </w:rPr>
                <w:t>    },</w:t>
              </w:r>
            </w:ins>
          </w:p>
          <w:p w14:paraId="231556FB" w14:textId="77777777" w:rsidR="002A3B34" w:rsidRPr="00185D75" w:rsidRDefault="002A3B34" w:rsidP="00185D75">
            <w:pPr>
              <w:pStyle w:val="NoSpacing"/>
              <w:rPr>
                <w:ins w:id="571" w:author="Yahia Jad" w:date="2019-12-03T16:57:00Z"/>
                <w:sz w:val="20"/>
                <w:szCs w:val="20"/>
                <w:lang w:val="en-US"/>
                <w:rPrChange w:id="572" w:author="Yahia Jad" w:date="2019-12-03T17:32:00Z">
                  <w:rPr>
                    <w:ins w:id="573" w:author="Yahia Jad" w:date="2019-12-03T16:57:00Z"/>
                    <w:lang w:val="en-US"/>
                  </w:rPr>
                </w:rPrChange>
              </w:rPr>
              <w:pPrChange w:id="574" w:author="Yahia Jad" w:date="2019-12-03T17:32:00Z">
                <w:pPr>
                  <w:shd w:val="clear" w:color="auto" w:fill="FFFFFE"/>
                  <w:spacing w:line="240" w:lineRule="atLeast"/>
                  <w:jc w:val="left"/>
                </w:pPr>
              </w:pPrChange>
            </w:pPr>
            <w:ins w:id="575" w:author="Yahia Jad" w:date="2019-12-03T16:57:00Z">
              <w:r w:rsidRPr="00185D75">
                <w:rPr>
                  <w:sz w:val="20"/>
                  <w:szCs w:val="20"/>
                  <w:lang w:val="en-US"/>
                  <w:rPrChange w:id="576" w:author="Yahia Jad" w:date="2019-12-03T17:32:00Z">
                    <w:rPr>
                      <w:lang w:val="en-US"/>
                    </w:rPr>
                  </w:rPrChange>
                </w:rPr>
                <w:t>    {</w:t>
              </w:r>
            </w:ins>
          </w:p>
          <w:p w14:paraId="04B6AC69" w14:textId="77777777" w:rsidR="002A3B34" w:rsidRPr="00185D75" w:rsidRDefault="002A3B34" w:rsidP="00185D75">
            <w:pPr>
              <w:pStyle w:val="NoSpacing"/>
              <w:rPr>
                <w:ins w:id="577" w:author="Yahia Jad" w:date="2019-12-03T16:57:00Z"/>
                <w:sz w:val="20"/>
                <w:szCs w:val="20"/>
                <w:lang w:val="en-US"/>
                <w:rPrChange w:id="578" w:author="Yahia Jad" w:date="2019-12-03T17:32:00Z">
                  <w:rPr>
                    <w:ins w:id="579" w:author="Yahia Jad" w:date="2019-12-03T16:57:00Z"/>
                    <w:lang w:val="en-US"/>
                  </w:rPr>
                </w:rPrChange>
              </w:rPr>
              <w:pPrChange w:id="580" w:author="Yahia Jad" w:date="2019-12-03T17:32:00Z">
                <w:pPr>
                  <w:shd w:val="clear" w:color="auto" w:fill="FFFFFE"/>
                  <w:spacing w:line="240" w:lineRule="atLeast"/>
                  <w:jc w:val="left"/>
                </w:pPr>
              </w:pPrChange>
            </w:pPr>
            <w:ins w:id="581" w:author="Yahia Jad" w:date="2019-12-03T16:57:00Z">
              <w:r w:rsidRPr="00185D75">
                <w:rPr>
                  <w:sz w:val="20"/>
                  <w:szCs w:val="20"/>
                  <w:lang w:val="en-US"/>
                  <w:rPrChange w:id="582" w:author="Yahia Jad" w:date="2019-12-03T17:32:00Z">
                    <w:rPr>
                      <w:lang w:val="en-US"/>
                    </w:rPr>
                  </w:rPrChange>
                </w:rPr>
                <w:t>      </w:t>
              </w:r>
              <w:r w:rsidRPr="00185D75">
                <w:rPr>
                  <w:color w:val="A31515"/>
                  <w:sz w:val="20"/>
                  <w:szCs w:val="20"/>
                  <w:lang w:val="en-US"/>
                  <w:rPrChange w:id="583" w:author="Yahia Jad" w:date="2019-12-03T17:32:00Z">
                    <w:rPr>
                      <w:color w:val="A31515"/>
                      <w:lang w:val="en-US"/>
                    </w:rPr>
                  </w:rPrChange>
                </w:rPr>
                <w:t>"bk"</w:t>
              </w:r>
              <w:r w:rsidRPr="00185D75">
                <w:rPr>
                  <w:sz w:val="20"/>
                  <w:szCs w:val="20"/>
                  <w:lang w:val="en-US"/>
                  <w:rPrChange w:id="584" w:author="Yahia Jad" w:date="2019-12-03T17:32:00Z">
                    <w:rPr>
                      <w:lang w:val="en-US"/>
                    </w:rPr>
                  </w:rPrChange>
                </w:rPr>
                <w:t>: </w:t>
              </w:r>
              <w:r w:rsidRPr="00185D75">
                <w:rPr>
                  <w:color w:val="0451A5"/>
                  <w:sz w:val="20"/>
                  <w:szCs w:val="20"/>
                  <w:lang w:val="en-US"/>
                  <w:rPrChange w:id="585" w:author="Yahia Jad" w:date="2019-12-03T17:32:00Z">
                    <w:rPr>
                      <w:color w:val="0451A5"/>
                      <w:lang w:val="en-US"/>
                    </w:rPr>
                  </w:rPrChange>
                </w:rPr>
                <w:t>"</w:t>
              </w:r>
              <w:r w:rsidRPr="00185D75">
                <w:rPr>
                  <w:color w:val="0451A5"/>
                  <w:sz w:val="20"/>
                  <w:szCs w:val="20"/>
                  <w:rtl/>
                  <w:lang w:val="en-US"/>
                  <w:rPrChange w:id="586" w:author="Yahia Jad" w:date="2019-12-03T17:32:00Z">
                    <w:rPr>
                      <w:color w:val="0451A5"/>
                      <w:rtl/>
                      <w:lang w:val="en-US"/>
                    </w:rPr>
                  </w:rPrChange>
                </w:rPr>
                <w:t>الرهص والوقص للحلبي</w:t>
              </w:r>
              <w:r w:rsidRPr="00185D75">
                <w:rPr>
                  <w:color w:val="0451A5"/>
                  <w:sz w:val="20"/>
                  <w:szCs w:val="20"/>
                  <w:lang w:val="en-US"/>
                  <w:rPrChange w:id="587" w:author="Yahia Jad" w:date="2019-12-03T17:32:00Z">
                    <w:rPr>
                      <w:color w:val="0451A5"/>
                      <w:lang w:val="en-US"/>
                    </w:rPr>
                  </w:rPrChange>
                </w:rPr>
                <w:t>"</w:t>
              </w:r>
              <w:r w:rsidRPr="00185D75">
                <w:rPr>
                  <w:sz w:val="20"/>
                  <w:szCs w:val="20"/>
                  <w:lang w:val="en-US"/>
                  <w:rPrChange w:id="588" w:author="Yahia Jad" w:date="2019-12-03T17:32:00Z">
                    <w:rPr>
                      <w:lang w:val="en-US"/>
                    </w:rPr>
                  </w:rPrChange>
                </w:rPr>
                <w:t>,</w:t>
              </w:r>
            </w:ins>
          </w:p>
          <w:p w14:paraId="6F00E7B9" w14:textId="77777777" w:rsidR="002A3B34" w:rsidRPr="00185D75" w:rsidRDefault="002A3B34" w:rsidP="00185D75">
            <w:pPr>
              <w:pStyle w:val="NoSpacing"/>
              <w:rPr>
                <w:ins w:id="589" w:author="Yahia Jad" w:date="2019-12-03T16:57:00Z"/>
                <w:sz w:val="20"/>
                <w:szCs w:val="20"/>
                <w:lang w:val="en-US"/>
                <w:rPrChange w:id="590" w:author="Yahia Jad" w:date="2019-12-03T17:32:00Z">
                  <w:rPr>
                    <w:ins w:id="591" w:author="Yahia Jad" w:date="2019-12-03T16:57:00Z"/>
                    <w:lang w:val="en-US"/>
                  </w:rPr>
                </w:rPrChange>
              </w:rPr>
              <w:pPrChange w:id="592" w:author="Yahia Jad" w:date="2019-12-03T17:32:00Z">
                <w:pPr>
                  <w:shd w:val="clear" w:color="auto" w:fill="FFFFFE"/>
                  <w:spacing w:line="240" w:lineRule="atLeast"/>
                  <w:jc w:val="left"/>
                </w:pPr>
              </w:pPrChange>
            </w:pPr>
            <w:ins w:id="593" w:author="Yahia Jad" w:date="2019-12-03T16:57:00Z">
              <w:r w:rsidRPr="00185D75">
                <w:rPr>
                  <w:sz w:val="20"/>
                  <w:szCs w:val="20"/>
                  <w:lang w:val="en-US"/>
                  <w:rPrChange w:id="594" w:author="Yahia Jad" w:date="2019-12-03T17:32:00Z">
                    <w:rPr>
                      <w:lang w:val="en-US"/>
                    </w:rPr>
                  </w:rPrChange>
                </w:rPr>
                <w:t>      </w:t>
              </w:r>
              <w:r w:rsidRPr="00185D75">
                <w:rPr>
                  <w:color w:val="A31515"/>
                  <w:sz w:val="20"/>
                  <w:szCs w:val="20"/>
                  <w:lang w:val="en-US"/>
                  <w:rPrChange w:id="595" w:author="Yahia Jad" w:date="2019-12-03T17:32:00Z">
                    <w:rPr>
                      <w:color w:val="A31515"/>
                      <w:lang w:val="en-US"/>
                    </w:rPr>
                  </w:rPrChange>
                </w:rPr>
                <w:t>"</w:t>
              </w:r>
              <w:proofErr w:type="spellStart"/>
              <w:r w:rsidRPr="00185D75">
                <w:rPr>
                  <w:color w:val="A31515"/>
                  <w:sz w:val="20"/>
                  <w:szCs w:val="20"/>
                  <w:lang w:val="en-US"/>
                  <w:rPrChange w:id="596" w:author="Yahia Jad" w:date="2019-12-03T17:32:00Z">
                    <w:rPr>
                      <w:color w:val="A31515"/>
                      <w:lang w:val="en-US"/>
                    </w:rPr>
                  </w:rPrChange>
                </w:rPr>
                <w:t>bkid</w:t>
              </w:r>
              <w:proofErr w:type="spellEnd"/>
              <w:r w:rsidRPr="00185D75">
                <w:rPr>
                  <w:color w:val="A31515"/>
                  <w:sz w:val="20"/>
                  <w:szCs w:val="20"/>
                  <w:lang w:val="en-US"/>
                  <w:rPrChange w:id="597" w:author="Yahia Jad" w:date="2019-12-03T17:32:00Z">
                    <w:rPr>
                      <w:color w:val="A31515"/>
                      <w:lang w:val="en-US"/>
                    </w:rPr>
                  </w:rPrChange>
                </w:rPr>
                <w:t>"</w:t>
              </w:r>
              <w:r w:rsidRPr="00185D75">
                <w:rPr>
                  <w:sz w:val="20"/>
                  <w:szCs w:val="20"/>
                  <w:lang w:val="en-US"/>
                  <w:rPrChange w:id="598" w:author="Yahia Jad" w:date="2019-12-03T17:32:00Z">
                    <w:rPr>
                      <w:lang w:val="en-US"/>
                    </w:rPr>
                  </w:rPrChange>
                </w:rPr>
                <w:t>: </w:t>
              </w:r>
              <w:r w:rsidRPr="00185D75">
                <w:rPr>
                  <w:color w:val="09885A"/>
                  <w:sz w:val="20"/>
                  <w:szCs w:val="20"/>
                  <w:lang w:val="en-US"/>
                  <w:rPrChange w:id="599" w:author="Yahia Jad" w:date="2019-12-03T17:32:00Z">
                    <w:rPr>
                      <w:color w:val="09885A"/>
                      <w:lang w:val="en-US"/>
                    </w:rPr>
                  </w:rPrChange>
                </w:rPr>
                <w:t>524</w:t>
              </w:r>
            </w:ins>
          </w:p>
          <w:p w14:paraId="10C68B29" w14:textId="77777777" w:rsidR="002A3B34" w:rsidRPr="00185D75" w:rsidRDefault="002A3B34" w:rsidP="00185D75">
            <w:pPr>
              <w:pStyle w:val="NoSpacing"/>
              <w:rPr>
                <w:ins w:id="600" w:author="Yahia Jad" w:date="2019-12-03T16:57:00Z"/>
                <w:sz w:val="20"/>
                <w:szCs w:val="20"/>
                <w:lang w:val="en-US"/>
                <w:rPrChange w:id="601" w:author="Yahia Jad" w:date="2019-12-03T17:32:00Z">
                  <w:rPr>
                    <w:ins w:id="602" w:author="Yahia Jad" w:date="2019-12-03T16:57:00Z"/>
                    <w:lang w:val="en-US"/>
                  </w:rPr>
                </w:rPrChange>
              </w:rPr>
              <w:pPrChange w:id="603" w:author="Yahia Jad" w:date="2019-12-03T17:32:00Z">
                <w:pPr>
                  <w:shd w:val="clear" w:color="auto" w:fill="FFFFFE"/>
                  <w:spacing w:line="240" w:lineRule="atLeast"/>
                  <w:jc w:val="left"/>
                </w:pPr>
              </w:pPrChange>
            </w:pPr>
            <w:ins w:id="604" w:author="Yahia Jad" w:date="2019-12-03T16:57:00Z">
              <w:r w:rsidRPr="00185D75">
                <w:rPr>
                  <w:sz w:val="20"/>
                  <w:szCs w:val="20"/>
                  <w:lang w:val="en-US"/>
                  <w:rPrChange w:id="605" w:author="Yahia Jad" w:date="2019-12-03T17:32:00Z">
                    <w:rPr>
                      <w:lang w:val="en-US"/>
                    </w:rPr>
                  </w:rPrChange>
                </w:rPr>
                <w:t>    }</w:t>
              </w:r>
            </w:ins>
          </w:p>
          <w:p w14:paraId="2BD56D8D" w14:textId="77777777" w:rsidR="002A3B34" w:rsidRPr="00185D75" w:rsidRDefault="002A3B34" w:rsidP="00185D75">
            <w:pPr>
              <w:pStyle w:val="NoSpacing"/>
              <w:rPr>
                <w:ins w:id="606" w:author="Yahia Jad" w:date="2019-12-03T16:57:00Z"/>
                <w:sz w:val="20"/>
                <w:szCs w:val="20"/>
                <w:lang w:val="en-US"/>
                <w:rPrChange w:id="607" w:author="Yahia Jad" w:date="2019-12-03T17:32:00Z">
                  <w:rPr>
                    <w:ins w:id="608" w:author="Yahia Jad" w:date="2019-12-03T16:57:00Z"/>
                    <w:lang w:val="en-US"/>
                  </w:rPr>
                </w:rPrChange>
              </w:rPr>
              <w:pPrChange w:id="609" w:author="Yahia Jad" w:date="2019-12-03T17:32:00Z">
                <w:pPr>
                  <w:shd w:val="clear" w:color="auto" w:fill="FFFFFE"/>
                  <w:spacing w:line="240" w:lineRule="atLeast"/>
                  <w:jc w:val="left"/>
                </w:pPr>
              </w:pPrChange>
            </w:pPr>
            <w:ins w:id="610" w:author="Yahia Jad" w:date="2019-12-03T16:57:00Z">
              <w:r w:rsidRPr="00185D75">
                <w:rPr>
                  <w:sz w:val="20"/>
                  <w:szCs w:val="20"/>
                  <w:lang w:val="en-US"/>
                  <w:rPrChange w:id="611" w:author="Yahia Jad" w:date="2019-12-03T17:32:00Z">
                    <w:rPr>
                      <w:lang w:val="en-US"/>
                    </w:rPr>
                  </w:rPrChange>
                </w:rPr>
                <w:t>  ]</w:t>
              </w:r>
            </w:ins>
          </w:p>
          <w:p w14:paraId="30931BC8" w14:textId="6D00E17A" w:rsidR="002A3B34" w:rsidRPr="00185D75" w:rsidRDefault="002A3B34" w:rsidP="00185D75">
            <w:pPr>
              <w:pStyle w:val="NoSpacing"/>
              <w:rPr>
                <w:ins w:id="612" w:author="Yahia Jad" w:date="2019-12-03T16:56:00Z"/>
                <w:sz w:val="20"/>
                <w:szCs w:val="20"/>
                <w:lang w:val="en-US"/>
                <w:rPrChange w:id="613" w:author="Yahia Jad" w:date="2019-12-03T17:32:00Z">
                  <w:rPr>
                    <w:ins w:id="614" w:author="Yahia Jad" w:date="2019-12-03T16:56:00Z"/>
                  </w:rPr>
                </w:rPrChange>
              </w:rPr>
              <w:pPrChange w:id="615" w:author="Yahia Jad" w:date="2019-12-03T17:32:00Z">
                <w:pPr>
                  <w:pBdr>
                    <w:top w:val="nil"/>
                    <w:left w:val="nil"/>
                    <w:bottom w:val="nil"/>
                    <w:right w:val="nil"/>
                    <w:between w:val="nil"/>
                  </w:pBdr>
                </w:pPr>
              </w:pPrChange>
            </w:pPr>
            <w:ins w:id="616" w:author="Yahia Jad" w:date="2019-12-03T16:57:00Z">
              <w:r w:rsidRPr="00185D75">
                <w:rPr>
                  <w:sz w:val="20"/>
                  <w:szCs w:val="20"/>
                  <w:lang w:val="en-US"/>
                  <w:rPrChange w:id="617" w:author="Yahia Jad" w:date="2019-12-03T17:32:00Z">
                    <w:rPr>
                      <w:lang w:val="en-US"/>
                    </w:rPr>
                  </w:rPrChange>
                </w:rPr>
                <w:t>}</w:t>
              </w:r>
            </w:ins>
          </w:p>
        </w:tc>
      </w:tr>
      <w:tr w:rsidR="00B619E6" w14:paraId="02A16FCA" w14:textId="77777777" w:rsidTr="00185D75">
        <w:trPr>
          <w:trHeight w:val="440"/>
          <w:trPrChange w:id="618" w:author="Yahia Jad" w:date="2019-12-03T17:39:00Z">
            <w:trPr>
              <w:trHeight w:val="440"/>
            </w:trPr>
          </w:trPrChange>
        </w:trPr>
        <w:tc>
          <w:tcPr>
            <w:tcW w:w="1352" w:type="dxa"/>
            <w:shd w:val="clear" w:color="auto" w:fill="C9DAF8"/>
            <w:tcMar>
              <w:top w:w="100" w:type="dxa"/>
              <w:left w:w="100" w:type="dxa"/>
              <w:bottom w:w="100" w:type="dxa"/>
              <w:right w:w="100" w:type="dxa"/>
            </w:tcMar>
            <w:tcPrChange w:id="619" w:author="Yahia Jad" w:date="2019-12-03T17:39:00Z">
              <w:tcPr>
                <w:tcW w:w="2385" w:type="dxa"/>
                <w:shd w:val="clear" w:color="auto" w:fill="C9DAF8"/>
                <w:tcMar>
                  <w:top w:w="100" w:type="dxa"/>
                  <w:left w:w="100" w:type="dxa"/>
                  <w:bottom w:w="100" w:type="dxa"/>
                  <w:right w:w="100" w:type="dxa"/>
                </w:tcMar>
              </w:tcPr>
            </w:tcPrChange>
          </w:tcPr>
          <w:p w14:paraId="16AF15C6" w14:textId="77777777" w:rsidR="00B619E6" w:rsidRDefault="003E63A7">
            <w:pPr>
              <w:pBdr>
                <w:top w:val="nil"/>
                <w:left w:val="nil"/>
                <w:bottom w:val="nil"/>
                <w:right w:val="nil"/>
                <w:between w:val="nil"/>
              </w:pBdr>
              <w:rPr>
                <w:b/>
              </w:rPr>
            </w:pPr>
            <w:r>
              <w:rPr>
                <w:b/>
              </w:rPr>
              <w:lastRenderedPageBreak/>
              <w:t>Example 2</w:t>
            </w:r>
          </w:p>
        </w:tc>
        <w:tc>
          <w:tcPr>
            <w:tcW w:w="7854" w:type="dxa"/>
            <w:shd w:val="clear" w:color="auto" w:fill="auto"/>
            <w:tcMar>
              <w:top w:w="100" w:type="dxa"/>
              <w:left w:w="100" w:type="dxa"/>
              <w:bottom w:w="100" w:type="dxa"/>
              <w:right w:w="100" w:type="dxa"/>
            </w:tcMar>
            <w:tcPrChange w:id="620" w:author="Yahia Jad" w:date="2019-12-03T17:39:00Z">
              <w:tcPr>
                <w:tcW w:w="6975" w:type="dxa"/>
                <w:shd w:val="clear" w:color="auto" w:fill="auto"/>
                <w:tcMar>
                  <w:top w:w="100" w:type="dxa"/>
                  <w:left w:w="100" w:type="dxa"/>
                  <w:bottom w:w="100" w:type="dxa"/>
                  <w:right w:w="100" w:type="dxa"/>
                </w:tcMar>
              </w:tcPr>
            </w:tcPrChange>
          </w:tcPr>
          <w:p w14:paraId="245F8C40" w14:textId="1BD50299" w:rsidR="005939A9" w:rsidRDefault="002A3B34">
            <w:pPr>
              <w:pBdr>
                <w:top w:val="nil"/>
                <w:left w:val="nil"/>
                <w:bottom w:val="nil"/>
                <w:right w:val="nil"/>
                <w:between w:val="nil"/>
              </w:pBdr>
              <w:rPr>
                <w:ins w:id="621" w:author="Yahia Jad" w:date="2019-12-03T16:59:00Z"/>
                <w:rFonts w:ascii="Helvetica" w:hAnsi="Helvetica" w:cs="Helvetica"/>
                <w:color w:val="505050"/>
                <w:sz w:val="18"/>
                <w:szCs w:val="18"/>
                <w:shd w:val="clear" w:color="auto" w:fill="FFFFFF"/>
                <w:rtl/>
              </w:rPr>
            </w:pPr>
            <w:ins w:id="622" w:author="Yahia Jad" w:date="2019-12-03T16:59:00Z">
              <w:r>
                <w:rPr>
                  <w:rFonts w:ascii="Helvetica" w:hAnsi="Helvetica" w:cs="Helvetica"/>
                  <w:color w:val="505050"/>
                  <w:sz w:val="18"/>
                  <w:szCs w:val="18"/>
                  <w:shd w:val="clear" w:color="auto" w:fill="FFFFFF"/>
                </w:rPr>
                <w:fldChar w:fldCharType="begin"/>
              </w:r>
              <w:r>
                <w:rPr>
                  <w:rFonts w:ascii="Helvetica" w:hAnsi="Helvetica" w:cs="Helvetica"/>
                  <w:color w:val="505050"/>
                  <w:sz w:val="18"/>
                  <w:szCs w:val="18"/>
                  <w:shd w:val="clear" w:color="auto" w:fill="FFFFFF"/>
                </w:rPr>
                <w:instrText xml:space="preserve"> HYPERLINK "</w:instrText>
              </w:r>
              <w:r>
                <w:rPr>
                  <w:rFonts w:ascii="Helvetica" w:hAnsi="Helvetica" w:cs="Helvetica"/>
                  <w:color w:val="505050"/>
                  <w:sz w:val="18"/>
                  <w:szCs w:val="18"/>
                  <w:shd w:val="clear" w:color="auto" w:fill="FFFFFF"/>
                </w:rPr>
                <w:instrText>http://127.0.0.1:5000/api/v1/books/0</w:instrText>
              </w:r>
              <w:r>
                <w:rPr>
                  <w:rFonts w:ascii="Helvetica" w:hAnsi="Helvetica" w:cs="Helvetica"/>
                  <w:color w:val="505050"/>
                  <w:sz w:val="18"/>
                  <w:szCs w:val="18"/>
                  <w:shd w:val="clear" w:color="auto" w:fill="FFFFFF"/>
                </w:rPr>
                <w:instrText xml:space="preserve">" </w:instrText>
              </w:r>
              <w:r>
                <w:rPr>
                  <w:rFonts w:ascii="Helvetica" w:hAnsi="Helvetica" w:cs="Helvetica"/>
                  <w:color w:val="505050"/>
                  <w:sz w:val="18"/>
                  <w:szCs w:val="18"/>
                  <w:shd w:val="clear" w:color="auto" w:fill="FFFFFF"/>
                </w:rPr>
                <w:fldChar w:fldCharType="separate"/>
              </w:r>
              <w:r w:rsidRPr="004A7ED6">
                <w:rPr>
                  <w:rStyle w:val="Hyperlink"/>
                  <w:rFonts w:ascii="Helvetica" w:hAnsi="Helvetica" w:cs="Helvetica"/>
                  <w:sz w:val="18"/>
                  <w:szCs w:val="18"/>
                  <w:shd w:val="clear" w:color="auto" w:fill="FFFFFF"/>
                </w:rPr>
                <w:t>http://127.0.0.1:5000/api/v1/books/0</w:t>
              </w:r>
              <w:r>
                <w:rPr>
                  <w:rFonts w:ascii="Helvetica" w:hAnsi="Helvetica" w:cs="Helvetica"/>
                  <w:color w:val="505050"/>
                  <w:sz w:val="18"/>
                  <w:szCs w:val="18"/>
                  <w:shd w:val="clear" w:color="auto" w:fill="FFFFFF"/>
                </w:rPr>
                <w:fldChar w:fldCharType="end"/>
              </w:r>
            </w:ins>
          </w:p>
          <w:p w14:paraId="55E30E1E" w14:textId="3ED7BDBD" w:rsidR="002A3B34" w:rsidRDefault="002A3B34" w:rsidP="00344394">
            <w:pPr>
              <w:pBdr>
                <w:top w:val="nil"/>
                <w:left w:val="nil"/>
                <w:bottom w:val="nil"/>
                <w:right w:val="nil"/>
                <w:between w:val="nil"/>
              </w:pBdr>
              <w:rPr>
                <w:sz w:val="22"/>
                <w:szCs w:val="22"/>
              </w:rPr>
            </w:pPr>
            <w:ins w:id="623" w:author="Yahia Jad" w:date="2019-12-03T16:59:00Z">
              <w:r w:rsidRPr="002A3B34">
                <w:rPr>
                  <w:sz w:val="22"/>
                  <w:szCs w:val="22"/>
                </w:rPr>
                <w:t>{"of": "author", "id": 185,</w:t>
              </w:r>
            </w:ins>
            <w:ins w:id="624" w:author="Yahia Jad" w:date="2019-12-03T17:14:00Z">
              <w:r w:rsidR="00784CB8">
                <w:rPr>
                  <w:rFonts w:hint="cs"/>
                  <w:sz w:val="22"/>
                  <w:szCs w:val="22"/>
                  <w:rtl/>
                </w:rPr>
                <w:t xml:space="preserve"> </w:t>
              </w:r>
            </w:ins>
            <w:ins w:id="625" w:author="Yahia Jad" w:date="2019-12-03T16:59:00Z">
              <w:r w:rsidRPr="002A3B34">
                <w:rPr>
                  <w:sz w:val="22"/>
                  <w:szCs w:val="22"/>
                </w:rPr>
                <w:t>"limit":3,</w:t>
              </w:r>
            </w:ins>
            <w:ins w:id="626" w:author="Yahia Jad" w:date="2019-12-03T17:14:00Z">
              <w:r w:rsidR="00784CB8">
                <w:rPr>
                  <w:rFonts w:hint="cs"/>
                  <w:sz w:val="22"/>
                  <w:szCs w:val="22"/>
                  <w:rtl/>
                </w:rPr>
                <w:t xml:space="preserve"> </w:t>
              </w:r>
            </w:ins>
            <w:ins w:id="627" w:author="Yahia Jad" w:date="2019-12-03T16:59:00Z">
              <w:r w:rsidRPr="002A3B34">
                <w:rPr>
                  <w:sz w:val="22"/>
                  <w:szCs w:val="22"/>
                </w:rPr>
                <w:t>"offset":4}</w:t>
              </w:r>
            </w:ins>
          </w:p>
        </w:tc>
      </w:tr>
      <w:tr w:rsidR="00C90E50" w14:paraId="683CEC59" w14:textId="77777777" w:rsidTr="00185D75">
        <w:trPr>
          <w:trHeight w:val="440"/>
          <w:ins w:id="628" w:author="Yahia Jad" w:date="2019-12-03T16:59:00Z"/>
          <w:trPrChange w:id="629" w:author="Yahia Jad" w:date="2019-12-03T17:39:00Z">
            <w:trPr>
              <w:trHeight w:val="440"/>
            </w:trPr>
          </w:trPrChange>
        </w:trPr>
        <w:tc>
          <w:tcPr>
            <w:tcW w:w="1352" w:type="dxa"/>
            <w:shd w:val="clear" w:color="auto" w:fill="C9DAF8"/>
            <w:tcMar>
              <w:top w:w="100" w:type="dxa"/>
              <w:left w:w="100" w:type="dxa"/>
              <w:bottom w:w="100" w:type="dxa"/>
              <w:right w:w="100" w:type="dxa"/>
            </w:tcMar>
            <w:tcPrChange w:id="630" w:author="Yahia Jad" w:date="2019-12-03T17:39:00Z">
              <w:tcPr>
                <w:tcW w:w="2385" w:type="dxa"/>
                <w:shd w:val="clear" w:color="auto" w:fill="C9DAF8"/>
                <w:tcMar>
                  <w:top w:w="100" w:type="dxa"/>
                  <w:left w:w="100" w:type="dxa"/>
                  <w:bottom w:w="100" w:type="dxa"/>
                  <w:right w:w="100" w:type="dxa"/>
                </w:tcMar>
              </w:tcPr>
            </w:tcPrChange>
          </w:tcPr>
          <w:p w14:paraId="40776D41" w14:textId="77777777" w:rsidR="00C90E50" w:rsidRDefault="00C90E50">
            <w:pPr>
              <w:pBdr>
                <w:top w:val="nil"/>
                <w:left w:val="nil"/>
                <w:bottom w:val="nil"/>
                <w:right w:val="nil"/>
                <w:between w:val="nil"/>
              </w:pBdr>
              <w:rPr>
                <w:ins w:id="631" w:author="Yahia Jad" w:date="2019-12-03T16:59:00Z"/>
                <w:b/>
              </w:rPr>
            </w:pPr>
          </w:p>
        </w:tc>
        <w:tc>
          <w:tcPr>
            <w:tcW w:w="7854" w:type="dxa"/>
            <w:shd w:val="clear" w:color="auto" w:fill="auto"/>
            <w:tcMar>
              <w:top w:w="100" w:type="dxa"/>
              <w:left w:w="100" w:type="dxa"/>
              <w:bottom w:w="100" w:type="dxa"/>
              <w:right w:w="100" w:type="dxa"/>
            </w:tcMar>
            <w:tcPrChange w:id="632" w:author="Yahia Jad" w:date="2019-12-03T17:39:00Z">
              <w:tcPr>
                <w:tcW w:w="6975" w:type="dxa"/>
                <w:shd w:val="clear" w:color="auto" w:fill="auto"/>
                <w:tcMar>
                  <w:top w:w="100" w:type="dxa"/>
                  <w:left w:w="100" w:type="dxa"/>
                  <w:bottom w:w="100" w:type="dxa"/>
                  <w:right w:w="100" w:type="dxa"/>
                </w:tcMar>
              </w:tcPr>
            </w:tcPrChange>
          </w:tcPr>
          <w:p w14:paraId="47C93607" w14:textId="77777777" w:rsidR="00C90E50" w:rsidRPr="00185D75" w:rsidRDefault="00C90E50" w:rsidP="00185D75">
            <w:pPr>
              <w:pStyle w:val="NoSpacing"/>
              <w:rPr>
                <w:ins w:id="633" w:author="Yahia Jad" w:date="2019-12-03T17:00:00Z"/>
                <w:sz w:val="20"/>
                <w:szCs w:val="20"/>
                <w:lang w:val="en-US"/>
                <w:rPrChange w:id="634" w:author="Yahia Jad" w:date="2019-12-03T17:32:00Z">
                  <w:rPr>
                    <w:ins w:id="635" w:author="Yahia Jad" w:date="2019-12-03T17:00:00Z"/>
                    <w:lang w:val="en-US"/>
                  </w:rPr>
                </w:rPrChange>
              </w:rPr>
              <w:pPrChange w:id="636" w:author="Yahia Jad" w:date="2019-12-03T17:32:00Z">
                <w:pPr>
                  <w:shd w:val="clear" w:color="auto" w:fill="FFFFFE"/>
                  <w:spacing w:line="240" w:lineRule="atLeast"/>
                  <w:jc w:val="left"/>
                </w:pPr>
              </w:pPrChange>
            </w:pPr>
            <w:ins w:id="637" w:author="Yahia Jad" w:date="2019-12-03T17:00:00Z">
              <w:r w:rsidRPr="00185D75">
                <w:rPr>
                  <w:sz w:val="20"/>
                  <w:szCs w:val="20"/>
                  <w:lang w:val="en-US"/>
                  <w:rPrChange w:id="638" w:author="Yahia Jad" w:date="2019-12-03T17:32:00Z">
                    <w:rPr>
                      <w:lang w:val="en-US"/>
                    </w:rPr>
                  </w:rPrChange>
                </w:rPr>
                <w:t>{</w:t>
              </w:r>
            </w:ins>
          </w:p>
          <w:p w14:paraId="0D2A7925" w14:textId="77777777" w:rsidR="00C90E50" w:rsidRPr="00185D75" w:rsidRDefault="00C90E50" w:rsidP="00185D75">
            <w:pPr>
              <w:pStyle w:val="NoSpacing"/>
              <w:rPr>
                <w:ins w:id="639" w:author="Yahia Jad" w:date="2019-12-03T17:00:00Z"/>
                <w:sz w:val="20"/>
                <w:szCs w:val="20"/>
                <w:lang w:val="en-US"/>
                <w:rPrChange w:id="640" w:author="Yahia Jad" w:date="2019-12-03T17:32:00Z">
                  <w:rPr>
                    <w:ins w:id="641" w:author="Yahia Jad" w:date="2019-12-03T17:00:00Z"/>
                    <w:lang w:val="en-US"/>
                  </w:rPr>
                </w:rPrChange>
              </w:rPr>
              <w:pPrChange w:id="642" w:author="Yahia Jad" w:date="2019-12-03T17:32:00Z">
                <w:pPr>
                  <w:shd w:val="clear" w:color="auto" w:fill="FFFFFE"/>
                  <w:spacing w:line="240" w:lineRule="atLeast"/>
                  <w:jc w:val="left"/>
                </w:pPr>
              </w:pPrChange>
            </w:pPr>
            <w:ins w:id="643" w:author="Yahia Jad" w:date="2019-12-03T17:00:00Z">
              <w:r w:rsidRPr="00185D75">
                <w:rPr>
                  <w:sz w:val="20"/>
                  <w:szCs w:val="20"/>
                  <w:lang w:val="en-US"/>
                  <w:rPrChange w:id="644" w:author="Yahia Jad" w:date="2019-12-03T17:32:00Z">
                    <w:rPr>
                      <w:lang w:val="en-US"/>
                    </w:rPr>
                  </w:rPrChange>
                </w:rPr>
                <w:t>  </w:t>
              </w:r>
              <w:r w:rsidRPr="00185D75">
                <w:rPr>
                  <w:color w:val="A31515"/>
                  <w:sz w:val="20"/>
                  <w:szCs w:val="20"/>
                  <w:lang w:val="en-US"/>
                  <w:rPrChange w:id="645" w:author="Yahia Jad" w:date="2019-12-03T17:32:00Z">
                    <w:rPr>
                      <w:color w:val="A31515"/>
                      <w:lang w:val="en-US"/>
                    </w:rPr>
                  </w:rPrChange>
                </w:rPr>
                <w:t>"books"</w:t>
              </w:r>
              <w:r w:rsidRPr="00185D75">
                <w:rPr>
                  <w:sz w:val="20"/>
                  <w:szCs w:val="20"/>
                  <w:lang w:val="en-US"/>
                  <w:rPrChange w:id="646" w:author="Yahia Jad" w:date="2019-12-03T17:32:00Z">
                    <w:rPr>
                      <w:lang w:val="en-US"/>
                    </w:rPr>
                  </w:rPrChange>
                </w:rPr>
                <w:t>: [</w:t>
              </w:r>
            </w:ins>
          </w:p>
          <w:p w14:paraId="317648AC" w14:textId="77777777" w:rsidR="00C90E50" w:rsidRPr="00185D75" w:rsidRDefault="00C90E50" w:rsidP="00185D75">
            <w:pPr>
              <w:pStyle w:val="NoSpacing"/>
              <w:rPr>
                <w:ins w:id="647" w:author="Yahia Jad" w:date="2019-12-03T17:00:00Z"/>
                <w:sz w:val="20"/>
                <w:szCs w:val="20"/>
                <w:lang w:val="en-US"/>
                <w:rPrChange w:id="648" w:author="Yahia Jad" w:date="2019-12-03T17:32:00Z">
                  <w:rPr>
                    <w:ins w:id="649" w:author="Yahia Jad" w:date="2019-12-03T17:00:00Z"/>
                    <w:lang w:val="en-US"/>
                  </w:rPr>
                </w:rPrChange>
              </w:rPr>
              <w:pPrChange w:id="650" w:author="Yahia Jad" w:date="2019-12-03T17:32:00Z">
                <w:pPr>
                  <w:shd w:val="clear" w:color="auto" w:fill="FFFFFE"/>
                  <w:spacing w:line="240" w:lineRule="atLeast"/>
                  <w:jc w:val="left"/>
                </w:pPr>
              </w:pPrChange>
            </w:pPr>
            <w:ins w:id="651" w:author="Yahia Jad" w:date="2019-12-03T17:00:00Z">
              <w:r w:rsidRPr="00185D75">
                <w:rPr>
                  <w:sz w:val="20"/>
                  <w:szCs w:val="20"/>
                  <w:lang w:val="en-US"/>
                  <w:rPrChange w:id="652" w:author="Yahia Jad" w:date="2019-12-03T17:32:00Z">
                    <w:rPr>
                      <w:lang w:val="en-US"/>
                    </w:rPr>
                  </w:rPrChange>
                </w:rPr>
                <w:t>    {</w:t>
              </w:r>
            </w:ins>
          </w:p>
          <w:p w14:paraId="21CECC39" w14:textId="77777777" w:rsidR="00C90E50" w:rsidRPr="00185D75" w:rsidRDefault="00C90E50" w:rsidP="00185D75">
            <w:pPr>
              <w:pStyle w:val="NoSpacing"/>
              <w:rPr>
                <w:ins w:id="653" w:author="Yahia Jad" w:date="2019-12-03T17:00:00Z"/>
                <w:sz w:val="20"/>
                <w:szCs w:val="20"/>
                <w:lang w:val="en-US"/>
                <w:rPrChange w:id="654" w:author="Yahia Jad" w:date="2019-12-03T17:32:00Z">
                  <w:rPr>
                    <w:ins w:id="655" w:author="Yahia Jad" w:date="2019-12-03T17:00:00Z"/>
                    <w:lang w:val="en-US"/>
                  </w:rPr>
                </w:rPrChange>
              </w:rPr>
              <w:pPrChange w:id="656" w:author="Yahia Jad" w:date="2019-12-03T17:32:00Z">
                <w:pPr>
                  <w:shd w:val="clear" w:color="auto" w:fill="FFFFFE"/>
                  <w:spacing w:line="240" w:lineRule="atLeast"/>
                  <w:jc w:val="left"/>
                </w:pPr>
              </w:pPrChange>
            </w:pPr>
            <w:ins w:id="657" w:author="Yahia Jad" w:date="2019-12-03T17:00:00Z">
              <w:r w:rsidRPr="00185D75">
                <w:rPr>
                  <w:sz w:val="20"/>
                  <w:szCs w:val="20"/>
                  <w:lang w:val="en-US"/>
                  <w:rPrChange w:id="658" w:author="Yahia Jad" w:date="2019-12-03T17:32:00Z">
                    <w:rPr>
                      <w:lang w:val="en-US"/>
                    </w:rPr>
                  </w:rPrChange>
                </w:rPr>
                <w:t>      </w:t>
              </w:r>
              <w:r w:rsidRPr="00185D75">
                <w:rPr>
                  <w:color w:val="A31515"/>
                  <w:sz w:val="20"/>
                  <w:szCs w:val="20"/>
                  <w:lang w:val="en-US"/>
                  <w:rPrChange w:id="659" w:author="Yahia Jad" w:date="2019-12-03T17:32:00Z">
                    <w:rPr>
                      <w:color w:val="A31515"/>
                      <w:lang w:val="en-US"/>
                    </w:rPr>
                  </w:rPrChange>
                </w:rPr>
                <w:t>"bk"</w:t>
              </w:r>
              <w:r w:rsidRPr="00185D75">
                <w:rPr>
                  <w:sz w:val="20"/>
                  <w:szCs w:val="20"/>
                  <w:lang w:val="en-US"/>
                  <w:rPrChange w:id="660" w:author="Yahia Jad" w:date="2019-12-03T17:32:00Z">
                    <w:rPr>
                      <w:lang w:val="en-US"/>
                    </w:rPr>
                  </w:rPrChange>
                </w:rPr>
                <w:t>: </w:t>
              </w:r>
              <w:r w:rsidRPr="00185D75">
                <w:rPr>
                  <w:color w:val="0451A5"/>
                  <w:sz w:val="20"/>
                  <w:szCs w:val="20"/>
                  <w:lang w:val="en-US"/>
                  <w:rPrChange w:id="661" w:author="Yahia Jad" w:date="2019-12-03T17:32:00Z">
                    <w:rPr>
                      <w:color w:val="0451A5"/>
                      <w:lang w:val="en-US"/>
                    </w:rPr>
                  </w:rPrChange>
                </w:rPr>
                <w:t>"</w:t>
              </w:r>
              <w:r w:rsidRPr="00185D75">
                <w:rPr>
                  <w:color w:val="0451A5"/>
                  <w:sz w:val="20"/>
                  <w:szCs w:val="20"/>
                  <w:rtl/>
                  <w:lang w:val="en-US"/>
                  <w:rPrChange w:id="662" w:author="Yahia Jad" w:date="2019-12-03T17:32:00Z">
                    <w:rPr>
                      <w:color w:val="0451A5"/>
                      <w:rtl/>
                      <w:lang w:val="en-US"/>
                    </w:rPr>
                  </w:rPrChange>
                </w:rPr>
                <w:t>عشرون حديثا من صحيح البخاري دراسة اسانيدها وشرح متونها</w:t>
              </w:r>
              <w:r w:rsidRPr="00185D75">
                <w:rPr>
                  <w:color w:val="0451A5"/>
                  <w:sz w:val="20"/>
                  <w:szCs w:val="20"/>
                  <w:lang w:val="en-US"/>
                  <w:rPrChange w:id="663" w:author="Yahia Jad" w:date="2019-12-03T17:32:00Z">
                    <w:rPr>
                      <w:color w:val="0451A5"/>
                      <w:lang w:val="en-US"/>
                    </w:rPr>
                  </w:rPrChange>
                </w:rPr>
                <w:t>"</w:t>
              </w:r>
              <w:r w:rsidRPr="00185D75">
                <w:rPr>
                  <w:sz w:val="20"/>
                  <w:szCs w:val="20"/>
                  <w:lang w:val="en-US"/>
                  <w:rPrChange w:id="664" w:author="Yahia Jad" w:date="2019-12-03T17:32:00Z">
                    <w:rPr>
                      <w:lang w:val="en-US"/>
                    </w:rPr>
                  </w:rPrChange>
                </w:rPr>
                <w:t>,</w:t>
              </w:r>
            </w:ins>
          </w:p>
          <w:p w14:paraId="157D631A" w14:textId="77777777" w:rsidR="00C90E50" w:rsidRPr="00185D75" w:rsidRDefault="00C90E50" w:rsidP="00185D75">
            <w:pPr>
              <w:pStyle w:val="NoSpacing"/>
              <w:rPr>
                <w:ins w:id="665" w:author="Yahia Jad" w:date="2019-12-03T17:00:00Z"/>
                <w:sz w:val="20"/>
                <w:szCs w:val="20"/>
                <w:lang w:val="en-US"/>
                <w:rPrChange w:id="666" w:author="Yahia Jad" w:date="2019-12-03T17:32:00Z">
                  <w:rPr>
                    <w:ins w:id="667" w:author="Yahia Jad" w:date="2019-12-03T17:00:00Z"/>
                    <w:lang w:val="en-US"/>
                  </w:rPr>
                </w:rPrChange>
              </w:rPr>
              <w:pPrChange w:id="668" w:author="Yahia Jad" w:date="2019-12-03T17:32:00Z">
                <w:pPr>
                  <w:shd w:val="clear" w:color="auto" w:fill="FFFFFE"/>
                  <w:spacing w:line="240" w:lineRule="atLeast"/>
                  <w:jc w:val="left"/>
                </w:pPr>
              </w:pPrChange>
            </w:pPr>
            <w:ins w:id="669" w:author="Yahia Jad" w:date="2019-12-03T17:00:00Z">
              <w:r w:rsidRPr="00185D75">
                <w:rPr>
                  <w:sz w:val="20"/>
                  <w:szCs w:val="20"/>
                  <w:lang w:val="en-US"/>
                  <w:rPrChange w:id="670" w:author="Yahia Jad" w:date="2019-12-03T17:32:00Z">
                    <w:rPr>
                      <w:lang w:val="en-US"/>
                    </w:rPr>
                  </w:rPrChange>
                </w:rPr>
                <w:t>      </w:t>
              </w:r>
              <w:r w:rsidRPr="00185D75">
                <w:rPr>
                  <w:color w:val="A31515"/>
                  <w:sz w:val="20"/>
                  <w:szCs w:val="20"/>
                  <w:lang w:val="en-US"/>
                  <w:rPrChange w:id="671" w:author="Yahia Jad" w:date="2019-12-03T17:32:00Z">
                    <w:rPr>
                      <w:color w:val="A31515"/>
                      <w:lang w:val="en-US"/>
                    </w:rPr>
                  </w:rPrChange>
                </w:rPr>
                <w:t>"</w:t>
              </w:r>
              <w:proofErr w:type="spellStart"/>
              <w:r w:rsidRPr="00185D75">
                <w:rPr>
                  <w:color w:val="A31515"/>
                  <w:sz w:val="20"/>
                  <w:szCs w:val="20"/>
                  <w:lang w:val="en-US"/>
                  <w:rPrChange w:id="672" w:author="Yahia Jad" w:date="2019-12-03T17:32:00Z">
                    <w:rPr>
                      <w:color w:val="A31515"/>
                      <w:lang w:val="en-US"/>
                    </w:rPr>
                  </w:rPrChange>
                </w:rPr>
                <w:t>bkid</w:t>
              </w:r>
              <w:proofErr w:type="spellEnd"/>
              <w:r w:rsidRPr="00185D75">
                <w:rPr>
                  <w:color w:val="A31515"/>
                  <w:sz w:val="20"/>
                  <w:szCs w:val="20"/>
                  <w:lang w:val="en-US"/>
                  <w:rPrChange w:id="673" w:author="Yahia Jad" w:date="2019-12-03T17:32:00Z">
                    <w:rPr>
                      <w:color w:val="A31515"/>
                      <w:lang w:val="en-US"/>
                    </w:rPr>
                  </w:rPrChange>
                </w:rPr>
                <w:t>"</w:t>
              </w:r>
              <w:r w:rsidRPr="00185D75">
                <w:rPr>
                  <w:sz w:val="20"/>
                  <w:szCs w:val="20"/>
                  <w:lang w:val="en-US"/>
                  <w:rPrChange w:id="674" w:author="Yahia Jad" w:date="2019-12-03T17:32:00Z">
                    <w:rPr>
                      <w:lang w:val="en-US"/>
                    </w:rPr>
                  </w:rPrChange>
                </w:rPr>
                <w:t>: </w:t>
              </w:r>
              <w:r w:rsidRPr="00185D75">
                <w:rPr>
                  <w:color w:val="09885A"/>
                  <w:sz w:val="20"/>
                  <w:szCs w:val="20"/>
                  <w:lang w:val="en-US"/>
                  <w:rPrChange w:id="675" w:author="Yahia Jad" w:date="2019-12-03T17:32:00Z">
                    <w:rPr>
                      <w:color w:val="09885A"/>
                      <w:lang w:val="en-US"/>
                    </w:rPr>
                  </w:rPrChange>
                </w:rPr>
                <w:t>3939</w:t>
              </w:r>
            </w:ins>
          </w:p>
          <w:p w14:paraId="064F9F5C" w14:textId="77777777" w:rsidR="00C90E50" w:rsidRPr="00185D75" w:rsidRDefault="00C90E50" w:rsidP="00185D75">
            <w:pPr>
              <w:pStyle w:val="NoSpacing"/>
              <w:rPr>
                <w:ins w:id="676" w:author="Yahia Jad" w:date="2019-12-03T17:00:00Z"/>
                <w:sz w:val="20"/>
                <w:szCs w:val="20"/>
                <w:lang w:val="en-US"/>
                <w:rPrChange w:id="677" w:author="Yahia Jad" w:date="2019-12-03T17:32:00Z">
                  <w:rPr>
                    <w:ins w:id="678" w:author="Yahia Jad" w:date="2019-12-03T17:00:00Z"/>
                    <w:lang w:val="en-US"/>
                  </w:rPr>
                </w:rPrChange>
              </w:rPr>
              <w:pPrChange w:id="679" w:author="Yahia Jad" w:date="2019-12-03T17:32:00Z">
                <w:pPr>
                  <w:shd w:val="clear" w:color="auto" w:fill="FFFFFE"/>
                  <w:spacing w:line="240" w:lineRule="atLeast"/>
                  <w:jc w:val="left"/>
                </w:pPr>
              </w:pPrChange>
            </w:pPr>
            <w:ins w:id="680" w:author="Yahia Jad" w:date="2019-12-03T17:00:00Z">
              <w:r w:rsidRPr="00185D75">
                <w:rPr>
                  <w:sz w:val="20"/>
                  <w:szCs w:val="20"/>
                  <w:lang w:val="en-US"/>
                  <w:rPrChange w:id="681" w:author="Yahia Jad" w:date="2019-12-03T17:32:00Z">
                    <w:rPr>
                      <w:lang w:val="en-US"/>
                    </w:rPr>
                  </w:rPrChange>
                </w:rPr>
                <w:t>    },</w:t>
              </w:r>
            </w:ins>
          </w:p>
          <w:p w14:paraId="37A147C4" w14:textId="77777777" w:rsidR="00C90E50" w:rsidRPr="00185D75" w:rsidRDefault="00C90E50" w:rsidP="00185D75">
            <w:pPr>
              <w:pStyle w:val="NoSpacing"/>
              <w:rPr>
                <w:ins w:id="682" w:author="Yahia Jad" w:date="2019-12-03T17:00:00Z"/>
                <w:sz w:val="20"/>
                <w:szCs w:val="20"/>
                <w:lang w:val="en-US"/>
                <w:rPrChange w:id="683" w:author="Yahia Jad" w:date="2019-12-03T17:32:00Z">
                  <w:rPr>
                    <w:ins w:id="684" w:author="Yahia Jad" w:date="2019-12-03T17:00:00Z"/>
                    <w:lang w:val="en-US"/>
                  </w:rPr>
                </w:rPrChange>
              </w:rPr>
              <w:pPrChange w:id="685" w:author="Yahia Jad" w:date="2019-12-03T17:32:00Z">
                <w:pPr>
                  <w:shd w:val="clear" w:color="auto" w:fill="FFFFFE"/>
                  <w:spacing w:line="240" w:lineRule="atLeast"/>
                  <w:jc w:val="left"/>
                </w:pPr>
              </w:pPrChange>
            </w:pPr>
            <w:ins w:id="686" w:author="Yahia Jad" w:date="2019-12-03T17:00:00Z">
              <w:r w:rsidRPr="00185D75">
                <w:rPr>
                  <w:sz w:val="20"/>
                  <w:szCs w:val="20"/>
                  <w:lang w:val="en-US"/>
                  <w:rPrChange w:id="687" w:author="Yahia Jad" w:date="2019-12-03T17:32:00Z">
                    <w:rPr>
                      <w:lang w:val="en-US"/>
                    </w:rPr>
                  </w:rPrChange>
                </w:rPr>
                <w:t>    {</w:t>
              </w:r>
            </w:ins>
          </w:p>
          <w:p w14:paraId="414AFEA6" w14:textId="77777777" w:rsidR="00C90E50" w:rsidRPr="00185D75" w:rsidRDefault="00C90E50" w:rsidP="00185D75">
            <w:pPr>
              <w:pStyle w:val="NoSpacing"/>
              <w:rPr>
                <w:ins w:id="688" w:author="Yahia Jad" w:date="2019-12-03T17:00:00Z"/>
                <w:sz w:val="20"/>
                <w:szCs w:val="20"/>
                <w:lang w:val="en-US"/>
                <w:rPrChange w:id="689" w:author="Yahia Jad" w:date="2019-12-03T17:32:00Z">
                  <w:rPr>
                    <w:ins w:id="690" w:author="Yahia Jad" w:date="2019-12-03T17:00:00Z"/>
                    <w:lang w:val="en-US"/>
                  </w:rPr>
                </w:rPrChange>
              </w:rPr>
              <w:pPrChange w:id="691" w:author="Yahia Jad" w:date="2019-12-03T17:32:00Z">
                <w:pPr>
                  <w:shd w:val="clear" w:color="auto" w:fill="FFFFFE"/>
                  <w:spacing w:line="240" w:lineRule="atLeast"/>
                  <w:jc w:val="left"/>
                </w:pPr>
              </w:pPrChange>
            </w:pPr>
            <w:ins w:id="692" w:author="Yahia Jad" w:date="2019-12-03T17:00:00Z">
              <w:r w:rsidRPr="00185D75">
                <w:rPr>
                  <w:sz w:val="20"/>
                  <w:szCs w:val="20"/>
                  <w:lang w:val="en-US"/>
                  <w:rPrChange w:id="693" w:author="Yahia Jad" w:date="2019-12-03T17:32:00Z">
                    <w:rPr>
                      <w:lang w:val="en-US"/>
                    </w:rPr>
                  </w:rPrChange>
                </w:rPr>
                <w:t>      </w:t>
              </w:r>
              <w:r w:rsidRPr="00185D75">
                <w:rPr>
                  <w:color w:val="A31515"/>
                  <w:sz w:val="20"/>
                  <w:szCs w:val="20"/>
                  <w:lang w:val="en-US"/>
                  <w:rPrChange w:id="694" w:author="Yahia Jad" w:date="2019-12-03T17:32:00Z">
                    <w:rPr>
                      <w:color w:val="A31515"/>
                      <w:lang w:val="en-US"/>
                    </w:rPr>
                  </w:rPrChange>
                </w:rPr>
                <w:t>"bk"</w:t>
              </w:r>
              <w:r w:rsidRPr="00185D75">
                <w:rPr>
                  <w:sz w:val="20"/>
                  <w:szCs w:val="20"/>
                  <w:lang w:val="en-US"/>
                  <w:rPrChange w:id="695" w:author="Yahia Jad" w:date="2019-12-03T17:32:00Z">
                    <w:rPr>
                      <w:lang w:val="en-US"/>
                    </w:rPr>
                  </w:rPrChange>
                </w:rPr>
                <w:t>: </w:t>
              </w:r>
              <w:r w:rsidRPr="00185D75">
                <w:rPr>
                  <w:color w:val="0451A5"/>
                  <w:sz w:val="20"/>
                  <w:szCs w:val="20"/>
                  <w:lang w:val="en-US"/>
                  <w:rPrChange w:id="696" w:author="Yahia Jad" w:date="2019-12-03T17:32:00Z">
                    <w:rPr>
                      <w:color w:val="0451A5"/>
                      <w:lang w:val="en-US"/>
                    </w:rPr>
                  </w:rPrChange>
                </w:rPr>
                <w:t>"</w:t>
              </w:r>
              <w:r w:rsidRPr="00185D75">
                <w:rPr>
                  <w:color w:val="0451A5"/>
                  <w:sz w:val="20"/>
                  <w:szCs w:val="20"/>
                  <w:rtl/>
                  <w:lang w:val="en-US"/>
                  <w:rPrChange w:id="697" w:author="Yahia Jad" w:date="2019-12-03T17:32:00Z">
                    <w:rPr>
                      <w:color w:val="0451A5"/>
                      <w:rtl/>
                      <w:lang w:val="en-US"/>
                    </w:rPr>
                  </w:rPrChange>
                </w:rPr>
                <w:t>عقيدة أهل السنة والأثر في المهدي المنتظر</w:t>
              </w:r>
              <w:r w:rsidRPr="00185D75">
                <w:rPr>
                  <w:color w:val="0451A5"/>
                  <w:sz w:val="20"/>
                  <w:szCs w:val="20"/>
                  <w:lang w:val="en-US"/>
                  <w:rPrChange w:id="698" w:author="Yahia Jad" w:date="2019-12-03T17:32:00Z">
                    <w:rPr>
                      <w:color w:val="0451A5"/>
                      <w:lang w:val="en-US"/>
                    </w:rPr>
                  </w:rPrChange>
                </w:rPr>
                <w:t>"</w:t>
              </w:r>
              <w:r w:rsidRPr="00185D75">
                <w:rPr>
                  <w:sz w:val="20"/>
                  <w:szCs w:val="20"/>
                  <w:lang w:val="en-US"/>
                  <w:rPrChange w:id="699" w:author="Yahia Jad" w:date="2019-12-03T17:32:00Z">
                    <w:rPr>
                      <w:lang w:val="en-US"/>
                    </w:rPr>
                  </w:rPrChange>
                </w:rPr>
                <w:t>,</w:t>
              </w:r>
            </w:ins>
          </w:p>
          <w:p w14:paraId="7517F4FA" w14:textId="77777777" w:rsidR="00C90E50" w:rsidRPr="00185D75" w:rsidRDefault="00C90E50" w:rsidP="00185D75">
            <w:pPr>
              <w:pStyle w:val="NoSpacing"/>
              <w:rPr>
                <w:ins w:id="700" w:author="Yahia Jad" w:date="2019-12-03T17:00:00Z"/>
                <w:sz w:val="20"/>
                <w:szCs w:val="20"/>
                <w:lang w:val="en-US"/>
                <w:rPrChange w:id="701" w:author="Yahia Jad" w:date="2019-12-03T17:32:00Z">
                  <w:rPr>
                    <w:ins w:id="702" w:author="Yahia Jad" w:date="2019-12-03T17:00:00Z"/>
                    <w:lang w:val="en-US"/>
                  </w:rPr>
                </w:rPrChange>
              </w:rPr>
              <w:pPrChange w:id="703" w:author="Yahia Jad" w:date="2019-12-03T17:32:00Z">
                <w:pPr>
                  <w:shd w:val="clear" w:color="auto" w:fill="FFFFFE"/>
                  <w:spacing w:line="240" w:lineRule="atLeast"/>
                  <w:jc w:val="left"/>
                </w:pPr>
              </w:pPrChange>
            </w:pPr>
            <w:ins w:id="704" w:author="Yahia Jad" w:date="2019-12-03T17:00:00Z">
              <w:r w:rsidRPr="00185D75">
                <w:rPr>
                  <w:sz w:val="20"/>
                  <w:szCs w:val="20"/>
                  <w:lang w:val="en-US"/>
                  <w:rPrChange w:id="705" w:author="Yahia Jad" w:date="2019-12-03T17:32:00Z">
                    <w:rPr>
                      <w:lang w:val="en-US"/>
                    </w:rPr>
                  </w:rPrChange>
                </w:rPr>
                <w:t>      </w:t>
              </w:r>
              <w:r w:rsidRPr="00185D75">
                <w:rPr>
                  <w:color w:val="A31515"/>
                  <w:sz w:val="20"/>
                  <w:szCs w:val="20"/>
                  <w:lang w:val="en-US"/>
                  <w:rPrChange w:id="706" w:author="Yahia Jad" w:date="2019-12-03T17:32:00Z">
                    <w:rPr>
                      <w:color w:val="A31515"/>
                      <w:lang w:val="en-US"/>
                    </w:rPr>
                  </w:rPrChange>
                </w:rPr>
                <w:t>"</w:t>
              </w:r>
              <w:proofErr w:type="spellStart"/>
              <w:r w:rsidRPr="00185D75">
                <w:rPr>
                  <w:color w:val="A31515"/>
                  <w:sz w:val="20"/>
                  <w:szCs w:val="20"/>
                  <w:lang w:val="en-US"/>
                  <w:rPrChange w:id="707" w:author="Yahia Jad" w:date="2019-12-03T17:32:00Z">
                    <w:rPr>
                      <w:color w:val="A31515"/>
                      <w:lang w:val="en-US"/>
                    </w:rPr>
                  </w:rPrChange>
                </w:rPr>
                <w:t>bkid</w:t>
              </w:r>
              <w:proofErr w:type="spellEnd"/>
              <w:r w:rsidRPr="00185D75">
                <w:rPr>
                  <w:color w:val="A31515"/>
                  <w:sz w:val="20"/>
                  <w:szCs w:val="20"/>
                  <w:lang w:val="en-US"/>
                  <w:rPrChange w:id="708" w:author="Yahia Jad" w:date="2019-12-03T17:32:00Z">
                    <w:rPr>
                      <w:color w:val="A31515"/>
                      <w:lang w:val="en-US"/>
                    </w:rPr>
                  </w:rPrChange>
                </w:rPr>
                <w:t>"</w:t>
              </w:r>
              <w:r w:rsidRPr="00185D75">
                <w:rPr>
                  <w:sz w:val="20"/>
                  <w:szCs w:val="20"/>
                  <w:lang w:val="en-US"/>
                  <w:rPrChange w:id="709" w:author="Yahia Jad" w:date="2019-12-03T17:32:00Z">
                    <w:rPr>
                      <w:lang w:val="en-US"/>
                    </w:rPr>
                  </w:rPrChange>
                </w:rPr>
                <w:t>: </w:t>
              </w:r>
              <w:r w:rsidRPr="00185D75">
                <w:rPr>
                  <w:color w:val="09885A"/>
                  <w:sz w:val="20"/>
                  <w:szCs w:val="20"/>
                  <w:lang w:val="en-US"/>
                  <w:rPrChange w:id="710" w:author="Yahia Jad" w:date="2019-12-03T17:32:00Z">
                    <w:rPr>
                      <w:color w:val="09885A"/>
                      <w:lang w:val="en-US"/>
                    </w:rPr>
                  </w:rPrChange>
                </w:rPr>
                <w:t>4226</w:t>
              </w:r>
            </w:ins>
          </w:p>
          <w:p w14:paraId="331E1062" w14:textId="77777777" w:rsidR="00C90E50" w:rsidRPr="00185D75" w:rsidRDefault="00C90E50" w:rsidP="00185D75">
            <w:pPr>
              <w:pStyle w:val="NoSpacing"/>
              <w:rPr>
                <w:ins w:id="711" w:author="Yahia Jad" w:date="2019-12-03T17:00:00Z"/>
                <w:sz w:val="20"/>
                <w:szCs w:val="20"/>
                <w:lang w:val="en-US"/>
                <w:rPrChange w:id="712" w:author="Yahia Jad" w:date="2019-12-03T17:32:00Z">
                  <w:rPr>
                    <w:ins w:id="713" w:author="Yahia Jad" w:date="2019-12-03T17:00:00Z"/>
                    <w:lang w:val="en-US"/>
                  </w:rPr>
                </w:rPrChange>
              </w:rPr>
              <w:pPrChange w:id="714" w:author="Yahia Jad" w:date="2019-12-03T17:32:00Z">
                <w:pPr>
                  <w:shd w:val="clear" w:color="auto" w:fill="FFFFFE"/>
                  <w:spacing w:line="240" w:lineRule="atLeast"/>
                  <w:jc w:val="left"/>
                </w:pPr>
              </w:pPrChange>
            </w:pPr>
            <w:ins w:id="715" w:author="Yahia Jad" w:date="2019-12-03T17:00:00Z">
              <w:r w:rsidRPr="00185D75">
                <w:rPr>
                  <w:sz w:val="20"/>
                  <w:szCs w:val="20"/>
                  <w:lang w:val="en-US"/>
                  <w:rPrChange w:id="716" w:author="Yahia Jad" w:date="2019-12-03T17:32:00Z">
                    <w:rPr>
                      <w:lang w:val="en-US"/>
                    </w:rPr>
                  </w:rPrChange>
                </w:rPr>
                <w:t>    },</w:t>
              </w:r>
            </w:ins>
          </w:p>
          <w:p w14:paraId="2367594B" w14:textId="77777777" w:rsidR="00C90E50" w:rsidRPr="00185D75" w:rsidRDefault="00C90E50" w:rsidP="00185D75">
            <w:pPr>
              <w:pStyle w:val="NoSpacing"/>
              <w:rPr>
                <w:ins w:id="717" w:author="Yahia Jad" w:date="2019-12-03T17:00:00Z"/>
                <w:sz w:val="20"/>
                <w:szCs w:val="20"/>
                <w:lang w:val="en-US"/>
                <w:rPrChange w:id="718" w:author="Yahia Jad" w:date="2019-12-03T17:32:00Z">
                  <w:rPr>
                    <w:ins w:id="719" w:author="Yahia Jad" w:date="2019-12-03T17:00:00Z"/>
                    <w:lang w:val="en-US"/>
                  </w:rPr>
                </w:rPrChange>
              </w:rPr>
              <w:pPrChange w:id="720" w:author="Yahia Jad" w:date="2019-12-03T17:32:00Z">
                <w:pPr>
                  <w:shd w:val="clear" w:color="auto" w:fill="FFFFFE"/>
                  <w:spacing w:line="240" w:lineRule="atLeast"/>
                  <w:jc w:val="left"/>
                </w:pPr>
              </w:pPrChange>
            </w:pPr>
            <w:ins w:id="721" w:author="Yahia Jad" w:date="2019-12-03T17:00:00Z">
              <w:r w:rsidRPr="00185D75">
                <w:rPr>
                  <w:sz w:val="20"/>
                  <w:szCs w:val="20"/>
                  <w:lang w:val="en-US"/>
                  <w:rPrChange w:id="722" w:author="Yahia Jad" w:date="2019-12-03T17:32:00Z">
                    <w:rPr>
                      <w:lang w:val="en-US"/>
                    </w:rPr>
                  </w:rPrChange>
                </w:rPr>
                <w:t>    {</w:t>
              </w:r>
            </w:ins>
          </w:p>
          <w:p w14:paraId="4ED955FB" w14:textId="77777777" w:rsidR="00C90E50" w:rsidRPr="00185D75" w:rsidRDefault="00C90E50" w:rsidP="00185D75">
            <w:pPr>
              <w:pStyle w:val="NoSpacing"/>
              <w:rPr>
                <w:ins w:id="723" w:author="Yahia Jad" w:date="2019-12-03T17:00:00Z"/>
                <w:sz w:val="20"/>
                <w:szCs w:val="20"/>
                <w:lang w:val="en-US"/>
                <w:rPrChange w:id="724" w:author="Yahia Jad" w:date="2019-12-03T17:32:00Z">
                  <w:rPr>
                    <w:ins w:id="725" w:author="Yahia Jad" w:date="2019-12-03T17:00:00Z"/>
                    <w:lang w:val="en-US"/>
                  </w:rPr>
                </w:rPrChange>
              </w:rPr>
              <w:pPrChange w:id="726" w:author="Yahia Jad" w:date="2019-12-03T17:32:00Z">
                <w:pPr>
                  <w:shd w:val="clear" w:color="auto" w:fill="FFFFFE"/>
                  <w:spacing w:line="240" w:lineRule="atLeast"/>
                  <w:jc w:val="left"/>
                </w:pPr>
              </w:pPrChange>
            </w:pPr>
            <w:ins w:id="727" w:author="Yahia Jad" w:date="2019-12-03T17:00:00Z">
              <w:r w:rsidRPr="00185D75">
                <w:rPr>
                  <w:sz w:val="20"/>
                  <w:szCs w:val="20"/>
                  <w:lang w:val="en-US"/>
                  <w:rPrChange w:id="728" w:author="Yahia Jad" w:date="2019-12-03T17:32:00Z">
                    <w:rPr>
                      <w:lang w:val="en-US"/>
                    </w:rPr>
                  </w:rPrChange>
                </w:rPr>
                <w:t>      </w:t>
              </w:r>
              <w:r w:rsidRPr="00185D75">
                <w:rPr>
                  <w:color w:val="A31515"/>
                  <w:sz w:val="20"/>
                  <w:szCs w:val="20"/>
                  <w:lang w:val="en-US"/>
                  <w:rPrChange w:id="729" w:author="Yahia Jad" w:date="2019-12-03T17:32:00Z">
                    <w:rPr>
                      <w:color w:val="A31515"/>
                      <w:lang w:val="en-US"/>
                    </w:rPr>
                  </w:rPrChange>
                </w:rPr>
                <w:t>"bk"</w:t>
              </w:r>
              <w:r w:rsidRPr="00185D75">
                <w:rPr>
                  <w:sz w:val="20"/>
                  <w:szCs w:val="20"/>
                  <w:lang w:val="en-US"/>
                  <w:rPrChange w:id="730" w:author="Yahia Jad" w:date="2019-12-03T17:32:00Z">
                    <w:rPr>
                      <w:lang w:val="en-US"/>
                    </w:rPr>
                  </w:rPrChange>
                </w:rPr>
                <w:t>: </w:t>
              </w:r>
              <w:r w:rsidRPr="00185D75">
                <w:rPr>
                  <w:color w:val="0451A5"/>
                  <w:sz w:val="20"/>
                  <w:szCs w:val="20"/>
                  <w:lang w:val="en-US"/>
                  <w:rPrChange w:id="731" w:author="Yahia Jad" w:date="2019-12-03T17:32:00Z">
                    <w:rPr>
                      <w:color w:val="0451A5"/>
                      <w:lang w:val="en-US"/>
                    </w:rPr>
                  </w:rPrChange>
                </w:rPr>
                <w:t>"</w:t>
              </w:r>
              <w:r w:rsidRPr="00185D75">
                <w:rPr>
                  <w:color w:val="0451A5"/>
                  <w:sz w:val="20"/>
                  <w:szCs w:val="20"/>
                  <w:rtl/>
                  <w:lang w:val="en-US"/>
                  <w:rPrChange w:id="732" w:author="Yahia Jad" w:date="2019-12-03T17:32:00Z">
                    <w:rPr>
                      <w:color w:val="0451A5"/>
                      <w:rtl/>
                      <w:lang w:val="en-US"/>
                    </w:rPr>
                  </w:rPrChange>
                </w:rPr>
                <w:t>أثر العبادات في حياة المسلم</w:t>
              </w:r>
              <w:r w:rsidRPr="00185D75">
                <w:rPr>
                  <w:color w:val="0451A5"/>
                  <w:sz w:val="20"/>
                  <w:szCs w:val="20"/>
                  <w:lang w:val="en-US"/>
                  <w:rPrChange w:id="733" w:author="Yahia Jad" w:date="2019-12-03T17:32:00Z">
                    <w:rPr>
                      <w:color w:val="0451A5"/>
                      <w:lang w:val="en-US"/>
                    </w:rPr>
                  </w:rPrChange>
                </w:rPr>
                <w:t>"</w:t>
              </w:r>
              <w:r w:rsidRPr="00185D75">
                <w:rPr>
                  <w:sz w:val="20"/>
                  <w:szCs w:val="20"/>
                  <w:lang w:val="en-US"/>
                  <w:rPrChange w:id="734" w:author="Yahia Jad" w:date="2019-12-03T17:32:00Z">
                    <w:rPr>
                      <w:lang w:val="en-US"/>
                    </w:rPr>
                  </w:rPrChange>
                </w:rPr>
                <w:t>,</w:t>
              </w:r>
            </w:ins>
          </w:p>
          <w:p w14:paraId="02C45FD2" w14:textId="77777777" w:rsidR="00C90E50" w:rsidRPr="00185D75" w:rsidRDefault="00C90E50" w:rsidP="00185D75">
            <w:pPr>
              <w:pStyle w:val="NoSpacing"/>
              <w:rPr>
                <w:ins w:id="735" w:author="Yahia Jad" w:date="2019-12-03T17:00:00Z"/>
                <w:sz w:val="20"/>
                <w:szCs w:val="20"/>
                <w:lang w:val="en-US"/>
                <w:rPrChange w:id="736" w:author="Yahia Jad" w:date="2019-12-03T17:32:00Z">
                  <w:rPr>
                    <w:ins w:id="737" w:author="Yahia Jad" w:date="2019-12-03T17:00:00Z"/>
                    <w:lang w:val="en-US"/>
                  </w:rPr>
                </w:rPrChange>
              </w:rPr>
              <w:pPrChange w:id="738" w:author="Yahia Jad" w:date="2019-12-03T17:32:00Z">
                <w:pPr>
                  <w:shd w:val="clear" w:color="auto" w:fill="FFFFFE"/>
                  <w:spacing w:line="240" w:lineRule="atLeast"/>
                  <w:jc w:val="left"/>
                </w:pPr>
              </w:pPrChange>
            </w:pPr>
            <w:ins w:id="739" w:author="Yahia Jad" w:date="2019-12-03T17:00:00Z">
              <w:r w:rsidRPr="00185D75">
                <w:rPr>
                  <w:sz w:val="20"/>
                  <w:szCs w:val="20"/>
                  <w:lang w:val="en-US"/>
                  <w:rPrChange w:id="740" w:author="Yahia Jad" w:date="2019-12-03T17:32:00Z">
                    <w:rPr>
                      <w:lang w:val="en-US"/>
                    </w:rPr>
                  </w:rPrChange>
                </w:rPr>
                <w:t>      </w:t>
              </w:r>
              <w:r w:rsidRPr="00185D75">
                <w:rPr>
                  <w:color w:val="A31515"/>
                  <w:sz w:val="20"/>
                  <w:szCs w:val="20"/>
                  <w:lang w:val="en-US"/>
                  <w:rPrChange w:id="741" w:author="Yahia Jad" w:date="2019-12-03T17:32:00Z">
                    <w:rPr>
                      <w:color w:val="A31515"/>
                      <w:lang w:val="en-US"/>
                    </w:rPr>
                  </w:rPrChange>
                </w:rPr>
                <w:t>"</w:t>
              </w:r>
              <w:proofErr w:type="spellStart"/>
              <w:r w:rsidRPr="00185D75">
                <w:rPr>
                  <w:color w:val="A31515"/>
                  <w:sz w:val="20"/>
                  <w:szCs w:val="20"/>
                  <w:lang w:val="en-US"/>
                  <w:rPrChange w:id="742" w:author="Yahia Jad" w:date="2019-12-03T17:32:00Z">
                    <w:rPr>
                      <w:color w:val="A31515"/>
                      <w:lang w:val="en-US"/>
                    </w:rPr>
                  </w:rPrChange>
                </w:rPr>
                <w:t>bkid</w:t>
              </w:r>
              <w:proofErr w:type="spellEnd"/>
              <w:r w:rsidRPr="00185D75">
                <w:rPr>
                  <w:color w:val="A31515"/>
                  <w:sz w:val="20"/>
                  <w:szCs w:val="20"/>
                  <w:lang w:val="en-US"/>
                  <w:rPrChange w:id="743" w:author="Yahia Jad" w:date="2019-12-03T17:32:00Z">
                    <w:rPr>
                      <w:color w:val="A31515"/>
                      <w:lang w:val="en-US"/>
                    </w:rPr>
                  </w:rPrChange>
                </w:rPr>
                <w:t>"</w:t>
              </w:r>
              <w:r w:rsidRPr="00185D75">
                <w:rPr>
                  <w:sz w:val="20"/>
                  <w:szCs w:val="20"/>
                  <w:lang w:val="en-US"/>
                  <w:rPrChange w:id="744" w:author="Yahia Jad" w:date="2019-12-03T17:32:00Z">
                    <w:rPr>
                      <w:lang w:val="en-US"/>
                    </w:rPr>
                  </w:rPrChange>
                </w:rPr>
                <w:t>: </w:t>
              </w:r>
              <w:r w:rsidRPr="00185D75">
                <w:rPr>
                  <w:color w:val="09885A"/>
                  <w:sz w:val="20"/>
                  <w:szCs w:val="20"/>
                  <w:lang w:val="en-US"/>
                  <w:rPrChange w:id="745" w:author="Yahia Jad" w:date="2019-12-03T17:32:00Z">
                    <w:rPr>
                      <w:color w:val="09885A"/>
                      <w:lang w:val="en-US"/>
                    </w:rPr>
                  </w:rPrChange>
                </w:rPr>
                <w:t>7481</w:t>
              </w:r>
            </w:ins>
          </w:p>
          <w:p w14:paraId="429CA267" w14:textId="77777777" w:rsidR="00C90E50" w:rsidRPr="00185D75" w:rsidRDefault="00C90E50" w:rsidP="00185D75">
            <w:pPr>
              <w:pStyle w:val="NoSpacing"/>
              <w:rPr>
                <w:ins w:id="746" w:author="Yahia Jad" w:date="2019-12-03T17:00:00Z"/>
                <w:sz w:val="20"/>
                <w:szCs w:val="20"/>
                <w:lang w:val="en-US"/>
                <w:rPrChange w:id="747" w:author="Yahia Jad" w:date="2019-12-03T17:32:00Z">
                  <w:rPr>
                    <w:ins w:id="748" w:author="Yahia Jad" w:date="2019-12-03T17:00:00Z"/>
                    <w:lang w:val="en-US"/>
                  </w:rPr>
                </w:rPrChange>
              </w:rPr>
              <w:pPrChange w:id="749" w:author="Yahia Jad" w:date="2019-12-03T17:32:00Z">
                <w:pPr>
                  <w:shd w:val="clear" w:color="auto" w:fill="FFFFFE"/>
                  <w:spacing w:line="240" w:lineRule="atLeast"/>
                  <w:jc w:val="left"/>
                </w:pPr>
              </w:pPrChange>
            </w:pPr>
            <w:ins w:id="750" w:author="Yahia Jad" w:date="2019-12-03T17:00:00Z">
              <w:r w:rsidRPr="00185D75">
                <w:rPr>
                  <w:sz w:val="20"/>
                  <w:szCs w:val="20"/>
                  <w:lang w:val="en-US"/>
                  <w:rPrChange w:id="751" w:author="Yahia Jad" w:date="2019-12-03T17:32:00Z">
                    <w:rPr>
                      <w:lang w:val="en-US"/>
                    </w:rPr>
                  </w:rPrChange>
                </w:rPr>
                <w:t>    }</w:t>
              </w:r>
            </w:ins>
          </w:p>
          <w:p w14:paraId="0E0F1C38" w14:textId="77777777" w:rsidR="00C90E50" w:rsidRPr="00185D75" w:rsidRDefault="00C90E50" w:rsidP="00185D75">
            <w:pPr>
              <w:pStyle w:val="NoSpacing"/>
              <w:rPr>
                <w:ins w:id="752" w:author="Yahia Jad" w:date="2019-12-03T17:00:00Z"/>
                <w:sz w:val="20"/>
                <w:szCs w:val="20"/>
                <w:lang w:val="en-US"/>
                <w:rPrChange w:id="753" w:author="Yahia Jad" w:date="2019-12-03T17:32:00Z">
                  <w:rPr>
                    <w:ins w:id="754" w:author="Yahia Jad" w:date="2019-12-03T17:00:00Z"/>
                    <w:lang w:val="en-US"/>
                  </w:rPr>
                </w:rPrChange>
              </w:rPr>
              <w:pPrChange w:id="755" w:author="Yahia Jad" w:date="2019-12-03T17:32:00Z">
                <w:pPr>
                  <w:shd w:val="clear" w:color="auto" w:fill="FFFFFE"/>
                  <w:spacing w:line="240" w:lineRule="atLeast"/>
                  <w:jc w:val="left"/>
                </w:pPr>
              </w:pPrChange>
            </w:pPr>
            <w:ins w:id="756" w:author="Yahia Jad" w:date="2019-12-03T17:00:00Z">
              <w:r w:rsidRPr="00185D75">
                <w:rPr>
                  <w:sz w:val="20"/>
                  <w:szCs w:val="20"/>
                  <w:lang w:val="en-US"/>
                  <w:rPrChange w:id="757" w:author="Yahia Jad" w:date="2019-12-03T17:32:00Z">
                    <w:rPr>
                      <w:lang w:val="en-US"/>
                    </w:rPr>
                  </w:rPrChange>
                </w:rPr>
                <w:t>  ]</w:t>
              </w:r>
            </w:ins>
          </w:p>
          <w:p w14:paraId="40A72B82" w14:textId="3B7ACCAE" w:rsidR="00C90E50" w:rsidRPr="00185D75" w:rsidRDefault="00C90E50" w:rsidP="00185D75">
            <w:pPr>
              <w:pStyle w:val="NoSpacing"/>
              <w:rPr>
                <w:ins w:id="758" w:author="Yahia Jad" w:date="2019-12-03T16:59:00Z"/>
                <w:sz w:val="20"/>
                <w:szCs w:val="20"/>
                <w:lang w:val="en-US"/>
                <w:rPrChange w:id="759" w:author="Yahia Jad" w:date="2019-12-03T17:32:00Z">
                  <w:rPr>
                    <w:ins w:id="760" w:author="Yahia Jad" w:date="2019-12-03T16:59:00Z"/>
                    <w:rFonts w:ascii="Helvetica" w:hAnsi="Helvetica" w:cs="Helvetica"/>
                    <w:color w:val="505050"/>
                    <w:sz w:val="18"/>
                    <w:szCs w:val="18"/>
                    <w:shd w:val="clear" w:color="auto" w:fill="FFFFFF"/>
                  </w:rPr>
                </w:rPrChange>
              </w:rPr>
              <w:pPrChange w:id="761" w:author="Yahia Jad" w:date="2019-12-03T17:32:00Z">
                <w:pPr>
                  <w:pBdr>
                    <w:top w:val="nil"/>
                    <w:left w:val="nil"/>
                    <w:bottom w:val="nil"/>
                    <w:right w:val="nil"/>
                    <w:between w:val="nil"/>
                  </w:pBdr>
                </w:pPr>
              </w:pPrChange>
            </w:pPr>
            <w:ins w:id="762" w:author="Yahia Jad" w:date="2019-12-03T17:00:00Z">
              <w:r w:rsidRPr="00185D75">
                <w:rPr>
                  <w:sz w:val="20"/>
                  <w:szCs w:val="20"/>
                  <w:lang w:val="en-US"/>
                  <w:rPrChange w:id="763" w:author="Yahia Jad" w:date="2019-12-03T17:32:00Z">
                    <w:rPr>
                      <w:lang w:val="en-US"/>
                    </w:rPr>
                  </w:rPrChange>
                </w:rPr>
                <w:t>}</w:t>
              </w:r>
            </w:ins>
          </w:p>
        </w:tc>
      </w:tr>
      <w:tr w:rsidR="00B619E6" w14:paraId="5FEA9145" w14:textId="77777777" w:rsidTr="00185D75">
        <w:trPr>
          <w:trHeight w:val="440"/>
          <w:trPrChange w:id="764" w:author="Yahia Jad" w:date="2019-12-03T17:39:00Z">
            <w:trPr>
              <w:trHeight w:val="440"/>
            </w:trPr>
          </w:trPrChange>
        </w:trPr>
        <w:tc>
          <w:tcPr>
            <w:tcW w:w="1352" w:type="dxa"/>
            <w:shd w:val="clear" w:color="auto" w:fill="C9DAF8"/>
            <w:tcMar>
              <w:top w:w="100" w:type="dxa"/>
              <w:left w:w="100" w:type="dxa"/>
              <w:bottom w:w="100" w:type="dxa"/>
              <w:right w:w="100" w:type="dxa"/>
            </w:tcMar>
            <w:tcPrChange w:id="765" w:author="Yahia Jad" w:date="2019-12-03T17:39:00Z">
              <w:tcPr>
                <w:tcW w:w="2385" w:type="dxa"/>
                <w:shd w:val="clear" w:color="auto" w:fill="C9DAF8"/>
                <w:tcMar>
                  <w:top w:w="100" w:type="dxa"/>
                  <w:left w:w="100" w:type="dxa"/>
                  <w:bottom w:w="100" w:type="dxa"/>
                  <w:right w:w="100" w:type="dxa"/>
                </w:tcMar>
              </w:tcPr>
            </w:tcPrChange>
          </w:tcPr>
          <w:p w14:paraId="080BA587" w14:textId="77777777" w:rsidR="00B619E6" w:rsidRDefault="003E63A7">
            <w:pPr>
              <w:pBdr>
                <w:top w:val="nil"/>
                <w:left w:val="nil"/>
                <w:bottom w:val="nil"/>
                <w:right w:val="nil"/>
                <w:between w:val="nil"/>
              </w:pBdr>
              <w:rPr>
                <w:b/>
              </w:rPr>
            </w:pPr>
            <w:r>
              <w:rPr>
                <w:b/>
              </w:rPr>
              <w:t>Example 3</w:t>
            </w:r>
          </w:p>
        </w:tc>
        <w:tc>
          <w:tcPr>
            <w:tcW w:w="7854" w:type="dxa"/>
            <w:shd w:val="clear" w:color="auto" w:fill="auto"/>
            <w:tcMar>
              <w:top w:w="100" w:type="dxa"/>
              <w:left w:w="100" w:type="dxa"/>
              <w:bottom w:w="100" w:type="dxa"/>
              <w:right w:w="100" w:type="dxa"/>
            </w:tcMar>
            <w:tcPrChange w:id="766" w:author="Yahia Jad" w:date="2019-12-03T17:39:00Z">
              <w:tcPr>
                <w:tcW w:w="6975" w:type="dxa"/>
                <w:shd w:val="clear" w:color="auto" w:fill="auto"/>
                <w:tcMar>
                  <w:top w:w="100" w:type="dxa"/>
                  <w:left w:w="100" w:type="dxa"/>
                  <w:bottom w:w="100" w:type="dxa"/>
                  <w:right w:w="100" w:type="dxa"/>
                </w:tcMar>
              </w:tcPr>
            </w:tcPrChange>
          </w:tcPr>
          <w:p w14:paraId="11847676" w14:textId="53CCFABB" w:rsidR="005939A9" w:rsidRDefault="00C90E50">
            <w:pPr>
              <w:pBdr>
                <w:top w:val="nil"/>
                <w:left w:val="nil"/>
                <w:bottom w:val="nil"/>
                <w:right w:val="nil"/>
                <w:between w:val="nil"/>
              </w:pBdr>
              <w:rPr>
                <w:ins w:id="767" w:author="Yahia Jad" w:date="2019-12-03T17:00:00Z"/>
                <w:rFonts w:ascii="Helvetica" w:hAnsi="Helvetica" w:cs="Helvetica"/>
                <w:color w:val="505050"/>
                <w:sz w:val="18"/>
                <w:szCs w:val="18"/>
                <w:shd w:val="clear" w:color="auto" w:fill="FFFFFF"/>
                <w:rtl/>
              </w:rPr>
            </w:pPr>
            <w:ins w:id="768" w:author="Yahia Jad" w:date="2019-12-03T17:00:00Z">
              <w:r>
                <w:rPr>
                  <w:rFonts w:ascii="Helvetica" w:hAnsi="Helvetica" w:cs="Helvetica"/>
                  <w:color w:val="505050"/>
                  <w:sz w:val="18"/>
                  <w:szCs w:val="18"/>
                  <w:shd w:val="clear" w:color="auto" w:fill="FFFFFF"/>
                </w:rPr>
                <w:fldChar w:fldCharType="begin"/>
              </w:r>
              <w:r>
                <w:rPr>
                  <w:rFonts w:ascii="Helvetica" w:hAnsi="Helvetica" w:cs="Helvetica"/>
                  <w:color w:val="505050"/>
                  <w:sz w:val="18"/>
                  <w:szCs w:val="18"/>
                  <w:shd w:val="clear" w:color="auto" w:fill="FFFFFF"/>
                </w:rPr>
                <w:instrText xml:space="preserve"> HYPERLINK "</w:instrText>
              </w:r>
              <w:r>
                <w:rPr>
                  <w:rFonts w:ascii="Helvetica" w:hAnsi="Helvetica" w:cs="Helvetica"/>
                  <w:color w:val="505050"/>
                  <w:sz w:val="18"/>
                  <w:szCs w:val="18"/>
                  <w:shd w:val="clear" w:color="auto" w:fill="FFFFFF"/>
                </w:rPr>
                <w:instrText>http://127.0.0.1:5000/api/v1/books/8</w:instrText>
              </w:r>
              <w:r>
                <w:rPr>
                  <w:rFonts w:ascii="Helvetica" w:hAnsi="Helvetica" w:cs="Helvetica"/>
                  <w:color w:val="505050"/>
                  <w:sz w:val="18"/>
                  <w:szCs w:val="18"/>
                  <w:shd w:val="clear" w:color="auto" w:fill="FFFFFF"/>
                </w:rPr>
                <w:instrText xml:space="preserve">" </w:instrText>
              </w:r>
              <w:r>
                <w:rPr>
                  <w:rFonts w:ascii="Helvetica" w:hAnsi="Helvetica" w:cs="Helvetica"/>
                  <w:color w:val="505050"/>
                  <w:sz w:val="18"/>
                  <w:szCs w:val="18"/>
                  <w:shd w:val="clear" w:color="auto" w:fill="FFFFFF"/>
                </w:rPr>
                <w:fldChar w:fldCharType="separate"/>
              </w:r>
              <w:r w:rsidRPr="004A7ED6">
                <w:rPr>
                  <w:rStyle w:val="Hyperlink"/>
                  <w:rFonts w:ascii="Helvetica" w:hAnsi="Helvetica" w:cs="Helvetica"/>
                  <w:sz w:val="18"/>
                  <w:szCs w:val="18"/>
                  <w:shd w:val="clear" w:color="auto" w:fill="FFFFFF"/>
                </w:rPr>
                <w:t>http://127.0.0.1:5000/api/v1/books/8</w:t>
              </w:r>
              <w:r>
                <w:rPr>
                  <w:rFonts w:ascii="Helvetica" w:hAnsi="Helvetica" w:cs="Helvetica"/>
                  <w:color w:val="505050"/>
                  <w:sz w:val="18"/>
                  <w:szCs w:val="18"/>
                  <w:shd w:val="clear" w:color="auto" w:fill="FFFFFF"/>
                </w:rPr>
                <w:fldChar w:fldCharType="end"/>
              </w:r>
            </w:ins>
          </w:p>
          <w:p w14:paraId="41D9E9C9" w14:textId="31F21D27" w:rsidR="00C90E50" w:rsidRDefault="00C90E50" w:rsidP="00344394">
            <w:pPr>
              <w:pBdr>
                <w:top w:val="nil"/>
                <w:left w:val="nil"/>
                <w:bottom w:val="nil"/>
                <w:right w:val="nil"/>
                <w:between w:val="nil"/>
              </w:pBdr>
              <w:rPr>
                <w:sz w:val="22"/>
                <w:szCs w:val="22"/>
              </w:rPr>
            </w:pPr>
            <w:ins w:id="769" w:author="Yahia Jad" w:date="2019-12-03T17:00:00Z">
              <w:r w:rsidRPr="00C90E50">
                <w:rPr>
                  <w:sz w:val="22"/>
                  <w:szCs w:val="22"/>
                </w:rPr>
                <w:t>{"keywords": "", "limit":3, "offset":4}</w:t>
              </w:r>
            </w:ins>
          </w:p>
        </w:tc>
      </w:tr>
      <w:tr w:rsidR="00C90E50" w14:paraId="3339934B" w14:textId="77777777" w:rsidTr="00185D75">
        <w:trPr>
          <w:trHeight w:val="440"/>
          <w:ins w:id="770" w:author="Yahia Jad" w:date="2019-12-03T17:01:00Z"/>
          <w:trPrChange w:id="771" w:author="Yahia Jad" w:date="2019-12-03T17:39:00Z">
            <w:trPr>
              <w:trHeight w:val="440"/>
            </w:trPr>
          </w:trPrChange>
        </w:trPr>
        <w:tc>
          <w:tcPr>
            <w:tcW w:w="1352" w:type="dxa"/>
            <w:shd w:val="clear" w:color="auto" w:fill="C9DAF8"/>
            <w:tcMar>
              <w:top w:w="100" w:type="dxa"/>
              <w:left w:w="100" w:type="dxa"/>
              <w:bottom w:w="100" w:type="dxa"/>
              <w:right w:w="100" w:type="dxa"/>
            </w:tcMar>
            <w:tcPrChange w:id="772" w:author="Yahia Jad" w:date="2019-12-03T17:39:00Z">
              <w:tcPr>
                <w:tcW w:w="2385" w:type="dxa"/>
                <w:shd w:val="clear" w:color="auto" w:fill="C9DAF8"/>
                <w:tcMar>
                  <w:top w:w="100" w:type="dxa"/>
                  <w:left w:w="100" w:type="dxa"/>
                  <w:bottom w:w="100" w:type="dxa"/>
                  <w:right w:w="100" w:type="dxa"/>
                </w:tcMar>
              </w:tcPr>
            </w:tcPrChange>
          </w:tcPr>
          <w:p w14:paraId="31C1FF25" w14:textId="77777777" w:rsidR="00C90E50" w:rsidRDefault="00C90E50">
            <w:pPr>
              <w:pBdr>
                <w:top w:val="nil"/>
                <w:left w:val="nil"/>
                <w:bottom w:val="nil"/>
                <w:right w:val="nil"/>
                <w:between w:val="nil"/>
              </w:pBdr>
              <w:rPr>
                <w:ins w:id="773" w:author="Yahia Jad" w:date="2019-12-03T17:01:00Z"/>
                <w:b/>
              </w:rPr>
            </w:pPr>
          </w:p>
        </w:tc>
        <w:tc>
          <w:tcPr>
            <w:tcW w:w="7854" w:type="dxa"/>
            <w:shd w:val="clear" w:color="auto" w:fill="auto"/>
            <w:tcMar>
              <w:top w:w="100" w:type="dxa"/>
              <w:left w:w="100" w:type="dxa"/>
              <w:bottom w:w="100" w:type="dxa"/>
              <w:right w:w="100" w:type="dxa"/>
            </w:tcMar>
            <w:tcPrChange w:id="774" w:author="Yahia Jad" w:date="2019-12-03T17:39:00Z">
              <w:tcPr>
                <w:tcW w:w="6975" w:type="dxa"/>
                <w:shd w:val="clear" w:color="auto" w:fill="auto"/>
                <w:tcMar>
                  <w:top w:w="100" w:type="dxa"/>
                  <w:left w:w="100" w:type="dxa"/>
                  <w:bottom w:w="100" w:type="dxa"/>
                  <w:right w:w="100" w:type="dxa"/>
                </w:tcMar>
              </w:tcPr>
            </w:tcPrChange>
          </w:tcPr>
          <w:p w14:paraId="2F521846" w14:textId="77777777" w:rsidR="00C90E50" w:rsidRPr="00C90E50" w:rsidRDefault="00C90E50" w:rsidP="00C90E50">
            <w:pPr>
              <w:shd w:val="clear" w:color="auto" w:fill="FFFFFE"/>
              <w:spacing w:line="240" w:lineRule="atLeast"/>
              <w:jc w:val="left"/>
              <w:rPr>
                <w:ins w:id="775" w:author="Yahia Jad" w:date="2019-12-03T17:01:00Z"/>
                <w:rFonts w:ascii="Consolas" w:eastAsia="Times New Roman" w:hAnsi="Consolas" w:cs="Times New Roman"/>
                <w:color w:val="000000"/>
                <w:sz w:val="18"/>
                <w:szCs w:val="18"/>
                <w:lang w:val="en-US"/>
              </w:rPr>
            </w:pPr>
            <w:ins w:id="776" w:author="Yahia Jad" w:date="2019-12-03T17:01:00Z">
              <w:r w:rsidRPr="00C90E50">
                <w:rPr>
                  <w:rFonts w:ascii="Consolas" w:eastAsia="Times New Roman" w:hAnsi="Consolas" w:cs="Times New Roman"/>
                  <w:color w:val="000000"/>
                  <w:sz w:val="18"/>
                  <w:szCs w:val="18"/>
                  <w:lang w:val="en-US"/>
                </w:rPr>
                <w:t>{</w:t>
              </w:r>
            </w:ins>
          </w:p>
          <w:p w14:paraId="7B7A14E3" w14:textId="77777777" w:rsidR="00C90E50" w:rsidRPr="00C90E50" w:rsidRDefault="00C90E50" w:rsidP="00C90E50">
            <w:pPr>
              <w:shd w:val="clear" w:color="auto" w:fill="FFFFFE"/>
              <w:spacing w:line="240" w:lineRule="atLeast"/>
              <w:jc w:val="left"/>
              <w:rPr>
                <w:ins w:id="777" w:author="Yahia Jad" w:date="2019-12-03T17:01:00Z"/>
                <w:rFonts w:ascii="Consolas" w:eastAsia="Times New Roman" w:hAnsi="Consolas" w:cs="Times New Roman"/>
                <w:color w:val="000000"/>
                <w:sz w:val="18"/>
                <w:szCs w:val="18"/>
                <w:lang w:val="en-US"/>
              </w:rPr>
            </w:pPr>
            <w:ins w:id="778"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"books"</w:t>
              </w:r>
              <w:r w:rsidRPr="00C90E50">
                <w:rPr>
                  <w:rFonts w:ascii="Consolas" w:eastAsia="Times New Roman" w:hAnsi="Consolas" w:cs="Times New Roman"/>
                  <w:color w:val="000000"/>
                  <w:sz w:val="18"/>
                  <w:szCs w:val="18"/>
                  <w:lang w:val="en-US"/>
                </w:rPr>
                <w:t>: [</w:t>
              </w:r>
            </w:ins>
          </w:p>
          <w:p w14:paraId="1580320B" w14:textId="77777777" w:rsidR="00C90E50" w:rsidRPr="00C90E50" w:rsidRDefault="00C90E50" w:rsidP="00C90E50">
            <w:pPr>
              <w:shd w:val="clear" w:color="auto" w:fill="FFFFFE"/>
              <w:spacing w:line="240" w:lineRule="atLeast"/>
              <w:jc w:val="left"/>
              <w:rPr>
                <w:ins w:id="779" w:author="Yahia Jad" w:date="2019-12-03T17:01:00Z"/>
                <w:rFonts w:ascii="Consolas" w:eastAsia="Times New Roman" w:hAnsi="Consolas" w:cs="Times New Roman"/>
                <w:color w:val="000000"/>
                <w:sz w:val="18"/>
                <w:szCs w:val="18"/>
                <w:lang w:val="en-US"/>
              </w:rPr>
            </w:pPr>
            <w:ins w:id="780" w:author="Yahia Jad" w:date="2019-12-03T17:01:00Z">
              <w:r w:rsidRPr="00C90E50">
                <w:rPr>
                  <w:rFonts w:ascii="Consolas" w:eastAsia="Times New Roman" w:hAnsi="Consolas" w:cs="Times New Roman"/>
                  <w:color w:val="000000"/>
                  <w:sz w:val="18"/>
                  <w:szCs w:val="18"/>
                  <w:lang w:val="en-US"/>
                </w:rPr>
                <w:t>    {</w:t>
              </w:r>
            </w:ins>
          </w:p>
          <w:p w14:paraId="720C80EC" w14:textId="77777777" w:rsidR="00C90E50" w:rsidRPr="00C90E50" w:rsidRDefault="00C90E50" w:rsidP="00C90E50">
            <w:pPr>
              <w:shd w:val="clear" w:color="auto" w:fill="FFFFFE"/>
              <w:spacing w:line="240" w:lineRule="atLeast"/>
              <w:jc w:val="left"/>
              <w:rPr>
                <w:ins w:id="781" w:author="Yahia Jad" w:date="2019-12-03T17:01:00Z"/>
                <w:rFonts w:ascii="Consolas" w:eastAsia="Times New Roman" w:hAnsi="Consolas" w:cs="Times New Roman"/>
                <w:color w:val="000000"/>
                <w:sz w:val="18"/>
                <w:szCs w:val="18"/>
                <w:lang w:val="en-US"/>
              </w:rPr>
            </w:pPr>
            <w:ins w:id="782"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"Archive"</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9885A"/>
                  <w:sz w:val="18"/>
                  <w:szCs w:val="18"/>
                  <w:lang w:val="en-US"/>
                </w:rPr>
                <w:t>3</w:t>
              </w:r>
              <w:r w:rsidRPr="00C90E50">
                <w:rPr>
                  <w:rFonts w:ascii="Consolas" w:eastAsia="Times New Roman" w:hAnsi="Consolas" w:cs="Times New Roman"/>
                  <w:color w:val="000000"/>
                  <w:sz w:val="18"/>
                  <w:szCs w:val="18"/>
                  <w:lang w:val="en-US"/>
                </w:rPr>
                <w:t>,</w:t>
              </w:r>
            </w:ins>
          </w:p>
          <w:p w14:paraId="64BACF06" w14:textId="77777777" w:rsidR="00C90E50" w:rsidRPr="00C90E50" w:rsidRDefault="00C90E50" w:rsidP="00C90E50">
            <w:pPr>
              <w:shd w:val="clear" w:color="auto" w:fill="FFFFFE"/>
              <w:spacing w:line="240" w:lineRule="atLeast"/>
              <w:jc w:val="left"/>
              <w:rPr>
                <w:ins w:id="783" w:author="Yahia Jad" w:date="2019-12-03T17:01:00Z"/>
                <w:rFonts w:ascii="Consolas" w:eastAsia="Times New Roman" w:hAnsi="Consolas" w:cs="Times New Roman"/>
                <w:color w:val="000000"/>
                <w:sz w:val="18"/>
                <w:szCs w:val="18"/>
                <w:lang w:val="en-US"/>
              </w:rPr>
            </w:pPr>
            <w:ins w:id="784"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w:t>
              </w:r>
              <w:proofErr w:type="spellStart"/>
              <w:r w:rsidRPr="00C90E50">
                <w:rPr>
                  <w:rFonts w:ascii="Consolas" w:eastAsia="Times New Roman" w:hAnsi="Consolas" w:cs="Times New Roman"/>
                  <w:color w:val="A31515"/>
                  <w:sz w:val="18"/>
                  <w:szCs w:val="18"/>
                  <w:lang w:val="en-US"/>
                </w:rPr>
                <w:t>AuthInf</w:t>
              </w:r>
              <w:proofErr w:type="spellEnd"/>
              <w:r w:rsidRPr="00C90E50">
                <w:rPr>
                  <w:rFonts w:ascii="Consolas" w:eastAsia="Times New Roman" w:hAnsi="Consolas" w:cs="Times New Roman"/>
                  <w:color w:val="A31515"/>
                  <w:sz w:val="18"/>
                  <w:szCs w:val="18"/>
                  <w:lang w:val="en-US"/>
                </w:rPr>
                <w:t>"</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451A5"/>
                  <w:sz w:val="18"/>
                  <w:szCs w:val="18"/>
                  <w:lang w:val="en-US"/>
                </w:rPr>
                <w:t>null</w:t>
              </w:r>
              <w:r w:rsidRPr="00C90E50">
                <w:rPr>
                  <w:rFonts w:ascii="Consolas" w:eastAsia="Times New Roman" w:hAnsi="Consolas" w:cs="Times New Roman"/>
                  <w:color w:val="000000"/>
                  <w:sz w:val="18"/>
                  <w:szCs w:val="18"/>
                  <w:lang w:val="en-US"/>
                </w:rPr>
                <w:t>,</w:t>
              </w:r>
            </w:ins>
          </w:p>
          <w:p w14:paraId="6DA50B98" w14:textId="77777777" w:rsidR="00C90E50" w:rsidRPr="00C90E50" w:rsidRDefault="00C90E50" w:rsidP="00C90E50">
            <w:pPr>
              <w:shd w:val="clear" w:color="auto" w:fill="FFFFFE"/>
              <w:spacing w:line="240" w:lineRule="atLeast"/>
              <w:jc w:val="left"/>
              <w:rPr>
                <w:ins w:id="785" w:author="Yahia Jad" w:date="2019-12-03T17:01:00Z"/>
                <w:rFonts w:ascii="Consolas" w:eastAsia="Times New Roman" w:hAnsi="Consolas" w:cs="Times New Roman"/>
                <w:color w:val="000000"/>
                <w:sz w:val="18"/>
                <w:szCs w:val="18"/>
                <w:lang w:val="en-US"/>
              </w:rPr>
            </w:pPr>
            <w:ins w:id="786"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"Comp"</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9885A"/>
                  <w:sz w:val="18"/>
                  <w:szCs w:val="18"/>
                  <w:lang w:val="en-US"/>
                </w:rPr>
                <w:t>1</w:t>
              </w:r>
              <w:r w:rsidRPr="00C90E50">
                <w:rPr>
                  <w:rFonts w:ascii="Consolas" w:eastAsia="Times New Roman" w:hAnsi="Consolas" w:cs="Times New Roman"/>
                  <w:color w:val="000000"/>
                  <w:sz w:val="18"/>
                  <w:szCs w:val="18"/>
                  <w:lang w:val="en-US"/>
                </w:rPr>
                <w:t>,</w:t>
              </w:r>
            </w:ins>
          </w:p>
          <w:p w14:paraId="6FBAAE11" w14:textId="77777777" w:rsidR="00C90E50" w:rsidRPr="00C90E50" w:rsidRDefault="00C90E50" w:rsidP="00C90E50">
            <w:pPr>
              <w:shd w:val="clear" w:color="auto" w:fill="FFFFFE"/>
              <w:spacing w:line="240" w:lineRule="atLeast"/>
              <w:jc w:val="left"/>
              <w:rPr>
                <w:ins w:id="787" w:author="Yahia Jad" w:date="2019-12-03T17:01:00Z"/>
                <w:rFonts w:ascii="Consolas" w:eastAsia="Times New Roman" w:hAnsi="Consolas" w:cs="Times New Roman"/>
                <w:color w:val="000000"/>
                <w:sz w:val="18"/>
                <w:szCs w:val="18"/>
                <w:lang w:val="en-US"/>
              </w:rPr>
            </w:pPr>
            <w:ins w:id="788"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w:t>
              </w:r>
              <w:proofErr w:type="spellStart"/>
              <w:r w:rsidRPr="00C90E50">
                <w:rPr>
                  <w:rFonts w:ascii="Consolas" w:eastAsia="Times New Roman" w:hAnsi="Consolas" w:cs="Times New Roman"/>
                  <w:color w:val="A31515"/>
                  <w:sz w:val="18"/>
                  <w:szCs w:val="18"/>
                  <w:lang w:val="en-US"/>
                </w:rPr>
                <w:t>Idx</w:t>
              </w:r>
              <w:proofErr w:type="spellEnd"/>
              <w:r w:rsidRPr="00C90E50">
                <w:rPr>
                  <w:rFonts w:ascii="Consolas" w:eastAsia="Times New Roman" w:hAnsi="Consolas" w:cs="Times New Roman"/>
                  <w:color w:val="A31515"/>
                  <w:sz w:val="18"/>
                  <w:szCs w:val="18"/>
                  <w:lang w:val="en-US"/>
                </w:rPr>
                <w:t>"</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9885A"/>
                  <w:sz w:val="18"/>
                  <w:szCs w:val="18"/>
                  <w:lang w:val="en-US"/>
                </w:rPr>
                <w:t>1</w:t>
              </w:r>
              <w:r w:rsidRPr="00C90E50">
                <w:rPr>
                  <w:rFonts w:ascii="Consolas" w:eastAsia="Times New Roman" w:hAnsi="Consolas" w:cs="Times New Roman"/>
                  <w:color w:val="000000"/>
                  <w:sz w:val="18"/>
                  <w:szCs w:val="18"/>
                  <w:lang w:val="en-US"/>
                </w:rPr>
                <w:t>,</w:t>
              </w:r>
            </w:ins>
          </w:p>
          <w:p w14:paraId="67B4B916" w14:textId="77777777" w:rsidR="00C90E50" w:rsidRPr="00C90E50" w:rsidRDefault="00C90E50" w:rsidP="00C90E50">
            <w:pPr>
              <w:shd w:val="clear" w:color="auto" w:fill="FFFFFE"/>
              <w:spacing w:line="240" w:lineRule="atLeast"/>
              <w:jc w:val="left"/>
              <w:rPr>
                <w:ins w:id="789" w:author="Yahia Jad" w:date="2019-12-03T17:01:00Z"/>
                <w:rFonts w:ascii="Consolas" w:eastAsia="Times New Roman" w:hAnsi="Consolas" w:cs="Times New Roman"/>
                <w:color w:val="000000"/>
                <w:sz w:val="18"/>
                <w:szCs w:val="18"/>
                <w:lang w:val="en-US"/>
              </w:rPr>
            </w:pPr>
            <w:ins w:id="790"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w:t>
              </w:r>
              <w:proofErr w:type="spellStart"/>
              <w:r w:rsidRPr="00C90E50">
                <w:rPr>
                  <w:rFonts w:ascii="Consolas" w:eastAsia="Times New Roman" w:hAnsi="Consolas" w:cs="Times New Roman"/>
                  <w:color w:val="A31515"/>
                  <w:sz w:val="18"/>
                  <w:szCs w:val="18"/>
                  <w:lang w:val="en-US"/>
                </w:rPr>
                <w:t>IslamShort</w:t>
              </w:r>
              <w:proofErr w:type="spellEnd"/>
              <w:r w:rsidRPr="00C90E50">
                <w:rPr>
                  <w:rFonts w:ascii="Consolas" w:eastAsia="Times New Roman" w:hAnsi="Consolas" w:cs="Times New Roman"/>
                  <w:color w:val="A31515"/>
                  <w:sz w:val="18"/>
                  <w:szCs w:val="18"/>
                  <w:lang w:val="en-US"/>
                </w:rPr>
                <w:t>"</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9885A"/>
                  <w:sz w:val="18"/>
                  <w:szCs w:val="18"/>
                  <w:lang w:val="en-US"/>
                </w:rPr>
                <w:t>2</w:t>
              </w:r>
              <w:r w:rsidRPr="00C90E50">
                <w:rPr>
                  <w:rFonts w:ascii="Consolas" w:eastAsia="Times New Roman" w:hAnsi="Consolas" w:cs="Times New Roman"/>
                  <w:color w:val="000000"/>
                  <w:sz w:val="18"/>
                  <w:szCs w:val="18"/>
                  <w:lang w:val="en-US"/>
                </w:rPr>
                <w:t>,</w:t>
              </w:r>
            </w:ins>
          </w:p>
          <w:p w14:paraId="1B2D6506" w14:textId="77777777" w:rsidR="00C90E50" w:rsidRPr="00C90E50" w:rsidRDefault="00C90E50" w:rsidP="00C90E50">
            <w:pPr>
              <w:shd w:val="clear" w:color="auto" w:fill="FFFFFE"/>
              <w:spacing w:line="240" w:lineRule="atLeast"/>
              <w:jc w:val="left"/>
              <w:rPr>
                <w:ins w:id="791" w:author="Yahia Jad" w:date="2019-12-03T17:01:00Z"/>
                <w:rFonts w:ascii="Consolas" w:eastAsia="Times New Roman" w:hAnsi="Consolas" w:cs="Times New Roman"/>
                <w:color w:val="000000"/>
                <w:sz w:val="18"/>
                <w:szCs w:val="18"/>
                <w:lang w:val="en-US"/>
              </w:rPr>
            </w:pPr>
            <w:ins w:id="792"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"Iso"</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451A5"/>
                  <w:sz w:val="18"/>
                  <w:szCs w:val="18"/>
                  <w:lang w:val="en-US"/>
                </w:rPr>
                <w:t>"</w:t>
              </w:r>
              <w:r w:rsidRPr="00C90E50">
                <w:rPr>
                  <w:rFonts w:ascii="Consolas" w:eastAsia="Times New Roman" w:hAnsi="Consolas" w:cs="Times New Roman"/>
                  <w:color w:val="0451A5"/>
                  <w:sz w:val="18"/>
                  <w:szCs w:val="18"/>
                  <w:rtl/>
                  <w:lang w:val="en-US"/>
                </w:rPr>
                <w:t>دروس للشيخ عطيه سالم</w:t>
              </w:r>
              <w:r w:rsidRPr="00C90E50">
                <w:rPr>
                  <w:rFonts w:ascii="Consolas" w:eastAsia="Times New Roman" w:hAnsi="Consolas" w:cs="Times New Roman"/>
                  <w:color w:val="0451A5"/>
                  <w:sz w:val="18"/>
                  <w:szCs w:val="18"/>
                  <w:lang w:val="en-US"/>
                </w:rPr>
                <w:t>"</w:t>
              </w:r>
              <w:r w:rsidRPr="00C90E50">
                <w:rPr>
                  <w:rFonts w:ascii="Consolas" w:eastAsia="Times New Roman" w:hAnsi="Consolas" w:cs="Times New Roman"/>
                  <w:color w:val="000000"/>
                  <w:sz w:val="18"/>
                  <w:szCs w:val="18"/>
                  <w:lang w:val="en-US"/>
                </w:rPr>
                <w:t>,</w:t>
              </w:r>
            </w:ins>
          </w:p>
          <w:p w14:paraId="37895D77" w14:textId="77777777" w:rsidR="00C90E50" w:rsidRPr="00C90E50" w:rsidRDefault="00C90E50" w:rsidP="00C90E50">
            <w:pPr>
              <w:shd w:val="clear" w:color="auto" w:fill="FFFFFE"/>
              <w:spacing w:line="240" w:lineRule="atLeast"/>
              <w:jc w:val="left"/>
              <w:rPr>
                <w:ins w:id="793" w:author="Yahia Jad" w:date="2019-12-03T17:01:00Z"/>
                <w:rFonts w:ascii="Consolas" w:eastAsia="Times New Roman" w:hAnsi="Consolas" w:cs="Times New Roman"/>
                <w:color w:val="000000"/>
                <w:sz w:val="18"/>
                <w:szCs w:val="18"/>
                <w:lang w:val="en-US"/>
              </w:rPr>
            </w:pPr>
            <w:ins w:id="794"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"Max"</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9885A"/>
                  <w:sz w:val="18"/>
                  <w:szCs w:val="18"/>
                  <w:lang w:val="en-US"/>
                </w:rPr>
                <w:t>124</w:t>
              </w:r>
              <w:r w:rsidRPr="00C90E50">
                <w:rPr>
                  <w:rFonts w:ascii="Consolas" w:eastAsia="Times New Roman" w:hAnsi="Consolas" w:cs="Times New Roman"/>
                  <w:color w:val="000000"/>
                  <w:sz w:val="18"/>
                  <w:szCs w:val="18"/>
                  <w:lang w:val="en-US"/>
                </w:rPr>
                <w:t>,</w:t>
              </w:r>
            </w:ins>
          </w:p>
          <w:p w14:paraId="2BD3603E" w14:textId="77777777" w:rsidR="00C90E50" w:rsidRPr="00C90E50" w:rsidRDefault="00C90E50" w:rsidP="00C90E50">
            <w:pPr>
              <w:shd w:val="clear" w:color="auto" w:fill="FFFFFE"/>
              <w:spacing w:line="240" w:lineRule="atLeast"/>
              <w:jc w:val="left"/>
              <w:rPr>
                <w:ins w:id="795" w:author="Yahia Jad" w:date="2019-12-03T17:01:00Z"/>
                <w:rFonts w:ascii="Consolas" w:eastAsia="Times New Roman" w:hAnsi="Consolas" w:cs="Times New Roman"/>
                <w:color w:val="000000"/>
                <w:sz w:val="18"/>
                <w:szCs w:val="18"/>
                <w:lang w:val="en-US"/>
              </w:rPr>
            </w:pPr>
            <w:ins w:id="796"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w:t>
              </w:r>
              <w:proofErr w:type="spellStart"/>
              <w:r w:rsidRPr="00C90E50">
                <w:rPr>
                  <w:rFonts w:ascii="Consolas" w:eastAsia="Times New Roman" w:hAnsi="Consolas" w:cs="Times New Roman"/>
                  <w:color w:val="A31515"/>
                  <w:sz w:val="18"/>
                  <w:szCs w:val="18"/>
                  <w:lang w:val="en-US"/>
                </w:rPr>
                <w:t>NoSel</w:t>
              </w:r>
              <w:proofErr w:type="spellEnd"/>
              <w:r w:rsidRPr="00C90E50">
                <w:rPr>
                  <w:rFonts w:ascii="Consolas" w:eastAsia="Times New Roman" w:hAnsi="Consolas" w:cs="Times New Roman"/>
                  <w:color w:val="A31515"/>
                  <w:sz w:val="18"/>
                  <w:szCs w:val="18"/>
                  <w:lang w:val="en-US"/>
                </w:rPr>
                <w:t>"</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9885A"/>
                  <w:sz w:val="18"/>
                  <w:szCs w:val="18"/>
                  <w:lang w:val="en-US"/>
                </w:rPr>
                <w:t>0</w:t>
              </w:r>
              <w:r w:rsidRPr="00C90E50">
                <w:rPr>
                  <w:rFonts w:ascii="Consolas" w:eastAsia="Times New Roman" w:hAnsi="Consolas" w:cs="Times New Roman"/>
                  <w:color w:val="000000"/>
                  <w:sz w:val="18"/>
                  <w:szCs w:val="18"/>
                  <w:lang w:val="en-US"/>
                </w:rPr>
                <w:t>,</w:t>
              </w:r>
            </w:ins>
          </w:p>
          <w:p w14:paraId="67200556" w14:textId="77777777" w:rsidR="00C90E50" w:rsidRPr="00C90E50" w:rsidRDefault="00C90E50" w:rsidP="00C90E50">
            <w:pPr>
              <w:shd w:val="clear" w:color="auto" w:fill="FFFFFE"/>
              <w:spacing w:line="240" w:lineRule="atLeast"/>
              <w:jc w:val="left"/>
              <w:rPr>
                <w:ins w:id="797" w:author="Yahia Jad" w:date="2019-12-03T17:01:00Z"/>
                <w:rFonts w:ascii="Consolas" w:eastAsia="Times New Roman" w:hAnsi="Consolas" w:cs="Times New Roman"/>
                <w:color w:val="000000"/>
                <w:sz w:val="18"/>
                <w:szCs w:val="18"/>
                <w:lang w:val="en-US"/>
              </w:rPr>
            </w:pPr>
            <w:ins w:id="798"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w:t>
              </w:r>
              <w:proofErr w:type="spellStart"/>
              <w:r w:rsidRPr="00C90E50">
                <w:rPr>
                  <w:rFonts w:ascii="Consolas" w:eastAsia="Times New Roman" w:hAnsi="Consolas" w:cs="Times New Roman"/>
                  <w:color w:val="A31515"/>
                  <w:sz w:val="18"/>
                  <w:szCs w:val="18"/>
                  <w:lang w:val="en-US"/>
                </w:rPr>
                <w:t>NoSr</w:t>
              </w:r>
              <w:proofErr w:type="spellEnd"/>
              <w:r w:rsidRPr="00C90E50">
                <w:rPr>
                  <w:rFonts w:ascii="Consolas" w:eastAsia="Times New Roman" w:hAnsi="Consolas" w:cs="Times New Roman"/>
                  <w:color w:val="A31515"/>
                  <w:sz w:val="18"/>
                  <w:szCs w:val="18"/>
                  <w:lang w:val="en-US"/>
                </w:rPr>
                <w:t>"</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9885A"/>
                  <w:sz w:val="18"/>
                  <w:szCs w:val="18"/>
                  <w:lang w:val="en-US"/>
                </w:rPr>
                <w:t>0</w:t>
              </w:r>
              <w:r w:rsidRPr="00C90E50">
                <w:rPr>
                  <w:rFonts w:ascii="Consolas" w:eastAsia="Times New Roman" w:hAnsi="Consolas" w:cs="Times New Roman"/>
                  <w:color w:val="000000"/>
                  <w:sz w:val="18"/>
                  <w:szCs w:val="18"/>
                  <w:lang w:val="en-US"/>
                </w:rPr>
                <w:t>,</w:t>
              </w:r>
            </w:ins>
          </w:p>
          <w:p w14:paraId="527993C6" w14:textId="77777777" w:rsidR="00C90E50" w:rsidRPr="00C90E50" w:rsidRDefault="00C90E50" w:rsidP="00C90E50">
            <w:pPr>
              <w:shd w:val="clear" w:color="auto" w:fill="FFFFFE"/>
              <w:spacing w:line="240" w:lineRule="atLeast"/>
              <w:jc w:val="left"/>
              <w:rPr>
                <w:ins w:id="799" w:author="Yahia Jad" w:date="2019-12-03T17:01:00Z"/>
                <w:rFonts w:ascii="Consolas" w:eastAsia="Times New Roman" w:hAnsi="Consolas" w:cs="Times New Roman"/>
                <w:color w:val="000000"/>
                <w:sz w:val="18"/>
                <w:szCs w:val="18"/>
                <w:lang w:val="en-US"/>
              </w:rPr>
            </w:pPr>
            <w:ins w:id="800"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w:t>
              </w:r>
              <w:proofErr w:type="spellStart"/>
              <w:r w:rsidRPr="00C90E50">
                <w:rPr>
                  <w:rFonts w:ascii="Consolas" w:eastAsia="Times New Roman" w:hAnsi="Consolas" w:cs="Times New Roman"/>
                  <w:color w:val="A31515"/>
                  <w:sz w:val="18"/>
                  <w:szCs w:val="18"/>
                  <w:lang w:val="en-US"/>
                </w:rPr>
                <w:t>NoTaf</w:t>
              </w:r>
              <w:proofErr w:type="spellEnd"/>
              <w:r w:rsidRPr="00C90E50">
                <w:rPr>
                  <w:rFonts w:ascii="Consolas" w:eastAsia="Times New Roman" w:hAnsi="Consolas" w:cs="Times New Roman"/>
                  <w:color w:val="A31515"/>
                  <w:sz w:val="18"/>
                  <w:szCs w:val="18"/>
                  <w:lang w:val="en-US"/>
                </w:rPr>
                <w:t>"</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9885A"/>
                  <w:sz w:val="18"/>
                  <w:szCs w:val="18"/>
                  <w:lang w:val="en-US"/>
                </w:rPr>
                <w:t>0</w:t>
              </w:r>
              <w:r w:rsidRPr="00C90E50">
                <w:rPr>
                  <w:rFonts w:ascii="Consolas" w:eastAsia="Times New Roman" w:hAnsi="Consolas" w:cs="Times New Roman"/>
                  <w:color w:val="000000"/>
                  <w:sz w:val="18"/>
                  <w:szCs w:val="18"/>
                  <w:lang w:val="en-US"/>
                </w:rPr>
                <w:t>,</w:t>
              </w:r>
            </w:ins>
          </w:p>
          <w:p w14:paraId="1D270379" w14:textId="77777777" w:rsidR="00C90E50" w:rsidRPr="00C90E50" w:rsidRDefault="00C90E50" w:rsidP="00C90E50">
            <w:pPr>
              <w:shd w:val="clear" w:color="auto" w:fill="FFFFFE"/>
              <w:spacing w:line="240" w:lineRule="atLeast"/>
              <w:jc w:val="left"/>
              <w:rPr>
                <w:ins w:id="801" w:author="Yahia Jad" w:date="2019-12-03T17:01:00Z"/>
                <w:rFonts w:ascii="Consolas" w:eastAsia="Times New Roman" w:hAnsi="Consolas" w:cs="Times New Roman"/>
                <w:color w:val="000000"/>
                <w:sz w:val="18"/>
                <w:szCs w:val="18"/>
                <w:lang w:val="en-US"/>
              </w:rPr>
            </w:pPr>
            <w:ins w:id="802"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"Pdf"</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451A5"/>
                  <w:sz w:val="18"/>
                  <w:szCs w:val="18"/>
                  <w:lang w:val="en-US"/>
                </w:rPr>
                <w:t>null</w:t>
              </w:r>
              <w:r w:rsidRPr="00C90E50">
                <w:rPr>
                  <w:rFonts w:ascii="Consolas" w:eastAsia="Times New Roman" w:hAnsi="Consolas" w:cs="Times New Roman"/>
                  <w:color w:val="000000"/>
                  <w:sz w:val="18"/>
                  <w:szCs w:val="18"/>
                  <w:lang w:val="en-US"/>
                </w:rPr>
                <w:t>,</w:t>
              </w:r>
            </w:ins>
          </w:p>
          <w:p w14:paraId="7CBD0C0D" w14:textId="77777777" w:rsidR="00C90E50" w:rsidRPr="00C90E50" w:rsidRDefault="00C90E50" w:rsidP="00C90E50">
            <w:pPr>
              <w:shd w:val="clear" w:color="auto" w:fill="FFFFFE"/>
              <w:spacing w:line="240" w:lineRule="atLeast"/>
              <w:jc w:val="left"/>
              <w:rPr>
                <w:ins w:id="803" w:author="Yahia Jad" w:date="2019-12-03T17:01:00Z"/>
                <w:rFonts w:ascii="Consolas" w:eastAsia="Times New Roman" w:hAnsi="Consolas" w:cs="Times New Roman"/>
                <w:color w:val="000000"/>
                <w:sz w:val="18"/>
                <w:szCs w:val="18"/>
                <w:lang w:val="en-US"/>
              </w:rPr>
            </w:pPr>
            <w:ins w:id="804"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w:t>
              </w:r>
              <w:proofErr w:type="spellStart"/>
              <w:r w:rsidRPr="00C90E50">
                <w:rPr>
                  <w:rFonts w:ascii="Consolas" w:eastAsia="Times New Roman" w:hAnsi="Consolas" w:cs="Times New Roman"/>
                  <w:color w:val="A31515"/>
                  <w:sz w:val="18"/>
                  <w:szCs w:val="18"/>
                  <w:lang w:val="en-US"/>
                </w:rPr>
                <w:t>PdfCs</w:t>
              </w:r>
              <w:proofErr w:type="spellEnd"/>
              <w:r w:rsidRPr="00C90E50">
                <w:rPr>
                  <w:rFonts w:ascii="Consolas" w:eastAsia="Times New Roman" w:hAnsi="Consolas" w:cs="Times New Roman"/>
                  <w:color w:val="A31515"/>
                  <w:sz w:val="18"/>
                  <w:szCs w:val="18"/>
                  <w:lang w:val="en-US"/>
                </w:rPr>
                <w:t>"</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9885A"/>
                  <w:sz w:val="18"/>
                  <w:szCs w:val="18"/>
                  <w:lang w:val="en-US"/>
                </w:rPr>
                <w:t>0</w:t>
              </w:r>
              <w:r w:rsidRPr="00C90E50">
                <w:rPr>
                  <w:rFonts w:ascii="Consolas" w:eastAsia="Times New Roman" w:hAnsi="Consolas" w:cs="Times New Roman"/>
                  <w:color w:val="000000"/>
                  <w:sz w:val="18"/>
                  <w:szCs w:val="18"/>
                  <w:lang w:val="en-US"/>
                </w:rPr>
                <w:t>,</w:t>
              </w:r>
            </w:ins>
          </w:p>
          <w:p w14:paraId="7B84396B" w14:textId="77777777" w:rsidR="00C90E50" w:rsidRPr="00C90E50" w:rsidRDefault="00C90E50" w:rsidP="00C90E50">
            <w:pPr>
              <w:shd w:val="clear" w:color="auto" w:fill="FFFFFE"/>
              <w:spacing w:line="240" w:lineRule="atLeast"/>
              <w:jc w:val="left"/>
              <w:rPr>
                <w:ins w:id="805" w:author="Yahia Jad" w:date="2019-12-03T17:01:00Z"/>
                <w:rFonts w:ascii="Consolas" w:eastAsia="Times New Roman" w:hAnsi="Consolas" w:cs="Times New Roman"/>
                <w:color w:val="000000"/>
                <w:sz w:val="18"/>
                <w:szCs w:val="18"/>
                <w:lang w:val="en-US"/>
              </w:rPr>
            </w:pPr>
            <w:ins w:id="806"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w:t>
              </w:r>
              <w:proofErr w:type="spellStart"/>
              <w:r w:rsidRPr="00C90E50">
                <w:rPr>
                  <w:rFonts w:ascii="Consolas" w:eastAsia="Times New Roman" w:hAnsi="Consolas" w:cs="Times New Roman"/>
                  <w:color w:val="A31515"/>
                  <w:sz w:val="18"/>
                  <w:szCs w:val="18"/>
                  <w:lang w:val="en-US"/>
                </w:rPr>
                <w:t>Recyc</w:t>
              </w:r>
              <w:proofErr w:type="spellEnd"/>
              <w:r w:rsidRPr="00C90E50">
                <w:rPr>
                  <w:rFonts w:ascii="Consolas" w:eastAsia="Times New Roman" w:hAnsi="Consolas" w:cs="Times New Roman"/>
                  <w:color w:val="A31515"/>
                  <w:sz w:val="18"/>
                  <w:szCs w:val="18"/>
                  <w:lang w:val="en-US"/>
                </w:rPr>
                <w:t>"</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451A5"/>
                  <w:sz w:val="18"/>
                  <w:szCs w:val="18"/>
                  <w:lang w:val="en-US"/>
                </w:rPr>
                <w:t>null</w:t>
              </w:r>
              <w:r w:rsidRPr="00C90E50">
                <w:rPr>
                  <w:rFonts w:ascii="Consolas" w:eastAsia="Times New Roman" w:hAnsi="Consolas" w:cs="Times New Roman"/>
                  <w:color w:val="000000"/>
                  <w:sz w:val="18"/>
                  <w:szCs w:val="18"/>
                  <w:lang w:val="en-US"/>
                </w:rPr>
                <w:t>,</w:t>
              </w:r>
            </w:ins>
          </w:p>
          <w:p w14:paraId="1A9BB0E3" w14:textId="77777777" w:rsidR="00C90E50" w:rsidRPr="00C90E50" w:rsidRDefault="00C90E50" w:rsidP="00C90E50">
            <w:pPr>
              <w:shd w:val="clear" w:color="auto" w:fill="FFFFFE"/>
              <w:spacing w:line="240" w:lineRule="atLeast"/>
              <w:jc w:val="left"/>
              <w:rPr>
                <w:ins w:id="807" w:author="Yahia Jad" w:date="2019-12-03T17:01:00Z"/>
                <w:rFonts w:ascii="Consolas" w:eastAsia="Times New Roman" w:hAnsi="Consolas" w:cs="Times New Roman"/>
                <w:color w:val="000000"/>
                <w:sz w:val="18"/>
                <w:szCs w:val="18"/>
                <w:lang w:val="en-US"/>
              </w:rPr>
            </w:pPr>
            <w:ins w:id="808"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w:t>
              </w:r>
              <w:proofErr w:type="spellStart"/>
              <w:r w:rsidRPr="00C90E50">
                <w:rPr>
                  <w:rFonts w:ascii="Consolas" w:eastAsia="Times New Roman" w:hAnsi="Consolas" w:cs="Times New Roman"/>
                  <w:color w:val="A31515"/>
                  <w:sz w:val="18"/>
                  <w:szCs w:val="18"/>
                  <w:lang w:val="en-US"/>
                </w:rPr>
                <w:t>RecycN</w:t>
              </w:r>
              <w:proofErr w:type="spellEnd"/>
              <w:r w:rsidRPr="00C90E50">
                <w:rPr>
                  <w:rFonts w:ascii="Consolas" w:eastAsia="Times New Roman" w:hAnsi="Consolas" w:cs="Times New Roman"/>
                  <w:color w:val="A31515"/>
                  <w:sz w:val="18"/>
                  <w:szCs w:val="18"/>
                  <w:lang w:val="en-US"/>
                </w:rPr>
                <w:t>"</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451A5"/>
                  <w:sz w:val="18"/>
                  <w:szCs w:val="18"/>
                  <w:lang w:val="en-US"/>
                </w:rPr>
                <w:t>null</w:t>
              </w:r>
              <w:r w:rsidRPr="00C90E50">
                <w:rPr>
                  <w:rFonts w:ascii="Consolas" w:eastAsia="Times New Roman" w:hAnsi="Consolas" w:cs="Times New Roman"/>
                  <w:color w:val="000000"/>
                  <w:sz w:val="18"/>
                  <w:szCs w:val="18"/>
                  <w:lang w:val="en-US"/>
                </w:rPr>
                <w:t>,</w:t>
              </w:r>
            </w:ins>
          </w:p>
          <w:p w14:paraId="61DDC769" w14:textId="77777777" w:rsidR="00C90E50" w:rsidRPr="00C90E50" w:rsidRDefault="00C90E50" w:rsidP="00C90E50">
            <w:pPr>
              <w:shd w:val="clear" w:color="auto" w:fill="FFFFFE"/>
              <w:spacing w:line="240" w:lineRule="atLeast"/>
              <w:jc w:val="left"/>
              <w:rPr>
                <w:ins w:id="809" w:author="Yahia Jad" w:date="2019-12-03T17:01:00Z"/>
                <w:rFonts w:ascii="Consolas" w:eastAsia="Times New Roman" w:hAnsi="Consolas" w:cs="Times New Roman"/>
                <w:color w:val="000000"/>
                <w:sz w:val="18"/>
                <w:szCs w:val="18"/>
                <w:lang w:val="en-US"/>
              </w:rPr>
            </w:pPr>
            <w:ins w:id="810"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w:t>
              </w:r>
              <w:proofErr w:type="spellStart"/>
              <w:r w:rsidRPr="00C90E50">
                <w:rPr>
                  <w:rFonts w:ascii="Consolas" w:eastAsia="Times New Roman" w:hAnsi="Consolas" w:cs="Times New Roman"/>
                  <w:color w:val="A31515"/>
                  <w:sz w:val="18"/>
                  <w:szCs w:val="18"/>
                  <w:lang w:val="en-US"/>
                </w:rPr>
                <w:t>ShrtCs</w:t>
              </w:r>
              <w:proofErr w:type="spellEnd"/>
              <w:r w:rsidRPr="00C90E50">
                <w:rPr>
                  <w:rFonts w:ascii="Consolas" w:eastAsia="Times New Roman" w:hAnsi="Consolas" w:cs="Times New Roman"/>
                  <w:color w:val="A31515"/>
                  <w:sz w:val="18"/>
                  <w:szCs w:val="18"/>
                  <w:lang w:val="en-US"/>
                </w:rPr>
                <w:t>"</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9885A"/>
                  <w:sz w:val="18"/>
                  <w:szCs w:val="18"/>
                  <w:lang w:val="en-US"/>
                </w:rPr>
                <w:t>0</w:t>
              </w:r>
              <w:r w:rsidRPr="00C90E50">
                <w:rPr>
                  <w:rFonts w:ascii="Consolas" w:eastAsia="Times New Roman" w:hAnsi="Consolas" w:cs="Times New Roman"/>
                  <w:color w:val="000000"/>
                  <w:sz w:val="18"/>
                  <w:szCs w:val="18"/>
                  <w:lang w:val="en-US"/>
                </w:rPr>
                <w:t>,</w:t>
              </w:r>
            </w:ins>
          </w:p>
          <w:p w14:paraId="1437E3E9" w14:textId="77777777" w:rsidR="00C90E50" w:rsidRPr="00C90E50" w:rsidRDefault="00C90E50" w:rsidP="00C90E50">
            <w:pPr>
              <w:shd w:val="clear" w:color="auto" w:fill="FFFFFE"/>
              <w:spacing w:line="240" w:lineRule="atLeast"/>
              <w:jc w:val="left"/>
              <w:rPr>
                <w:ins w:id="811" w:author="Yahia Jad" w:date="2019-12-03T17:01:00Z"/>
                <w:rFonts w:ascii="Consolas" w:eastAsia="Times New Roman" w:hAnsi="Consolas" w:cs="Times New Roman"/>
                <w:color w:val="000000"/>
                <w:sz w:val="18"/>
                <w:szCs w:val="18"/>
                <w:lang w:val="en-US"/>
              </w:rPr>
            </w:pPr>
            <w:ins w:id="812"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w:t>
              </w:r>
              <w:proofErr w:type="spellStart"/>
              <w:r w:rsidRPr="00C90E50">
                <w:rPr>
                  <w:rFonts w:ascii="Consolas" w:eastAsia="Times New Roman" w:hAnsi="Consolas" w:cs="Times New Roman"/>
                  <w:color w:val="A31515"/>
                  <w:sz w:val="18"/>
                  <w:szCs w:val="18"/>
                  <w:lang w:val="en-US"/>
                </w:rPr>
                <w:t>TafseerNa</w:t>
              </w:r>
              <w:proofErr w:type="spellEnd"/>
              <w:r w:rsidRPr="00C90E50">
                <w:rPr>
                  <w:rFonts w:ascii="Consolas" w:eastAsia="Times New Roman" w:hAnsi="Consolas" w:cs="Times New Roman"/>
                  <w:color w:val="A31515"/>
                  <w:sz w:val="18"/>
                  <w:szCs w:val="18"/>
                  <w:lang w:val="en-US"/>
                </w:rPr>
                <w:t>"</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451A5"/>
                  <w:sz w:val="18"/>
                  <w:szCs w:val="18"/>
                  <w:lang w:val="en-US"/>
                </w:rPr>
                <w:t>null</w:t>
              </w:r>
              <w:r w:rsidRPr="00C90E50">
                <w:rPr>
                  <w:rFonts w:ascii="Consolas" w:eastAsia="Times New Roman" w:hAnsi="Consolas" w:cs="Times New Roman"/>
                  <w:color w:val="000000"/>
                  <w:sz w:val="18"/>
                  <w:szCs w:val="18"/>
                  <w:lang w:val="en-US"/>
                </w:rPr>
                <w:t>,</w:t>
              </w:r>
            </w:ins>
          </w:p>
          <w:p w14:paraId="3F2F102D" w14:textId="77777777" w:rsidR="00C90E50" w:rsidRPr="00C90E50" w:rsidRDefault="00C90E50" w:rsidP="00C90E50">
            <w:pPr>
              <w:shd w:val="clear" w:color="auto" w:fill="FFFFFE"/>
              <w:spacing w:line="240" w:lineRule="atLeast"/>
              <w:jc w:val="left"/>
              <w:rPr>
                <w:ins w:id="813" w:author="Yahia Jad" w:date="2019-12-03T17:01:00Z"/>
                <w:rFonts w:ascii="Consolas" w:eastAsia="Times New Roman" w:hAnsi="Consolas" w:cs="Times New Roman"/>
                <w:color w:val="000000"/>
                <w:sz w:val="18"/>
                <w:szCs w:val="18"/>
                <w:lang w:val="en-US"/>
              </w:rPr>
            </w:pPr>
            <w:ins w:id="814"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w:t>
              </w:r>
              <w:proofErr w:type="spellStart"/>
              <w:r w:rsidRPr="00C90E50">
                <w:rPr>
                  <w:rFonts w:ascii="Consolas" w:eastAsia="Times New Roman" w:hAnsi="Consolas" w:cs="Times New Roman"/>
                  <w:color w:val="A31515"/>
                  <w:sz w:val="18"/>
                  <w:szCs w:val="18"/>
                  <w:lang w:val="en-US"/>
                </w:rPr>
                <w:t>TafseerNam</w:t>
              </w:r>
              <w:proofErr w:type="spellEnd"/>
              <w:r w:rsidRPr="00C90E50">
                <w:rPr>
                  <w:rFonts w:ascii="Consolas" w:eastAsia="Times New Roman" w:hAnsi="Consolas" w:cs="Times New Roman"/>
                  <w:color w:val="A31515"/>
                  <w:sz w:val="18"/>
                  <w:szCs w:val="18"/>
                  <w:lang w:val="en-US"/>
                </w:rPr>
                <w:t>"</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451A5"/>
                  <w:sz w:val="18"/>
                  <w:szCs w:val="18"/>
                  <w:lang w:val="en-US"/>
                </w:rPr>
                <w:t>null</w:t>
              </w:r>
              <w:r w:rsidRPr="00C90E50">
                <w:rPr>
                  <w:rFonts w:ascii="Consolas" w:eastAsia="Times New Roman" w:hAnsi="Consolas" w:cs="Times New Roman"/>
                  <w:color w:val="000000"/>
                  <w:sz w:val="18"/>
                  <w:szCs w:val="18"/>
                  <w:lang w:val="en-US"/>
                </w:rPr>
                <w:t>,</w:t>
              </w:r>
            </w:ins>
          </w:p>
          <w:p w14:paraId="0B8C6079" w14:textId="77777777" w:rsidR="00C90E50" w:rsidRPr="00C90E50" w:rsidRDefault="00C90E50" w:rsidP="00C90E50">
            <w:pPr>
              <w:shd w:val="clear" w:color="auto" w:fill="FFFFFE"/>
              <w:spacing w:line="240" w:lineRule="atLeast"/>
              <w:jc w:val="left"/>
              <w:rPr>
                <w:ins w:id="815" w:author="Yahia Jad" w:date="2019-12-03T17:01:00Z"/>
                <w:rFonts w:ascii="Consolas" w:eastAsia="Times New Roman" w:hAnsi="Consolas" w:cs="Times New Roman"/>
                <w:color w:val="000000"/>
                <w:sz w:val="18"/>
                <w:szCs w:val="18"/>
                <w:lang w:val="en-US"/>
              </w:rPr>
            </w:pPr>
            <w:ins w:id="816"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"auth"</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451A5"/>
                  <w:sz w:val="18"/>
                  <w:szCs w:val="18"/>
                  <w:lang w:val="en-US"/>
                </w:rPr>
                <w:t>null</w:t>
              </w:r>
              <w:r w:rsidRPr="00C90E50">
                <w:rPr>
                  <w:rFonts w:ascii="Consolas" w:eastAsia="Times New Roman" w:hAnsi="Consolas" w:cs="Times New Roman"/>
                  <w:color w:val="000000"/>
                  <w:sz w:val="18"/>
                  <w:szCs w:val="18"/>
                  <w:lang w:val="en-US"/>
                </w:rPr>
                <w:t>,</w:t>
              </w:r>
            </w:ins>
          </w:p>
          <w:p w14:paraId="235DB86F" w14:textId="77777777" w:rsidR="00C90E50" w:rsidRPr="00C90E50" w:rsidRDefault="00C90E50" w:rsidP="00C90E50">
            <w:pPr>
              <w:shd w:val="clear" w:color="auto" w:fill="FFFFFE"/>
              <w:spacing w:line="240" w:lineRule="atLeast"/>
              <w:jc w:val="left"/>
              <w:rPr>
                <w:ins w:id="817" w:author="Yahia Jad" w:date="2019-12-03T17:01:00Z"/>
                <w:rFonts w:ascii="Consolas" w:eastAsia="Times New Roman" w:hAnsi="Consolas" w:cs="Times New Roman"/>
                <w:color w:val="000000"/>
                <w:sz w:val="18"/>
                <w:szCs w:val="18"/>
                <w:lang w:val="en-US"/>
              </w:rPr>
            </w:pPr>
            <w:ins w:id="818"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w:t>
              </w:r>
              <w:proofErr w:type="spellStart"/>
              <w:r w:rsidRPr="00C90E50">
                <w:rPr>
                  <w:rFonts w:ascii="Consolas" w:eastAsia="Times New Roman" w:hAnsi="Consolas" w:cs="Times New Roman"/>
                  <w:color w:val="A31515"/>
                  <w:sz w:val="18"/>
                  <w:szCs w:val="18"/>
                  <w:lang w:val="en-US"/>
                </w:rPr>
                <w:t>authno</w:t>
              </w:r>
              <w:proofErr w:type="spellEnd"/>
              <w:r w:rsidRPr="00C90E50">
                <w:rPr>
                  <w:rFonts w:ascii="Consolas" w:eastAsia="Times New Roman" w:hAnsi="Consolas" w:cs="Times New Roman"/>
                  <w:color w:val="A31515"/>
                  <w:sz w:val="18"/>
                  <w:szCs w:val="18"/>
                  <w:lang w:val="en-US"/>
                </w:rPr>
                <w:t>"</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9885A"/>
                  <w:sz w:val="18"/>
                  <w:szCs w:val="18"/>
                  <w:lang w:val="en-US"/>
                </w:rPr>
                <w:t>1028</w:t>
              </w:r>
              <w:r w:rsidRPr="00C90E50">
                <w:rPr>
                  <w:rFonts w:ascii="Consolas" w:eastAsia="Times New Roman" w:hAnsi="Consolas" w:cs="Times New Roman"/>
                  <w:color w:val="000000"/>
                  <w:sz w:val="18"/>
                  <w:szCs w:val="18"/>
                  <w:lang w:val="en-US"/>
                </w:rPr>
                <w:t>,</w:t>
              </w:r>
            </w:ins>
          </w:p>
          <w:p w14:paraId="5D792FD2" w14:textId="77777777" w:rsidR="00C90E50" w:rsidRPr="00C90E50" w:rsidRDefault="00C90E50" w:rsidP="00C90E50">
            <w:pPr>
              <w:shd w:val="clear" w:color="auto" w:fill="FFFFFE"/>
              <w:spacing w:line="240" w:lineRule="atLeast"/>
              <w:jc w:val="left"/>
              <w:rPr>
                <w:ins w:id="819" w:author="Yahia Jad" w:date="2019-12-03T17:01:00Z"/>
                <w:rFonts w:ascii="Consolas" w:eastAsia="Times New Roman" w:hAnsi="Consolas" w:cs="Times New Roman"/>
                <w:color w:val="000000"/>
                <w:sz w:val="18"/>
                <w:szCs w:val="18"/>
                <w:lang w:val="en-US"/>
              </w:rPr>
            </w:pPr>
            <w:ins w:id="820"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w:t>
              </w:r>
              <w:proofErr w:type="spellStart"/>
              <w:r w:rsidRPr="00C90E50">
                <w:rPr>
                  <w:rFonts w:ascii="Consolas" w:eastAsia="Times New Roman" w:hAnsi="Consolas" w:cs="Times New Roman"/>
                  <w:color w:val="A31515"/>
                  <w:sz w:val="18"/>
                  <w:szCs w:val="18"/>
                  <w:lang w:val="en-US"/>
                </w:rPr>
                <w:t>bLnk</w:t>
              </w:r>
              <w:proofErr w:type="spellEnd"/>
              <w:r w:rsidRPr="00C90E50">
                <w:rPr>
                  <w:rFonts w:ascii="Consolas" w:eastAsia="Times New Roman" w:hAnsi="Consolas" w:cs="Times New Roman"/>
                  <w:color w:val="A31515"/>
                  <w:sz w:val="18"/>
                  <w:szCs w:val="18"/>
                  <w:lang w:val="en-US"/>
                </w:rPr>
                <w:t>"</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451A5"/>
                  <w:sz w:val="18"/>
                  <w:szCs w:val="18"/>
                  <w:lang w:val="en-US"/>
                </w:rPr>
                <w:t>null</w:t>
              </w:r>
              <w:r w:rsidRPr="00C90E50">
                <w:rPr>
                  <w:rFonts w:ascii="Consolas" w:eastAsia="Times New Roman" w:hAnsi="Consolas" w:cs="Times New Roman"/>
                  <w:color w:val="000000"/>
                  <w:sz w:val="18"/>
                  <w:szCs w:val="18"/>
                  <w:lang w:val="en-US"/>
                </w:rPr>
                <w:t>,</w:t>
              </w:r>
            </w:ins>
          </w:p>
          <w:p w14:paraId="0D2C7FA8" w14:textId="77777777" w:rsidR="00C90E50" w:rsidRPr="00C90E50" w:rsidRDefault="00C90E50" w:rsidP="00C90E50">
            <w:pPr>
              <w:shd w:val="clear" w:color="auto" w:fill="FFFFFE"/>
              <w:spacing w:line="240" w:lineRule="atLeast"/>
              <w:jc w:val="left"/>
              <w:rPr>
                <w:ins w:id="821" w:author="Yahia Jad" w:date="2019-12-03T17:01:00Z"/>
                <w:rFonts w:ascii="Consolas" w:eastAsia="Times New Roman" w:hAnsi="Consolas" w:cs="Times New Roman"/>
                <w:color w:val="000000"/>
                <w:sz w:val="18"/>
                <w:szCs w:val="18"/>
                <w:lang w:val="en-US"/>
              </w:rPr>
            </w:pPr>
            <w:ins w:id="822"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w:t>
              </w:r>
              <w:proofErr w:type="spellStart"/>
              <w:r w:rsidRPr="00C90E50">
                <w:rPr>
                  <w:rFonts w:ascii="Consolas" w:eastAsia="Times New Roman" w:hAnsi="Consolas" w:cs="Times New Roman"/>
                  <w:color w:val="A31515"/>
                  <w:sz w:val="18"/>
                  <w:szCs w:val="18"/>
                  <w:lang w:val="en-US"/>
                </w:rPr>
                <w:t>bVer</w:t>
              </w:r>
              <w:proofErr w:type="spellEnd"/>
              <w:r w:rsidRPr="00C90E50">
                <w:rPr>
                  <w:rFonts w:ascii="Consolas" w:eastAsia="Times New Roman" w:hAnsi="Consolas" w:cs="Times New Roman"/>
                  <w:color w:val="A31515"/>
                  <w:sz w:val="18"/>
                  <w:szCs w:val="18"/>
                  <w:lang w:val="en-US"/>
                </w:rPr>
                <w:t>"</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9885A"/>
                  <w:sz w:val="18"/>
                  <w:szCs w:val="18"/>
                  <w:lang w:val="en-US"/>
                </w:rPr>
                <w:t>1</w:t>
              </w:r>
              <w:r w:rsidRPr="00C90E50">
                <w:rPr>
                  <w:rFonts w:ascii="Consolas" w:eastAsia="Times New Roman" w:hAnsi="Consolas" w:cs="Times New Roman"/>
                  <w:color w:val="000000"/>
                  <w:sz w:val="18"/>
                  <w:szCs w:val="18"/>
                  <w:lang w:val="en-US"/>
                </w:rPr>
                <w:t>,</w:t>
              </w:r>
            </w:ins>
          </w:p>
          <w:p w14:paraId="7F2A06E0" w14:textId="77777777" w:rsidR="00C90E50" w:rsidRPr="00C90E50" w:rsidRDefault="00C90E50" w:rsidP="00C90E50">
            <w:pPr>
              <w:shd w:val="clear" w:color="auto" w:fill="FFFFFE"/>
              <w:spacing w:line="240" w:lineRule="atLeast"/>
              <w:jc w:val="left"/>
              <w:rPr>
                <w:ins w:id="823" w:author="Yahia Jad" w:date="2019-12-03T17:01:00Z"/>
                <w:rFonts w:ascii="Consolas" w:eastAsia="Times New Roman" w:hAnsi="Consolas" w:cs="Times New Roman"/>
                <w:color w:val="000000"/>
                <w:sz w:val="18"/>
                <w:szCs w:val="18"/>
                <w:lang w:val="en-US"/>
              </w:rPr>
            </w:pPr>
            <w:ins w:id="824"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w:t>
              </w:r>
              <w:proofErr w:type="spellStart"/>
              <w:r w:rsidRPr="00C90E50">
                <w:rPr>
                  <w:rFonts w:ascii="Consolas" w:eastAsia="Times New Roman" w:hAnsi="Consolas" w:cs="Times New Roman"/>
                  <w:color w:val="A31515"/>
                  <w:sz w:val="18"/>
                  <w:szCs w:val="18"/>
                  <w:lang w:val="en-US"/>
                </w:rPr>
                <w:t>betaka</w:t>
              </w:r>
              <w:proofErr w:type="spellEnd"/>
              <w:r w:rsidRPr="00C90E50">
                <w:rPr>
                  <w:rFonts w:ascii="Consolas" w:eastAsia="Times New Roman" w:hAnsi="Consolas" w:cs="Times New Roman"/>
                  <w:color w:val="A31515"/>
                  <w:sz w:val="18"/>
                  <w:szCs w:val="18"/>
                  <w:lang w:val="en-US"/>
                </w:rPr>
                <w:t>"</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451A5"/>
                  <w:sz w:val="18"/>
                  <w:szCs w:val="18"/>
                  <w:lang w:val="en-US"/>
                </w:rPr>
                <w:t>"</w:t>
              </w:r>
              <w:r w:rsidRPr="00C90E50">
                <w:rPr>
                  <w:rFonts w:ascii="Consolas" w:eastAsia="Times New Roman" w:hAnsi="Consolas" w:cs="Times New Roman"/>
                  <w:color w:val="0451A5"/>
                  <w:sz w:val="18"/>
                  <w:szCs w:val="18"/>
                  <w:rtl/>
                  <w:lang w:val="en-US"/>
                </w:rPr>
                <w:t>الكتاب</w:t>
              </w:r>
              <w:r w:rsidRPr="00C90E50">
                <w:rPr>
                  <w:rFonts w:ascii="Consolas" w:eastAsia="Times New Roman" w:hAnsi="Consolas" w:cs="Times New Roman"/>
                  <w:color w:val="0451A5"/>
                  <w:sz w:val="18"/>
                  <w:szCs w:val="18"/>
                  <w:lang w:val="en-US"/>
                </w:rPr>
                <w:t>: </w:t>
              </w:r>
              <w:r w:rsidRPr="00C90E50">
                <w:rPr>
                  <w:rFonts w:ascii="Consolas" w:eastAsia="Times New Roman" w:hAnsi="Consolas" w:cs="Times New Roman"/>
                  <w:color w:val="0451A5"/>
                  <w:sz w:val="18"/>
                  <w:szCs w:val="18"/>
                  <w:rtl/>
                  <w:lang w:val="en-US"/>
                </w:rPr>
                <w:t>دروس للشيخ عطية سالم</w:t>
              </w:r>
              <w:r w:rsidRPr="00C90E50">
                <w:rPr>
                  <w:rFonts w:ascii="Consolas" w:eastAsia="Times New Roman" w:hAnsi="Consolas" w:cs="Times New Roman"/>
                  <w:color w:val="0451A5"/>
                  <w:sz w:val="18"/>
                  <w:szCs w:val="18"/>
                  <w:lang w:val="en-US"/>
                </w:rPr>
                <w:t>\r\n</w:t>
              </w:r>
              <w:r w:rsidRPr="00C90E50">
                <w:rPr>
                  <w:rFonts w:ascii="Consolas" w:eastAsia="Times New Roman" w:hAnsi="Consolas" w:cs="Times New Roman"/>
                  <w:color w:val="0451A5"/>
                  <w:sz w:val="18"/>
                  <w:szCs w:val="18"/>
                  <w:rtl/>
                  <w:lang w:val="en-US"/>
                </w:rPr>
                <w:t>المؤلف</w:t>
              </w:r>
              <w:r w:rsidRPr="00C90E50">
                <w:rPr>
                  <w:rFonts w:ascii="Consolas" w:eastAsia="Times New Roman" w:hAnsi="Consolas" w:cs="Times New Roman"/>
                  <w:color w:val="0451A5"/>
                  <w:sz w:val="18"/>
                  <w:szCs w:val="18"/>
                  <w:lang w:val="en-US"/>
                </w:rPr>
                <w:t>: </w:t>
              </w:r>
              <w:r w:rsidRPr="00C90E50">
                <w:rPr>
                  <w:rFonts w:ascii="Consolas" w:eastAsia="Times New Roman" w:hAnsi="Consolas" w:cs="Times New Roman"/>
                  <w:color w:val="0451A5"/>
                  <w:sz w:val="18"/>
                  <w:szCs w:val="18"/>
                  <w:rtl/>
                  <w:lang w:val="en-US"/>
                </w:rPr>
                <w:t>عطية بن محمد سالم </w:t>
              </w:r>
              <w:r w:rsidRPr="00C90E50">
                <w:rPr>
                  <w:rFonts w:ascii="Consolas" w:eastAsia="Times New Roman" w:hAnsi="Consolas" w:cs="Times New Roman"/>
                  <w:color w:val="0451A5"/>
                  <w:sz w:val="18"/>
                  <w:szCs w:val="18"/>
                  <w:lang w:val="en-US"/>
                </w:rPr>
                <w:t>(</w:t>
              </w:r>
              <w:r w:rsidRPr="00C90E50">
                <w:rPr>
                  <w:rFonts w:ascii="Consolas" w:eastAsia="Times New Roman" w:hAnsi="Consolas" w:cs="Times New Roman"/>
                  <w:color w:val="0451A5"/>
                  <w:sz w:val="18"/>
                  <w:szCs w:val="18"/>
                  <w:rtl/>
                  <w:lang w:val="en-US"/>
                </w:rPr>
                <w:t>المتوفى</w:t>
              </w:r>
              <w:r w:rsidRPr="00C90E50">
                <w:rPr>
                  <w:rFonts w:ascii="Consolas" w:eastAsia="Times New Roman" w:hAnsi="Consolas" w:cs="Times New Roman"/>
                  <w:color w:val="0451A5"/>
                  <w:sz w:val="18"/>
                  <w:szCs w:val="18"/>
                  <w:lang w:val="en-US"/>
                </w:rPr>
                <w:t>: 1420</w:t>
              </w:r>
              <w:proofErr w:type="gramStart"/>
              <w:r w:rsidRPr="00C90E50">
                <w:rPr>
                  <w:rFonts w:ascii="Consolas" w:eastAsia="Times New Roman" w:hAnsi="Consolas" w:cs="Times New Roman"/>
                  <w:color w:val="0451A5"/>
                  <w:sz w:val="18"/>
                  <w:szCs w:val="18"/>
                  <w:rtl/>
                  <w:lang w:val="en-US"/>
                </w:rPr>
                <w:t>هـ</w:t>
              </w:r>
              <w:r w:rsidRPr="00C90E50">
                <w:rPr>
                  <w:rFonts w:ascii="Consolas" w:eastAsia="Times New Roman" w:hAnsi="Consolas" w:cs="Times New Roman"/>
                  <w:color w:val="0451A5"/>
                  <w:sz w:val="18"/>
                  <w:szCs w:val="18"/>
                  <w:lang w:val="en-US"/>
                </w:rPr>
                <w:t>)\r\n</w:t>
              </w:r>
              <w:proofErr w:type="gramEnd"/>
              <w:r w:rsidRPr="00C90E50">
                <w:rPr>
                  <w:rFonts w:ascii="Consolas" w:eastAsia="Times New Roman" w:hAnsi="Consolas" w:cs="Times New Roman"/>
                  <w:color w:val="0451A5"/>
                  <w:sz w:val="18"/>
                  <w:szCs w:val="18"/>
                  <w:rtl/>
                  <w:lang w:val="en-US"/>
                </w:rPr>
                <w:t>مصدر الكتاب</w:t>
              </w:r>
              <w:r w:rsidRPr="00C90E50">
                <w:rPr>
                  <w:rFonts w:ascii="Consolas" w:eastAsia="Times New Roman" w:hAnsi="Consolas" w:cs="Times New Roman"/>
                  <w:color w:val="0451A5"/>
                  <w:sz w:val="18"/>
                  <w:szCs w:val="18"/>
                  <w:lang w:val="en-US"/>
                </w:rPr>
                <w:t>: </w:t>
              </w:r>
              <w:r w:rsidRPr="00C90E50">
                <w:rPr>
                  <w:rFonts w:ascii="Consolas" w:eastAsia="Times New Roman" w:hAnsi="Consolas" w:cs="Times New Roman"/>
                  <w:color w:val="0451A5"/>
                  <w:sz w:val="18"/>
                  <w:szCs w:val="18"/>
                  <w:rtl/>
                  <w:lang w:val="en-US"/>
                </w:rPr>
                <w:t>دروس صوتية قام بتفريغها موقع الشبكة الإسلامية</w:t>
              </w:r>
              <w:r w:rsidRPr="00C90E50">
                <w:rPr>
                  <w:rFonts w:ascii="Consolas" w:eastAsia="Times New Roman" w:hAnsi="Consolas" w:cs="Times New Roman"/>
                  <w:color w:val="0451A5"/>
                  <w:sz w:val="18"/>
                  <w:szCs w:val="18"/>
                  <w:lang w:val="en-US"/>
                </w:rPr>
                <w:t>\r\nhttp://www.islamweb.net\r\n[  </w:t>
              </w:r>
              <w:r w:rsidRPr="00C90E50">
                <w:rPr>
                  <w:rFonts w:ascii="Consolas" w:eastAsia="Times New Roman" w:hAnsi="Consolas" w:cs="Times New Roman"/>
                  <w:color w:val="0451A5"/>
                  <w:sz w:val="18"/>
                  <w:szCs w:val="18"/>
                  <w:rtl/>
                  <w:lang w:val="en-US"/>
                </w:rPr>
                <w:t>الكتاب مرقم آليا، ورقم الجزء هو رقم الدرس </w:t>
              </w:r>
              <w:r w:rsidRPr="00C90E50">
                <w:rPr>
                  <w:rFonts w:ascii="Consolas" w:eastAsia="Times New Roman" w:hAnsi="Consolas" w:cs="Times New Roman"/>
                  <w:color w:val="0451A5"/>
                  <w:sz w:val="18"/>
                  <w:szCs w:val="18"/>
                  <w:lang w:val="en-US"/>
                </w:rPr>
                <w:t>- 19 </w:t>
              </w:r>
              <w:r w:rsidRPr="00C90E50">
                <w:rPr>
                  <w:rFonts w:ascii="Consolas" w:eastAsia="Times New Roman" w:hAnsi="Consolas" w:cs="Times New Roman"/>
                  <w:color w:val="0451A5"/>
                  <w:sz w:val="18"/>
                  <w:szCs w:val="18"/>
                  <w:rtl/>
                  <w:lang w:val="en-US"/>
                </w:rPr>
                <w:t>درسا</w:t>
              </w:r>
              <w:r w:rsidRPr="00C90E50">
                <w:rPr>
                  <w:rFonts w:ascii="Consolas" w:eastAsia="Times New Roman" w:hAnsi="Consolas" w:cs="Times New Roman"/>
                  <w:color w:val="0451A5"/>
                  <w:sz w:val="18"/>
                  <w:szCs w:val="18"/>
                  <w:lang w:val="en-US"/>
                </w:rPr>
                <w:t>]"</w:t>
              </w:r>
              <w:r w:rsidRPr="00C90E50">
                <w:rPr>
                  <w:rFonts w:ascii="Consolas" w:eastAsia="Times New Roman" w:hAnsi="Consolas" w:cs="Times New Roman"/>
                  <w:color w:val="000000"/>
                  <w:sz w:val="18"/>
                  <w:szCs w:val="18"/>
                  <w:lang w:val="en-US"/>
                </w:rPr>
                <w:t>,</w:t>
              </w:r>
            </w:ins>
          </w:p>
          <w:p w14:paraId="0A56BE15" w14:textId="77777777" w:rsidR="00C90E50" w:rsidRPr="00C90E50" w:rsidRDefault="00C90E50" w:rsidP="00C90E50">
            <w:pPr>
              <w:shd w:val="clear" w:color="auto" w:fill="FFFFFE"/>
              <w:spacing w:line="240" w:lineRule="atLeast"/>
              <w:jc w:val="left"/>
              <w:rPr>
                <w:ins w:id="825" w:author="Yahia Jad" w:date="2019-12-03T17:01:00Z"/>
                <w:rFonts w:ascii="Consolas" w:eastAsia="Times New Roman" w:hAnsi="Consolas" w:cs="Times New Roman"/>
                <w:color w:val="000000"/>
                <w:sz w:val="18"/>
                <w:szCs w:val="18"/>
                <w:lang w:val="en-US"/>
              </w:rPr>
            </w:pPr>
            <w:ins w:id="826"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"bk"</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451A5"/>
                  <w:sz w:val="18"/>
                  <w:szCs w:val="18"/>
                  <w:lang w:val="en-US"/>
                </w:rPr>
                <w:t>"</w:t>
              </w:r>
              <w:r w:rsidRPr="00C90E50">
                <w:rPr>
                  <w:rFonts w:ascii="Consolas" w:eastAsia="Times New Roman" w:hAnsi="Consolas" w:cs="Times New Roman"/>
                  <w:color w:val="0451A5"/>
                  <w:sz w:val="18"/>
                  <w:szCs w:val="18"/>
                  <w:rtl/>
                  <w:lang w:val="en-US"/>
                </w:rPr>
                <w:t>دروس للشيخ عطية سالم</w:t>
              </w:r>
              <w:r w:rsidRPr="00C90E50">
                <w:rPr>
                  <w:rFonts w:ascii="Consolas" w:eastAsia="Times New Roman" w:hAnsi="Consolas" w:cs="Times New Roman"/>
                  <w:color w:val="0451A5"/>
                  <w:sz w:val="18"/>
                  <w:szCs w:val="18"/>
                  <w:lang w:val="en-US"/>
                </w:rPr>
                <w:t>"</w:t>
              </w:r>
              <w:r w:rsidRPr="00C90E50">
                <w:rPr>
                  <w:rFonts w:ascii="Consolas" w:eastAsia="Times New Roman" w:hAnsi="Consolas" w:cs="Times New Roman"/>
                  <w:color w:val="000000"/>
                  <w:sz w:val="18"/>
                  <w:szCs w:val="18"/>
                  <w:lang w:val="en-US"/>
                </w:rPr>
                <w:t>,</w:t>
              </w:r>
            </w:ins>
          </w:p>
          <w:p w14:paraId="3CC6E519" w14:textId="77777777" w:rsidR="00C90E50" w:rsidRPr="00C90E50" w:rsidRDefault="00C90E50" w:rsidP="00C90E50">
            <w:pPr>
              <w:shd w:val="clear" w:color="auto" w:fill="FFFFFE"/>
              <w:spacing w:line="240" w:lineRule="atLeast"/>
              <w:jc w:val="left"/>
              <w:rPr>
                <w:ins w:id="827" w:author="Yahia Jad" w:date="2019-12-03T17:01:00Z"/>
                <w:rFonts w:ascii="Consolas" w:eastAsia="Times New Roman" w:hAnsi="Consolas" w:cs="Times New Roman"/>
                <w:color w:val="000000"/>
                <w:sz w:val="18"/>
                <w:szCs w:val="18"/>
                <w:lang w:val="en-US"/>
              </w:rPr>
            </w:pPr>
            <w:ins w:id="828" w:author="Yahia Jad" w:date="2019-12-03T17:01:00Z">
              <w:r w:rsidRPr="00C90E50">
                <w:rPr>
                  <w:rFonts w:ascii="Consolas" w:eastAsia="Times New Roman" w:hAnsi="Consolas" w:cs="Times New Roman"/>
                  <w:color w:val="000000"/>
                  <w:sz w:val="18"/>
                  <w:szCs w:val="18"/>
                  <w:lang w:val="en-US"/>
                </w:rPr>
                <w:lastRenderedPageBreak/>
                <w:t>      </w:t>
              </w:r>
              <w:r w:rsidRPr="00C90E50">
                <w:rPr>
                  <w:rFonts w:ascii="Consolas" w:eastAsia="Times New Roman" w:hAnsi="Consolas" w:cs="Times New Roman"/>
                  <w:color w:val="A31515"/>
                  <w:sz w:val="18"/>
                  <w:szCs w:val="18"/>
                  <w:lang w:val="en-US"/>
                </w:rPr>
                <w:t>"</w:t>
              </w:r>
              <w:proofErr w:type="spellStart"/>
              <w:r w:rsidRPr="00C90E50">
                <w:rPr>
                  <w:rFonts w:ascii="Consolas" w:eastAsia="Times New Roman" w:hAnsi="Consolas" w:cs="Times New Roman"/>
                  <w:color w:val="A31515"/>
                  <w:sz w:val="18"/>
                  <w:szCs w:val="18"/>
                  <w:lang w:val="en-US"/>
                </w:rPr>
                <w:t>bkid</w:t>
              </w:r>
              <w:proofErr w:type="spellEnd"/>
              <w:r w:rsidRPr="00C90E50">
                <w:rPr>
                  <w:rFonts w:ascii="Consolas" w:eastAsia="Times New Roman" w:hAnsi="Consolas" w:cs="Times New Roman"/>
                  <w:color w:val="A31515"/>
                  <w:sz w:val="18"/>
                  <w:szCs w:val="18"/>
                  <w:lang w:val="en-US"/>
                </w:rPr>
                <w:t>"</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9885A"/>
                  <w:sz w:val="18"/>
                  <w:szCs w:val="18"/>
                  <w:lang w:val="en-US"/>
                </w:rPr>
                <w:t>8</w:t>
              </w:r>
              <w:r w:rsidRPr="00C90E50">
                <w:rPr>
                  <w:rFonts w:ascii="Consolas" w:eastAsia="Times New Roman" w:hAnsi="Consolas" w:cs="Times New Roman"/>
                  <w:color w:val="000000"/>
                  <w:sz w:val="18"/>
                  <w:szCs w:val="18"/>
                  <w:lang w:val="en-US"/>
                </w:rPr>
                <w:t>,</w:t>
              </w:r>
            </w:ins>
          </w:p>
          <w:p w14:paraId="354FD623" w14:textId="77777777" w:rsidR="00C90E50" w:rsidRPr="00C90E50" w:rsidRDefault="00C90E50" w:rsidP="00C90E50">
            <w:pPr>
              <w:shd w:val="clear" w:color="auto" w:fill="FFFFFE"/>
              <w:spacing w:line="240" w:lineRule="atLeast"/>
              <w:jc w:val="left"/>
              <w:rPr>
                <w:ins w:id="829" w:author="Yahia Jad" w:date="2019-12-03T17:01:00Z"/>
                <w:rFonts w:ascii="Consolas" w:eastAsia="Times New Roman" w:hAnsi="Consolas" w:cs="Times New Roman"/>
                <w:color w:val="000000"/>
                <w:sz w:val="18"/>
                <w:szCs w:val="18"/>
                <w:lang w:val="en-US"/>
              </w:rPr>
            </w:pPr>
            <w:ins w:id="830"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w:t>
              </w:r>
              <w:proofErr w:type="spellStart"/>
              <w:r w:rsidRPr="00C90E50">
                <w:rPr>
                  <w:rFonts w:ascii="Consolas" w:eastAsia="Times New Roman" w:hAnsi="Consolas" w:cs="Times New Roman"/>
                  <w:color w:val="A31515"/>
                  <w:sz w:val="18"/>
                  <w:szCs w:val="18"/>
                  <w:lang w:val="en-US"/>
                </w:rPr>
                <w:t>bkord</w:t>
              </w:r>
              <w:proofErr w:type="spellEnd"/>
              <w:r w:rsidRPr="00C90E50">
                <w:rPr>
                  <w:rFonts w:ascii="Consolas" w:eastAsia="Times New Roman" w:hAnsi="Consolas" w:cs="Times New Roman"/>
                  <w:color w:val="A31515"/>
                  <w:sz w:val="18"/>
                  <w:szCs w:val="18"/>
                  <w:lang w:val="en-US"/>
                </w:rPr>
                <w:t>"</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9885A"/>
                  <w:sz w:val="18"/>
                  <w:szCs w:val="18"/>
                  <w:lang w:val="en-US"/>
                </w:rPr>
                <w:t>5238</w:t>
              </w:r>
              <w:r w:rsidRPr="00C90E50">
                <w:rPr>
                  <w:rFonts w:ascii="Consolas" w:eastAsia="Times New Roman" w:hAnsi="Consolas" w:cs="Times New Roman"/>
                  <w:color w:val="000000"/>
                  <w:sz w:val="18"/>
                  <w:szCs w:val="18"/>
                  <w:lang w:val="en-US"/>
                </w:rPr>
                <w:t>,</w:t>
              </w:r>
            </w:ins>
          </w:p>
          <w:p w14:paraId="52D6BF53" w14:textId="77777777" w:rsidR="00C90E50" w:rsidRPr="00C90E50" w:rsidRDefault="00C90E50" w:rsidP="00C90E50">
            <w:pPr>
              <w:shd w:val="clear" w:color="auto" w:fill="FFFFFE"/>
              <w:spacing w:line="240" w:lineRule="atLeast"/>
              <w:jc w:val="left"/>
              <w:rPr>
                <w:ins w:id="831" w:author="Yahia Jad" w:date="2019-12-03T17:01:00Z"/>
                <w:rFonts w:ascii="Consolas" w:eastAsia="Times New Roman" w:hAnsi="Consolas" w:cs="Times New Roman"/>
                <w:color w:val="000000"/>
                <w:sz w:val="18"/>
                <w:szCs w:val="18"/>
                <w:lang w:val="en-US"/>
              </w:rPr>
            </w:pPr>
            <w:ins w:id="832"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"cat"</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9885A"/>
                  <w:sz w:val="18"/>
                  <w:szCs w:val="18"/>
                  <w:lang w:val="en-US"/>
                </w:rPr>
                <w:t>155</w:t>
              </w:r>
              <w:r w:rsidRPr="00C90E50">
                <w:rPr>
                  <w:rFonts w:ascii="Consolas" w:eastAsia="Times New Roman" w:hAnsi="Consolas" w:cs="Times New Roman"/>
                  <w:color w:val="000000"/>
                  <w:sz w:val="18"/>
                  <w:szCs w:val="18"/>
                  <w:lang w:val="en-US"/>
                </w:rPr>
                <w:t>,</w:t>
              </w:r>
            </w:ins>
          </w:p>
          <w:p w14:paraId="1376BF5A" w14:textId="77777777" w:rsidR="00C90E50" w:rsidRPr="00C90E50" w:rsidRDefault="00C90E50" w:rsidP="00C90E50">
            <w:pPr>
              <w:shd w:val="clear" w:color="auto" w:fill="FFFFFE"/>
              <w:spacing w:line="240" w:lineRule="atLeast"/>
              <w:jc w:val="left"/>
              <w:rPr>
                <w:ins w:id="833" w:author="Yahia Jad" w:date="2019-12-03T17:01:00Z"/>
                <w:rFonts w:ascii="Consolas" w:eastAsia="Times New Roman" w:hAnsi="Consolas" w:cs="Times New Roman"/>
                <w:color w:val="000000"/>
                <w:sz w:val="18"/>
                <w:szCs w:val="18"/>
                <w:lang w:val="en-US"/>
              </w:rPr>
            </w:pPr>
            <w:ins w:id="834"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"inf"</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451A5"/>
                  <w:sz w:val="18"/>
                  <w:szCs w:val="18"/>
                  <w:lang w:val="en-US"/>
                </w:rPr>
                <w:t>""</w:t>
              </w:r>
              <w:r w:rsidRPr="00C90E50">
                <w:rPr>
                  <w:rFonts w:ascii="Consolas" w:eastAsia="Times New Roman" w:hAnsi="Consolas" w:cs="Times New Roman"/>
                  <w:color w:val="000000"/>
                  <w:sz w:val="18"/>
                  <w:szCs w:val="18"/>
                  <w:lang w:val="en-US"/>
                </w:rPr>
                <w:t>,</w:t>
              </w:r>
            </w:ins>
          </w:p>
          <w:p w14:paraId="4D979E43" w14:textId="77777777" w:rsidR="00C90E50" w:rsidRPr="00C90E50" w:rsidRDefault="00C90E50" w:rsidP="00C90E50">
            <w:pPr>
              <w:shd w:val="clear" w:color="auto" w:fill="FFFFFE"/>
              <w:spacing w:line="240" w:lineRule="atLeast"/>
              <w:jc w:val="left"/>
              <w:rPr>
                <w:ins w:id="835" w:author="Yahia Jad" w:date="2019-12-03T17:01:00Z"/>
                <w:rFonts w:ascii="Consolas" w:eastAsia="Times New Roman" w:hAnsi="Consolas" w:cs="Times New Roman"/>
                <w:color w:val="000000"/>
                <w:sz w:val="18"/>
                <w:szCs w:val="18"/>
                <w:lang w:val="en-US"/>
              </w:rPr>
            </w:pPr>
            <w:ins w:id="836"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w:t>
              </w:r>
              <w:proofErr w:type="spellStart"/>
              <w:r w:rsidRPr="00C90E50">
                <w:rPr>
                  <w:rFonts w:ascii="Consolas" w:eastAsia="Times New Roman" w:hAnsi="Consolas" w:cs="Times New Roman"/>
                  <w:color w:val="A31515"/>
                  <w:sz w:val="18"/>
                  <w:szCs w:val="18"/>
                  <w:lang w:val="en-US"/>
                </w:rPr>
                <w:t>nData</w:t>
              </w:r>
              <w:proofErr w:type="spellEnd"/>
              <w:r w:rsidRPr="00C90E50">
                <w:rPr>
                  <w:rFonts w:ascii="Consolas" w:eastAsia="Times New Roman" w:hAnsi="Consolas" w:cs="Times New Roman"/>
                  <w:color w:val="A31515"/>
                  <w:sz w:val="18"/>
                  <w:szCs w:val="18"/>
                  <w:lang w:val="en-US"/>
                </w:rPr>
                <w:t>"</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451A5"/>
                  <w:sz w:val="18"/>
                  <w:szCs w:val="18"/>
                  <w:lang w:val="en-US"/>
                </w:rPr>
                <w:t>"</w:t>
              </w:r>
              <w:r w:rsidRPr="00C90E50">
                <w:rPr>
                  <w:rFonts w:ascii="Consolas" w:eastAsia="Times New Roman" w:hAnsi="Consolas" w:cs="Times New Roman"/>
                  <w:color w:val="0451A5"/>
                  <w:sz w:val="18"/>
                  <w:szCs w:val="18"/>
                  <w:rtl/>
                  <w:lang w:val="en-US"/>
                </w:rPr>
                <w:t>دروس الح</w:t>
              </w:r>
              <w:r w:rsidRPr="00C90E50">
                <w:rPr>
                  <w:rFonts w:ascii="Consolas" w:eastAsia="Times New Roman" w:hAnsi="Consolas" w:cs="Times New Roman"/>
                  <w:color w:val="0451A5"/>
                  <w:sz w:val="18"/>
                  <w:szCs w:val="18"/>
                  <w:lang w:val="en-US"/>
                </w:rPr>
                <w:t>CE133569</w:t>
              </w:r>
              <w:r w:rsidRPr="00C90E50">
                <w:rPr>
                  <w:rFonts w:ascii="Consolas" w:eastAsia="Times New Roman" w:hAnsi="Consolas" w:cs="Times New Roman"/>
                  <w:color w:val="0451A5"/>
                  <w:sz w:val="18"/>
                  <w:szCs w:val="18"/>
                  <w:rtl/>
                  <w:lang w:val="en-US"/>
                </w:rPr>
                <w:t>له محمد</w:t>
              </w:r>
              <w:r w:rsidRPr="00C90E50">
                <w:rPr>
                  <w:rFonts w:ascii="Consolas" w:eastAsia="Times New Roman" w:hAnsi="Consolas" w:cs="Times New Roman"/>
                  <w:color w:val="0451A5"/>
                  <w:sz w:val="18"/>
                  <w:szCs w:val="18"/>
                  <w:lang w:val="en-US"/>
                </w:rPr>
                <w:t>."</w:t>
              </w:r>
              <w:r w:rsidRPr="00C90E50">
                <w:rPr>
                  <w:rFonts w:ascii="Consolas" w:eastAsia="Times New Roman" w:hAnsi="Consolas" w:cs="Times New Roman"/>
                  <w:color w:val="000000"/>
                  <w:sz w:val="18"/>
                  <w:szCs w:val="18"/>
                  <w:lang w:val="en-US"/>
                </w:rPr>
                <w:t>,</w:t>
              </w:r>
            </w:ins>
          </w:p>
          <w:p w14:paraId="4C9F3D84" w14:textId="77777777" w:rsidR="00C90E50" w:rsidRPr="00C90E50" w:rsidRDefault="00C90E50" w:rsidP="00C90E50">
            <w:pPr>
              <w:shd w:val="clear" w:color="auto" w:fill="FFFFFE"/>
              <w:spacing w:line="240" w:lineRule="atLeast"/>
              <w:jc w:val="left"/>
              <w:rPr>
                <w:ins w:id="837" w:author="Yahia Jad" w:date="2019-12-03T17:01:00Z"/>
                <w:rFonts w:ascii="Consolas" w:eastAsia="Times New Roman" w:hAnsi="Consolas" w:cs="Times New Roman"/>
                <w:color w:val="000000"/>
                <w:sz w:val="18"/>
                <w:szCs w:val="18"/>
                <w:lang w:val="en-US"/>
              </w:rPr>
            </w:pPr>
            <w:ins w:id="838"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w:t>
              </w:r>
              <w:proofErr w:type="spellStart"/>
              <w:r w:rsidRPr="00C90E50">
                <w:rPr>
                  <w:rFonts w:ascii="Consolas" w:eastAsia="Times New Roman" w:hAnsi="Consolas" w:cs="Times New Roman"/>
                  <w:color w:val="A31515"/>
                  <w:sz w:val="18"/>
                  <w:szCs w:val="18"/>
                  <w:lang w:val="en-US"/>
                </w:rPr>
                <w:t>oAuth</w:t>
              </w:r>
              <w:proofErr w:type="spellEnd"/>
              <w:r w:rsidRPr="00C90E50">
                <w:rPr>
                  <w:rFonts w:ascii="Consolas" w:eastAsia="Times New Roman" w:hAnsi="Consolas" w:cs="Times New Roman"/>
                  <w:color w:val="A31515"/>
                  <w:sz w:val="18"/>
                  <w:szCs w:val="18"/>
                  <w:lang w:val="en-US"/>
                </w:rPr>
                <w:t>"</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9885A"/>
                  <w:sz w:val="18"/>
                  <w:szCs w:val="18"/>
                  <w:lang w:val="en-US"/>
                </w:rPr>
                <w:t>1028</w:t>
              </w:r>
              <w:r w:rsidRPr="00C90E50">
                <w:rPr>
                  <w:rFonts w:ascii="Consolas" w:eastAsia="Times New Roman" w:hAnsi="Consolas" w:cs="Times New Roman"/>
                  <w:color w:val="000000"/>
                  <w:sz w:val="18"/>
                  <w:szCs w:val="18"/>
                  <w:lang w:val="en-US"/>
                </w:rPr>
                <w:t>,</w:t>
              </w:r>
            </w:ins>
          </w:p>
          <w:p w14:paraId="1407CE3E" w14:textId="77777777" w:rsidR="00C90E50" w:rsidRPr="00C90E50" w:rsidRDefault="00C90E50" w:rsidP="00C90E50">
            <w:pPr>
              <w:shd w:val="clear" w:color="auto" w:fill="FFFFFE"/>
              <w:spacing w:line="240" w:lineRule="atLeast"/>
              <w:jc w:val="left"/>
              <w:rPr>
                <w:ins w:id="839" w:author="Yahia Jad" w:date="2019-12-03T17:01:00Z"/>
                <w:rFonts w:ascii="Consolas" w:eastAsia="Times New Roman" w:hAnsi="Consolas" w:cs="Times New Roman"/>
                <w:color w:val="000000"/>
                <w:sz w:val="18"/>
                <w:szCs w:val="18"/>
                <w:lang w:val="en-US"/>
              </w:rPr>
            </w:pPr>
            <w:ins w:id="840"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w:t>
              </w:r>
              <w:proofErr w:type="spellStart"/>
              <w:r w:rsidRPr="00C90E50">
                <w:rPr>
                  <w:rFonts w:ascii="Consolas" w:eastAsia="Times New Roman" w:hAnsi="Consolas" w:cs="Times New Roman"/>
                  <w:color w:val="A31515"/>
                  <w:sz w:val="18"/>
                  <w:szCs w:val="18"/>
                  <w:lang w:val="en-US"/>
                </w:rPr>
                <w:t>oNum</w:t>
              </w:r>
              <w:proofErr w:type="spellEnd"/>
              <w:r w:rsidRPr="00C90E50">
                <w:rPr>
                  <w:rFonts w:ascii="Consolas" w:eastAsia="Times New Roman" w:hAnsi="Consolas" w:cs="Times New Roman"/>
                  <w:color w:val="A31515"/>
                  <w:sz w:val="18"/>
                  <w:szCs w:val="18"/>
                  <w:lang w:val="en-US"/>
                </w:rPr>
                <w:t>"</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9885A"/>
                  <w:sz w:val="18"/>
                  <w:szCs w:val="18"/>
                  <w:lang w:val="en-US"/>
                </w:rPr>
                <w:t>8</w:t>
              </w:r>
              <w:r w:rsidRPr="00C90E50">
                <w:rPr>
                  <w:rFonts w:ascii="Consolas" w:eastAsia="Times New Roman" w:hAnsi="Consolas" w:cs="Times New Roman"/>
                  <w:color w:val="000000"/>
                  <w:sz w:val="18"/>
                  <w:szCs w:val="18"/>
                  <w:lang w:val="en-US"/>
                </w:rPr>
                <w:t>,</w:t>
              </w:r>
            </w:ins>
          </w:p>
          <w:p w14:paraId="0A7FD979" w14:textId="77777777" w:rsidR="00C90E50" w:rsidRPr="00C90E50" w:rsidRDefault="00C90E50" w:rsidP="00C90E50">
            <w:pPr>
              <w:shd w:val="clear" w:color="auto" w:fill="FFFFFE"/>
              <w:spacing w:line="240" w:lineRule="atLeast"/>
              <w:jc w:val="left"/>
              <w:rPr>
                <w:ins w:id="841" w:author="Yahia Jad" w:date="2019-12-03T17:01:00Z"/>
                <w:rFonts w:ascii="Consolas" w:eastAsia="Times New Roman" w:hAnsi="Consolas" w:cs="Times New Roman"/>
                <w:color w:val="000000"/>
                <w:sz w:val="18"/>
                <w:szCs w:val="18"/>
                <w:lang w:val="en-US"/>
              </w:rPr>
            </w:pPr>
            <w:ins w:id="842"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w:t>
              </w:r>
              <w:proofErr w:type="spellStart"/>
              <w:r w:rsidRPr="00C90E50">
                <w:rPr>
                  <w:rFonts w:ascii="Consolas" w:eastAsia="Times New Roman" w:hAnsi="Consolas" w:cs="Times New Roman"/>
                  <w:color w:val="A31515"/>
                  <w:sz w:val="18"/>
                  <w:szCs w:val="18"/>
                  <w:lang w:val="en-US"/>
                </w:rPr>
                <w:t>oVer</w:t>
              </w:r>
              <w:proofErr w:type="spellEnd"/>
              <w:r w:rsidRPr="00C90E50">
                <w:rPr>
                  <w:rFonts w:ascii="Consolas" w:eastAsia="Times New Roman" w:hAnsi="Consolas" w:cs="Times New Roman"/>
                  <w:color w:val="A31515"/>
                  <w:sz w:val="18"/>
                  <w:szCs w:val="18"/>
                  <w:lang w:val="en-US"/>
                </w:rPr>
                <w:t>"</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9885A"/>
                  <w:sz w:val="18"/>
                  <w:szCs w:val="18"/>
                  <w:lang w:val="en-US"/>
                </w:rPr>
                <w:t>2</w:t>
              </w:r>
              <w:r w:rsidRPr="00C90E50">
                <w:rPr>
                  <w:rFonts w:ascii="Consolas" w:eastAsia="Times New Roman" w:hAnsi="Consolas" w:cs="Times New Roman"/>
                  <w:color w:val="000000"/>
                  <w:sz w:val="18"/>
                  <w:szCs w:val="18"/>
                  <w:lang w:val="en-US"/>
                </w:rPr>
                <w:t>,</w:t>
              </w:r>
            </w:ins>
          </w:p>
          <w:p w14:paraId="65C6AC3B" w14:textId="77777777" w:rsidR="00C90E50" w:rsidRPr="00C90E50" w:rsidRDefault="00C90E50" w:rsidP="00C90E50">
            <w:pPr>
              <w:shd w:val="clear" w:color="auto" w:fill="FFFFFE"/>
              <w:spacing w:line="240" w:lineRule="atLeast"/>
              <w:jc w:val="left"/>
              <w:rPr>
                <w:ins w:id="843" w:author="Yahia Jad" w:date="2019-12-03T17:01:00Z"/>
                <w:rFonts w:ascii="Consolas" w:eastAsia="Times New Roman" w:hAnsi="Consolas" w:cs="Times New Roman"/>
                <w:color w:val="000000"/>
                <w:sz w:val="18"/>
                <w:szCs w:val="18"/>
                <w:lang w:val="en-US"/>
              </w:rPr>
            </w:pPr>
            <w:ins w:id="844"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"seal"</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451A5"/>
                  <w:sz w:val="18"/>
                  <w:szCs w:val="18"/>
                  <w:lang w:val="en-US"/>
                </w:rPr>
                <w:t>"23EF8482"</w:t>
              </w:r>
              <w:r w:rsidRPr="00C90E50">
                <w:rPr>
                  <w:rFonts w:ascii="Consolas" w:eastAsia="Times New Roman" w:hAnsi="Consolas" w:cs="Times New Roman"/>
                  <w:color w:val="000000"/>
                  <w:sz w:val="18"/>
                  <w:szCs w:val="18"/>
                  <w:lang w:val="en-US"/>
                </w:rPr>
                <w:t>,</w:t>
              </w:r>
            </w:ins>
          </w:p>
          <w:p w14:paraId="11CA32E5" w14:textId="77777777" w:rsidR="00C90E50" w:rsidRPr="00C90E50" w:rsidRDefault="00C90E50" w:rsidP="00C90E50">
            <w:pPr>
              <w:shd w:val="clear" w:color="auto" w:fill="FFFFFE"/>
              <w:spacing w:line="240" w:lineRule="atLeast"/>
              <w:jc w:val="left"/>
              <w:rPr>
                <w:ins w:id="845" w:author="Yahia Jad" w:date="2019-12-03T17:01:00Z"/>
                <w:rFonts w:ascii="Consolas" w:eastAsia="Times New Roman" w:hAnsi="Consolas" w:cs="Times New Roman"/>
                <w:color w:val="000000"/>
                <w:sz w:val="18"/>
                <w:szCs w:val="18"/>
                <w:lang w:val="en-US"/>
              </w:rPr>
            </w:pPr>
            <w:ins w:id="846" w:author="Yahia Jad" w:date="2019-12-03T17:01:00Z">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A31515"/>
                  <w:sz w:val="18"/>
                  <w:szCs w:val="18"/>
                  <w:lang w:val="en-US"/>
                </w:rPr>
                <w:t>"</w:t>
              </w:r>
              <w:proofErr w:type="spellStart"/>
              <w:r w:rsidRPr="00C90E50">
                <w:rPr>
                  <w:rFonts w:ascii="Consolas" w:eastAsia="Times New Roman" w:hAnsi="Consolas" w:cs="Times New Roman"/>
                  <w:color w:val="A31515"/>
                  <w:sz w:val="18"/>
                  <w:szCs w:val="18"/>
                  <w:lang w:val="en-US"/>
                </w:rPr>
                <w:t>verName</w:t>
              </w:r>
              <w:proofErr w:type="spellEnd"/>
              <w:r w:rsidRPr="00C90E50">
                <w:rPr>
                  <w:rFonts w:ascii="Consolas" w:eastAsia="Times New Roman" w:hAnsi="Consolas" w:cs="Times New Roman"/>
                  <w:color w:val="A31515"/>
                  <w:sz w:val="18"/>
                  <w:szCs w:val="18"/>
                  <w:lang w:val="en-US"/>
                </w:rPr>
                <w:t>"</w:t>
              </w:r>
              <w:r w:rsidRPr="00C90E50">
                <w:rPr>
                  <w:rFonts w:ascii="Consolas" w:eastAsia="Times New Roman" w:hAnsi="Consolas" w:cs="Times New Roman"/>
                  <w:color w:val="000000"/>
                  <w:sz w:val="18"/>
                  <w:szCs w:val="18"/>
                  <w:lang w:val="en-US"/>
                </w:rPr>
                <w:t>: </w:t>
              </w:r>
              <w:r w:rsidRPr="00C90E50">
                <w:rPr>
                  <w:rFonts w:ascii="Consolas" w:eastAsia="Times New Roman" w:hAnsi="Consolas" w:cs="Times New Roman"/>
                  <w:color w:val="0451A5"/>
                  <w:sz w:val="18"/>
                  <w:szCs w:val="18"/>
                  <w:lang w:val="en-US"/>
                </w:rPr>
                <w:t>null</w:t>
              </w:r>
            </w:ins>
          </w:p>
          <w:p w14:paraId="150F3E68" w14:textId="77777777" w:rsidR="00C90E50" w:rsidRPr="00C90E50" w:rsidRDefault="00C90E50" w:rsidP="00C90E50">
            <w:pPr>
              <w:shd w:val="clear" w:color="auto" w:fill="FFFFFE"/>
              <w:spacing w:line="240" w:lineRule="atLeast"/>
              <w:jc w:val="left"/>
              <w:rPr>
                <w:ins w:id="847" w:author="Yahia Jad" w:date="2019-12-03T17:01:00Z"/>
                <w:rFonts w:ascii="Consolas" w:eastAsia="Times New Roman" w:hAnsi="Consolas" w:cs="Times New Roman"/>
                <w:color w:val="000000"/>
                <w:sz w:val="18"/>
                <w:szCs w:val="18"/>
                <w:lang w:val="en-US"/>
              </w:rPr>
            </w:pPr>
            <w:ins w:id="848" w:author="Yahia Jad" w:date="2019-12-03T17:01:00Z">
              <w:r w:rsidRPr="00C90E50">
                <w:rPr>
                  <w:rFonts w:ascii="Consolas" w:eastAsia="Times New Roman" w:hAnsi="Consolas" w:cs="Times New Roman"/>
                  <w:color w:val="000000"/>
                  <w:sz w:val="18"/>
                  <w:szCs w:val="18"/>
                  <w:lang w:val="en-US"/>
                </w:rPr>
                <w:t>    }</w:t>
              </w:r>
            </w:ins>
          </w:p>
          <w:p w14:paraId="04D9CCA3" w14:textId="77777777" w:rsidR="00C90E50" w:rsidRPr="00C90E50" w:rsidRDefault="00C90E50" w:rsidP="00C90E50">
            <w:pPr>
              <w:shd w:val="clear" w:color="auto" w:fill="FFFFFE"/>
              <w:spacing w:line="240" w:lineRule="atLeast"/>
              <w:jc w:val="left"/>
              <w:rPr>
                <w:ins w:id="849" w:author="Yahia Jad" w:date="2019-12-03T17:01:00Z"/>
                <w:rFonts w:ascii="Consolas" w:eastAsia="Times New Roman" w:hAnsi="Consolas" w:cs="Times New Roman"/>
                <w:color w:val="000000"/>
                <w:sz w:val="18"/>
                <w:szCs w:val="18"/>
                <w:lang w:val="en-US"/>
              </w:rPr>
            </w:pPr>
            <w:ins w:id="850" w:author="Yahia Jad" w:date="2019-12-03T17:01:00Z">
              <w:r w:rsidRPr="00C90E50">
                <w:rPr>
                  <w:rFonts w:ascii="Consolas" w:eastAsia="Times New Roman" w:hAnsi="Consolas" w:cs="Times New Roman"/>
                  <w:color w:val="000000"/>
                  <w:sz w:val="18"/>
                  <w:szCs w:val="18"/>
                  <w:lang w:val="en-US"/>
                </w:rPr>
                <w:t>  ]</w:t>
              </w:r>
            </w:ins>
          </w:p>
          <w:p w14:paraId="7A65ECC7" w14:textId="36CBFB24" w:rsidR="00C90E50" w:rsidRPr="00784CB8" w:rsidRDefault="00C90E50" w:rsidP="00784CB8">
            <w:pPr>
              <w:shd w:val="clear" w:color="auto" w:fill="FFFFFE"/>
              <w:spacing w:line="240" w:lineRule="atLeast"/>
              <w:jc w:val="left"/>
              <w:rPr>
                <w:ins w:id="851" w:author="Yahia Jad" w:date="2019-12-03T17:01:00Z"/>
                <w:rFonts w:ascii="Consolas" w:eastAsia="Times New Roman" w:hAnsi="Consolas" w:cs="Times New Roman"/>
                <w:color w:val="000000"/>
                <w:sz w:val="18"/>
                <w:szCs w:val="18"/>
                <w:lang w:val="en-US"/>
                <w:rPrChange w:id="852" w:author="Yahia Jad" w:date="2019-12-03T17:14:00Z">
                  <w:rPr>
                    <w:ins w:id="853" w:author="Yahia Jad" w:date="2019-12-03T17:01:00Z"/>
                    <w:sz w:val="22"/>
                    <w:szCs w:val="22"/>
                  </w:rPr>
                </w:rPrChange>
              </w:rPr>
              <w:pPrChange w:id="854" w:author="Yahia Jad" w:date="2019-12-03T17:14:00Z">
                <w:pPr>
                  <w:pBdr>
                    <w:top w:val="nil"/>
                    <w:left w:val="nil"/>
                    <w:bottom w:val="nil"/>
                    <w:right w:val="nil"/>
                    <w:between w:val="nil"/>
                  </w:pBdr>
                </w:pPr>
              </w:pPrChange>
            </w:pPr>
            <w:ins w:id="855" w:author="Yahia Jad" w:date="2019-12-03T17:01:00Z">
              <w:r w:rsidRPr="00C90E50">
                <w:rPr>
                  <w:rFonts w:ascii="Consolas" w:eastAsia="Times New Roman" w:hAnsi="Consolas" w:cs="Times New Roman"/>
                  <w:color w:val="000000"/>
                  <w:sz w:val="18"/>
                  <w:szCs w:val="18"/>
                  <w:lang w:val="en-US"/>
                </w:rPr>
                <w:t>}</w:t>
              </w:r>
            </w:ins>
          </w:p>
        </w:tc>
      </w:tr>
      <w:tr w:rsidR="00B619E6" w14:paraId="37AD18C8" w14:textId="77777777" w:rsidTr="00185D75">
        <w:trPr>
          <w:trHeight w:val="440"/>
          <w:trPrChange w:id="856" w:author="Yahia Jad" w:date="2019-12-03T17:39:00Z">
            <w:trPr>
              <w:trHeight w:val="440"/>
            </w:trPr>
          </w:trPrChange>
        </w:trPr>
        <w:tc>
          <w:tcPr>
            <w:tcW w:w="1352" w:type="dxa"/>
            <w:shd w:val="clear" w:color="auto" w:fill="C9DAF8"/>
            <w:tcMar>
              <w:top w:w="100" w:type="dxa"/>
              <w:left w:w="100" w:type="dxa"/>
              <w:bottom w:w="100" w:type="dxa"/>
              <w:right w:w="100" w:type="dxa"/>
            </w:tcMar>
            <w:tcPrChange w:id="857" w:author="Yahia Jad" w:date="2019-12-03T17:39:00Z">
              <w:tcPr>
                <w:tcW w:w="2385" w:type="dxa"/>
                <w:shd w:val="clear" w:color="auto" w:fill="C9DAF8"/>
                <w:tcMar>
                  <w:top w:w="100" w:type="dxa"/>
                  <w:left w:w="100" w:type="dxa"/>
                  <w:bottom w:w="100" w:type="dxa"/>
                  <w:right w:w="100" w:type="dxa"/>
                </w:tcMar>
              </w:tcPr>
            </w:tcPrChange>
          </w:tcPr>
          <w:p w14:paraId="44555D51" w14:textId="77777777" w:rsidR="00B619E6" w:rsidRDefault="003E63A7">
            <w:pPr>
              <w:pBdr>
                <w:top w:val="nil"/>
                <w:left w:val="nil"/>
                <w:bottom w:val="nil"/>
                <w:right w:val="nil"/>
                <w:between w:val="nil"/>
              </w:pBdr>
              <w:rPr>
                <w:b/>
              </w:rPr>
            </w:pPr>
            <w:r>
              <w:rPr>
                <w:b/>
              </w:rPr>
              <w:lastRenderedPageBreak/>
              <w:t>Example 4</w:t>
            </w:r>
          </w:p>
        </w:tc>
        <w:tc>
          <w:tcPr>
            <w:tcW w:w="7854" w:type="dxa"/>
            <w:shd w:val="clear" w:color="auto" w:fill="auto"/>
            <w:tcMar>
              <w:top w:w="100" w:type="dxa"/>
              <w:left w:w="100" w:type="dxa"/>
              <w:bottom w:w="100" w:type="dxa"/>
              <w:right w:w="100" w:type="dxa"/>
            </w:tcMar>
            <w:tcPrChange w:id="858" w:author="Yahia Jad" w:date="2019-12-03T17:39:00Z">
              <w:tcPr>
                <w:tcW w:w="6975" w:type="dxa"/>
                <w:shd w:val="clear" w:color="auto" w:fill="auto"/>
                <w:tcMar>
                  <w:top w:w="100" w:type="dxa"/>
                  <w:left w:w="100" w:type="dxa"/>
                  <w:bottom w:w="100" w:type="dxa"/>
                  <w:right w:w="100" w:type="dxa"/>
                </w:tcMar>
              </w:tcPr>
            </w:tcPrChange>
          </w:tcPr>
          <w:p w14:paraId="78701594" w14:textId="36A44894" w:rsidR="00784CB8" w:rsidRDefault="00EB180F" w:rsidP="00784CB8">
            <w:pPr>
              <w:pBdr>
                <w:top w:val="nil"/>
                <w:left w:val="nil"/>
                <w:bottom w:val="nil"/>
                <w:right w:val="nil"/>
                <w:between w:val="nil"/>
              </w:pBdr>
              <w:rPr>
                <w:ins w:id="859" w:author="Yahia Jad" w:date="2019-12-03T17:25:00Z"/>
                <w:rFonts w:ascii="Helvetica" w:hAnsi="Helvetica" w:cs="Helvetica"/>
                <w:color w:val="505050"/>
                <w:sz w:val="18"/>
                <w:szCs w:val="18"/>
                <w:shd w:val="clear" w:color="auto" w:fill="FFFFFF"/>
              </w:rPr>
            </w:pPr>
            <w:ins w:id="860" w:author="Yahia Jad" w:date="2019-12-03T17:25:00Z">
              <w:r>
                <w:rPr>
                  <w:rFonts w:ascii="Helvetica" w:hAnsi="Helvetica" w:cs="Helvetica"/>
                  <w:color w:val="505050"/>
                  <w:sz w:val="18"/>
                  <w:szCs w:val="18"/>
                  <w:shd w:val="clear" w:color="auto" w:fill="FFFFFF"/>
                </w:rPr>
                <w:fldChar w:fldCharType="begin"/>
              </w:r>
              <w:r>
                <w:rPr>
                  <w:rFonts w:ascii="Helvetica" w:hAnsi="Helvetica" w:cs="Helvetica"/>
                  <w:color w:val="505050"/>
                  <w:sz w:val="18"/>
                  <w:szCs w:val="18"/>
                  <w:shd w:val="clear" w:color="auto" w:fill="FFFFFF"/>
                </w:rPr>
                <w:instrText xml:space="preserve"> HYPERLINK "</w:instrText>
              </w:r>
              <w:r>
                <w:rPr>
                  <w:rFonts w:ascii="Helvetica" w:hAnsi="Helvetica" w:cs="Helvetica"/>
                  <w:color w:val="505050"/>
                  <w:sz w:val="18"/>
                  <w:szCs w:val="18"/>
                  <w:shd w:val="clear" w:color="auto" w:fill="FFFFFF"/>
                </w:rPr>
                <w:instrText>http://127.0.0.1:5000/api/v1/books/0</w:instrText>
              </w:r>
              <w:r>
                <w:rPr>
                  <w:rFonts w:ascii="Helvetica" w:hAnsi="Helvetica" w:cs="Helvetica"/>
                  <w:color w:val="505050"/>
                  <w:sz w:val="18"/>
                  <w:szCs w:val="18"/>
                  <w:shd w:val="clear" w:color="auto" w:fill="FFFFFF"/>
                </w:rPr>
                <w:instrText xml:space="preserve">" </w:instrText>
              </w:r>
              <w:r>
                <w:rPr>
                  <w:rFonts w:ascii="Helvetica" w:hAnsi="Helvetica" w:cs="Helvetica"/>
                  <w:color w:val="505050"/>
                  <w:sz w:val="18"/>
                  <w:szCs w:val="18"/>
                  <w:shd w:val="clear" w:color="auto" w:fill="FFFFFF"/>
                </w:rPr>
                <w:fldChar w:fldCharType="separate"/>
              </w:r>
              <w:r w:rsidRPr="004A7ED6">
                <w:rPr>
                  <w:rStyle w:val="Hyperlink"/>
                  <w:rFonts w:ascii="Helvetica" w:hAnsi="Helvetica" w:cs="Helvetica"/>
                  <w:sz w:val="18"/>
                  <w:szCs w:val="18"/>
                  <w:shd w:val="clear" w:color="auto" w:fill="FFFFFF"/>
                </w:rPr>
                <w:t>http://127.0.0.1:5000/api/v1/books/0</w:t>
              </w:r>
              <w:r>
                <w:rPr>
                  <w:rFonts w:ascii="Helvetica" w:hAnsi="Helvetica" w:cs="Helvetica"/>
                  <w:color w:val="505050"/>
                  <w:sz w:val="18"/>
                  <w:szCs w:val="18"/>
                  <w:shd w:val="clear" w:color="auto" w:fill="FFFFFF"/>
                </w:rPr>
                <w:fldChar w:fldCharType="end"/>
              </w:r>
            </w:ins>
          </w:p>
          <w:p w14:paraId="19E9C166" w14:textId="35D310D5" w:rsidR="00EB180F" w:rsidRPr="00EB180F" w:rsidRDefault="00EB180F" w:rsidP="00344394">
            <w:pPr>
              <w:pBdr>
                <w:top w:val="nil"/>
                <w:left w:val="nil"/>
                <w:bottom w:val="nil"/>
                <w:right w:val="nil"/>
                <w:between w:val="nil"/>
              </w:pBdr>
              <w:rPr>
                <w:sz w:val="22"/>
                <w:szCs w:val="22"/>
                <w:lang w:val="en-US"/>
                <w:rPrChange w:id="861" w:author="Yahia Jad" w:date="2019-12-03T17:25:00Z">
                  <w:rPr>
                    <w:sz w:val="22"/>
                    <w:szCs w:val="22"/>
                  </w:rPr>
                </w:rPrChange>
              </w:rPr>
            </w:pPr>
            <w:ins w:id="862" w:author="Yahia Jad" w:date="2019-12-03T17:25:00Z">
              <w:r w:rsidRPr="00EB180F">
                <w:rPr>
                  <w:sz w:val="22"/>
                  <w:szCs w:val="22"/>
                  <w:lang w:val="en-US"/>
                </w:rPr>
                <w:t>{"keywords": "</w:t>
              </w:r>
              <w:r w:rsidRPr="00EB180F">
                <w:rPr>
                  <w:sz w:val="22"/>
                  <w:szCs w:val="22"/>
                  <w:rtl/>
                  <w:lang w:val="en-US"/>
                </w:rPr>
                <w:t>محمد</w:t>
              </w:r>
              <w:r w:rsidRPr="00EB180F">
                <w:rPr>
                  <w:sz w:val="22"/>
                  <w:szCs w:val="22"/>
                  <w:lang w:val="en-US"/>
                </w:rPr>
                <w:t>",</w:t>
              </w:r>
              <w:r>
                <w:rPr>
                  <w:sz w:val="22"/>
                  <w:szCs w:val="22"/>
                  <w:lang w:val="en-US"/>
                </w:rPr>
                <w:t xml:space="preserve"> </w:t>
              </w:r>
              <w:r w:rsidRPr="00EB180F">
                <w:rPr>
                  <w:sz w:val="22"/>
                  <w:szCs w:val="22"/>
                  <w:lang w:val="en-US"/>
                </w:rPr>
                <w:t>"limit":5,</w:t>
              </w:r>
              <w:r>
                <w:rPr>
                  <w:sz w:val="22"/>
                  <w:szCs w:val="22"/>
                  <w:lang w:val="en-US"/>
                </w:rPr>
                <w:t xml:space="preserve"> </w:t>
              </w:r>
              <w:r w:rsidRPr="00EB180F">
                <w:rPr>
                  <w:sz w:val="22"/>
                  <w:szCs w:val="22"/>
                  <w:lang w:val="en-US"/>
                </w:rPr>
                <w:t>"offset":0}</w:t>
              </w:r>
            </w:ins>
          </w:p>
        </w:tc>
      </w:tr>
      <w:tr w:rsidR="00784CB8" w14:paraId="778EC725" w14:textId="77777777" w:rsidTr="00185D75">
        <w:trPr>
          <w:trHeight w:val="440"/>
          <w:ins w:id="863" w:author="Yahia Jad" w:date="2019-12-03T17:17:00Z"/>
          <w:trPrChange w:id="864" w:author="Yahia Jad" w:date="2019-12-03T17:39:00Z">
            <w:trPr>
              <w:trHeight w:val="440"/>
            </w:trPr>
          </w:trPrChange>
        </w:trPr>
        <w:tc>
          <w:tcPr>
            <w:tcW w:w="1352" w:type="dxa"/>
            <w:shd w:val="clear" w:color="auto" w:fill="C9DAF8"/>
            <w:tcMar>
              <w:top w:w="100" w:type="dxa"/>
              <w:left w:w="100" w:type="dxa"/>
              <w:bottom w:w="100" w:type="dxa"/>
              <w:right w:w="100" w:type="dxa"/>
            </w:tcMar>
            <w:tcPrChange w:id="865" w:author="Yahia Jad" w:date="2019-12-03T17:39:00Z">
              <w:tcPr>
                <w:tcW w:w="2385" w:type="dxa"/>
                <w:shd w:val="clear" w:color="auto" w:fill="C9DAF8"/>
                <w:tcMar>
                  <w:top w:w="100" w:type="dxa"/>
                  <w:left w:w="100" w:type="dxa"/>
                  <w:bottom w:w="100" w:type="dxa"/>
                  <w:right w:w="100" w:type="dxa"/>
                </w:tcMar>
              </w:tcPr>
            </w:tcPrChange>
          </w:tcPr>
          <w:p w14:paraId="0C683B40" w14:textId="38A9ACA5" w:rsidR="00784CB8" w:rsidRDefault="00EB180F">
            <w:pPr>
              <w:pBdr>
                <w:top w:val="nil"/>
                <w:left w:val="nil"/>
                <w:bottom w:val="nil"/>
                <w:right w:val="nil"/>
                <w:between w:val="nil"/>
              </w:pBdr>
              <w:rPr>
                <w:ins w:id="866" w:author="Yahia Jad" w:date="2019-12-03T17:17:00Z"/>
                <w:b/>
              </w:rPr>
            </w:pPr>
            <w:ins w:id="867" w:author="Yahia Jad" w:date="2019-12-03T17:26:00Z">
              <w:r>
                <w:rPr>
                  <w:b/>
                </w:rPr>
                <w:t>Result</w:t>
              </w:r>
            </w:ins>
          </w:p>
        </w:tc>
        <w:tc>
          <w:tcPr>
            <w:tcW w:w="7854" w:type="dxa"/>
            <w:shd w:val="clear" w:color="auto" w:fill="auto"/>
            <w:tcMar>
              <w:top w:w="100" w:type="dxa"/>
              <w:left w:w="100" w:type="dxa"/>
              <w:bottom w:w="100" w:type="dxa"/>
              <w:right w:w="100" w:type="dxa"/>
            </w:tcMar>
            <w:tcPrChange w:id="868" w:author="Yahia Jad" w:date="2019-12-03T17:39:00Z">
              <w:tcPr>
                <w:tcW w:w="6975" w:type="dxa"/>
                <w:shd w:val="clear" w:color="auto" w:fill="auto"/>
                <w:tcMar>
                  <w:top w:w="100" w:type="dxa"/>
                  <w:left w:w="100" w:type="dxa"/>
                  <w:bottom w:w="100" w:type="dxa"/>
                  <w:right w:w="100" w:type="dxa"/>
                </w:tcMar>
              </w:tcPr>
            </w:tcPrChange>
          </w:tcPr>
          <w:p w14:paraId="4565DD06" w14:textId="77777777" w:rsidR="00EB180F" w:rsidRPr="00185D75" w:rsidRDefault="00EB180F" w:rsidP="00185D75">
            <w:pPr>
              <w:pStyle w:val="NoSpacing"/>
              <w:rPr>
                <w:ins w:id="869" w:author="Yahia Jad" w:date="2019-12-03T17:26:00Z"/>
                <w:sz w:val="20"/>
                <w:szCs w:val="20"/>
                <w:rPrChange w:id="870" w:author="Yahia Jad" w:date="2019-12-03T17:32:00Z">
                  <w:rPr>
                    <w:ins w:id="871" w:author="Yahia Jad" w:date="2019-12-03T17:26:00Z"/>
                  </w:rPr>
                </w:rPrChange>
              </w:rPr>
              <w:pPrChange w:id="872" w:author="Yahia Jad" w:date="2019-12-03T17:32:00Z">
                <w:pPr>
                  <w:pBdr>
                    <w:top w:val="nil"/>
                    <w:left w:val="nil"/>
                    <w:bottom w:val="nil"/>
                    <w:right w:val="nil"/>
                    <w:between w:val="nil"/>
                  </w:pBdr>
                </w:pPr>
              </w:pPrChange>
            </w:pPr>
            <w:ins w:id="873" w:author="Yahia Jad" w:date="2019-12-03T17:26:00Z">
              <w:r w:rsidRPr="00185D75">
                <w:rPr>
                  <w:sz w:val="20"/>
                  <w:szCs w:val="20"/>
                  <w:rPrChange w:id="874" w:author="Yahia Jad" w:date="2019-12-03T17:32:00Z">
                    <w:rPr/>
                  </w:rPrChange>
                </w:rPr>
                <w:t>{</w:t>
              </w:r>
            </w:ins>
          </w:p>
          <w:p w14:paraId="6FDCFC94" w14:textId="77777777" w:rsidR="00EB180F" w:rsidRPr="00185D75" w:rsidRDefault="00EB180F" w:rsidP="00185D75">
            <w:pPr>
              <w:pStyle w:val="NoSpacing"/>
              <w:rPr>
                <w:ins w:id="875" w:author="Yahia Jad" w:date="2019-12-03T17:26:00Z"/>
                <w:sz w:val="20"/>
                <w:szCs w:val="20"/>
                <w:rPrChange w:id="876" w:author="Yahia Jad" w:date="2019-12-03T17:32:00Z">
                  <w:rPr>
                    <w:ins w:id="877" w:author="Yahia Jad" w:date="2019-12-03T17:26:00Z"/>
                  </w:rPr>
                </w:rPrChange>
              </w:rPr>
              <w:pPrChange w:id="878" w:author="Yahia Jad" w:date="2019-12-03T17:32:00Z">
                <w:pPr>
                  <w:pBdr>
                    <w:top w:val="nil"/>
                    <w:left w:val="nil"/>
                    <w:bottom w:val="nil"/>
                    <w:right w:val="nil"/>
                    <w:between w:val="nil"/>
                  </w:pBdr>
                </w:pPr>
              </w:pPrChange>
            </w:pPr>
            <w:ins w:id="879" w:author="Yahia Jad" w:date="2019-12-03T17:26:00Z">
              <w:r w:rsidRPr="00185D75">
                <w:rPr>
                  <w:sz w:val="20"/>
                  <w:szCs w:val="20"/>
                  <w:rPrChange w:id="880" w:author="Yahia Jad" w:date="2019-12-03T17:32:00Z">
                    <w:rPr/>
                  </w:rPrChange>
                </w:rPr>
                <w:t xml:space="preserve">  "books": [</w:t>
              </w:r>
            </w:ins>
          </w:p>
          <w:p w14:paraId="0BD2ABF6" w14:textId="77777777" w:rsidR="00EB180F" w:rsidRPr="00185D75" w:rsidRDefault="00EB180F" w:rsidP="00185D75">
            <w:pPr>
              <w:pStyle w:val="NoSpacing"/>
              <w:rPr>
                <w:ins w:id="881" w:author="Yahia Jad" w:date="2019-12-03T17:26:00Z"/>
                <w:sz w:val="20"/>
                <w:szCs w:val="20"/>
                <w:rPrChange w:id="882" w:author="Yahia Jad" w:date="2019-12-03T17:32:00Z">
                  <w:rPr>
                    <w:ins w:id="883" w:author="Yahia Jad" w:date="2019-12-03T17:26:00Z"/>
                  </w:rPr>
                </w:rPrChange>
              </w:rPr>
              <w:pPrChange w:id="884" w:author="Yahia Jad" w:date="2019-12-03T17:32:00Z">
                <w:pPr>
                  <w:pBdr>
                    <w:top w:val="nil"/>
                    <w:left w:val="nil"/>
                    <w:bottom w:val="nil"/>
                    <w:right w:val="nil"/>
                    <w:between w:val="nil"/>
                  </w:pBdr>
                </w:pPr>
              </w:pPrChange>
            </w:pPr>
            <w:ins w:id="885" w:author="Yahia Jad" w:date="2019-12-03T17:26:00Z">
              <w:r w:rsidRPr="00185D75">
                <w:rPr>
                  <w:sz w:val="20"/>
                  <w:szCs w:val="20"/>
                  <w:rPrChange w:id="886" w:author="Yahia Jad" w:date="2019-12-03T17:32:00Z">
                    <w:rPr/>
                  </w:rPrChange>
                </w:rPr>
                <w:t xml:space="preserve">    {</w:t>
              </w:r>
            </w:ins>
          </w:p>
          <w:p w14:paraId="2C1BA8F3" w14:textId="77777777" w:rsidR="00EB180F" w:rsidRPr="00185D75" w:rsidRDefault="00EB180F" w:rsidP="00185D75">
            <w:pPr>
              <w:pStyle w:val="NoSpacing"/>
              <w:rPr>
                <w:ins w:id="887" w:author="Yahia Jad" w:date="2019-12-03T17:26:00Z"/>
                <w:sz w:val="20"/>
                <w:szCs w:val="20"/>
                <w:rPrChange w:id="888" w:author="Yahia Jad" w:date="2019-12-03T17:32:00Z">
                  <w:rPr>
                    <w:ins w:id="889" w:author="Yahia Jad" w:date="2019-12-03T17:26:00Z"/>
                  </w:rPr>
                </w:rPrChange>
              </w:rPr>
              <w:pPrChange w:id="890" w:author="Yahia Jad" w:date="2019-12-03T17:32:00Z">
                <w:pPr>
                  <w:pBdr>
                    <w:top w:val="nil"/>
                    <w:left w:val="nil"/>
                    <w:bottom w:val="nil"/>
                    <w:right w:val="nil"/>
                    <w:between w:val="nil"/>
                  </w:pBdr>
                </w:pPr>
              </w:pPrChange>
            </w:pPr>
            <w:ins w:id="891" w:author="Yahia Jad" w:date="2019-12-03T17:26:00Z">
              <w:r w:rsidRPr="00185D75">
                <w:rPr>
                  <w:sz w:val="20"/>
                  <w:szCs w:val="20"/>
                  <w:rPrChange w:id="892" w:author="Yahia Jad" w:date="2019-12-03T17:32:00Z">
                    <w:rPr/>
                  </w:rPrChange>
                </w:rPr>
                <w:t xml:space="preserve">      "bk": "</w:t>
              </w:r>
              <w:r w:rsidRPr="00185D75">
                <w:rPr>
                  <w:sz w:val="20"/>
                  <w:szCs w:val="20"/>
                  <w:rtl/>
                  <w:rPrChange w:id="893" w:author="Yahia Jad" w:date="2019-12-03T17:32:00Z">
                    <w:rPr>
                      <w:rtl/>
                    </w:rPr>
                  </w:rPrChange>
                </w:rPr>
                <w:t>محاضرات الشيخ محمد الغزالي في إصلاح الفرد والمجتمع</w:t>
              </w:r>
              <w:r w:rsidRPr="00185D75">
                <w:rPr>
                  <w:sz w:val="20"/>
                  <w:szCs w:val="20"/>
                  <w:rPrChange w:id="894" w:author="Yahia Jad" w:date="2019-12-03T17:32:00Z">
                    <w:rPr/>
                  </w:rPrChange>
                </w:rPr>
                <w:t>",</w:t>
              </w:r>
            </w:ins>
          </w:p>
          <w:p w14:paraId="3C2D4F0A" w14:textId="77777777" w:rsidR="00EB180F" w:rsidRPr="00185D75" w:rsidRDefault="00EB180F" w:rsidP="00185D75">
            <w:pPr>
              <w:pStyle w:val="NoSpacing"/>
              <w:rPr>
                <w:ins w:id="895" w:author="Yahia Jad" w:date="2019-12-03T17:26:00Z"/>
                <w:sz w:val="20"/>
                <w:szCs w:val="20"/>
                <w:rPrChange w:id="896" w:author="Yahia Jad" w:date="2019-12-03T17:32:00Z">
                  <w:rPr>
                    <w:ins w:id="897" w:author="Yahia Jad" w:date="2019-12-03T17:26:00Z"/>
                  </w:rPr>
                </w:rPrChange>
              </w:rPr>
              <w:pPrChange w:id="898" w:author="Yahia Jad" w:date="2019-12-03T17:32:00Z">
                <w:pPr>
                  <w:pBdr>
                    <w:top w:val="nil"/>
                    <w:left w:val="nil"/>
                    <w:bottom w:val="nil"/>
                    <w:right w:val="nil"/>
                    <w:between w:val="nil"/>
                  </w:pBdr>
                </w:pPr>
              </w:pPrChange>
            </w:pPr>
            <w:ins w:id="899" w:author="Yahia Jad" w:date="2019-12-03T17:26:00Z">
              <w:r w:rsidRPr="00185D75">
                <w:rPr>
                  <w:sz w:val="20"/>
                  <w:szCs w:val="20"/>
                  <w:rPrChange w:id="900" w:author="Yahia Jad" w:date="2019-12-03T17:32:00Z">
                    <w:rPr/>
                  </w:rPrChange>
                </w:rPr>
                <w:t xml:space="preserve">      "</w:t>
              </w:r>
              <w:proofErr w:type="spellStart"/>
              <w:r w:rsidRPr="00185D75">
                <w:rPr>
                  <w:sz w:val="20"/>
                  <w:szCs w:val="20"/>
                  <w:rPrChange w:id="901" w:author="Yahia Jad" w:date="2019-12-03T17:32:00Z">
                    <w:rPr/>
                  </w:rPrChange>
                </w:rPr>
                <w:t>bkid</w:t>
              </w:r>
              <w:proofErr w:type="spellEnd"/>
              <w:r w:rsidRPr="00185D75">
                <w:rPr>
                  <w:sz w:val="20"/>
                  <w:szCs w:val="20"/>
                  <w:rPrChange w:id="902" w:author="Yahia Jad" w:date="2019-12-03T17:32:00Z">
                    <w:rPr/>
                  </w:rPrChange>
                </w:rPr>
                <w:t>": 356</w:t>
              </w:r>
            </w:ins>
          </w:p>
          <w:p w14:paraId="313E0787" w14:textId="77777777" w:rsidR="00EB180F" w:rsidRPr="00185D75" w:rsidRDefault="00EB180F" w:rsidP="00185D75">
            <w:pPr>
              <w:pStyle w:val="NoSpacing"/>
              <w:rPr>
                <w:ins w:id="903" w:author="Yahia Jad" w:date="2019-12-03T17:26:00Z"/>
                <w:sz w:val="20"/>
                <w:szCs w:val="20"/>
                <w:rPrChange w:id="904" w:author="Yahia Jad" w:date="2019-12-03T17:32:00Z">
                  <w:rPr>
                    <w:ins w:id="905" w:author="Yahia Jad" w:date="2019-12-03T17:26:00Z"/>
                  </w:rPr>
                </w:rPrChange>
              </w:rPr>
              <w:pPrChange w:id="906" w:author="Yahia Jad" w:date="2019-12-03T17:32:00Z">
                <w:pPr>
                  <w:pBdr>
                    <w:top w:val="nil"/>
                    <w:left w:val="nil"/>
                    <w:bottom w:val="nil"/>
                    <w:right w:val="nil"/>
                    <w:between w:val="nil"/>
                  </w:pBdr>
                </w:pPr>
              </w:pPrChange>
            </w:pPr>
            <w:ins w:id="907" w:author="Yahia Jad" w:date="2019-12-03T17:26:00Z">
              <w:r w:rsidRPr="00185D75">
                <w:rPr>
                  <w:sz w:val="20"/>
                  <w:szCs w:val="20"/>
                  <w:rPrChange w:id="908" w:author="Yahia Jad" w:date="2019-12-03T17:32:00Z">
                    <w:rPr/>
                  </w:rPrChange>
                </w:rPr>
                <w:t xml:space="preserve">    },</w:t>
              </w:r>
            </w:ins>
          </w:p>
          <w:p w14:paraId="33B3982A" w14:textId="77777777" w:rsidR="00EB180F" w:rsidRPr="00185D75" w:rsidRDefault="00EB180F" w:rsidP="00185D75">
            <w:pPr>
              <w:pStyle w:val="NoSpacing"/>
              <w:rPr>
                <w:ins w:id="909" w:author="Yahia Jad" w:date="2019-12-03T17:26:00Z"/>
                <w:sz w:val="20"/>
                <w:szCs w:val="20"/>
                <w:rPrChange w:id="910" w:author="Yahia Jad" w:date="2019-12-03T17:32:00Z">
                  <w:rPr>
                    <w:ins w:id="911" w:author="Yahia Jad" w:date="2019-12-03T17:26:00Z"/>
                  </w:rPr>
                </w:rPrChange>
              </w:rPr>
              <w:pPrChange w:id="912" w:author="Yahia Jad" w:date="2019-12-03T17:32:00Z">
                <w:pPr>
                  <w:pBdr>
                    <w:top w:val="nil"/>
                    <w:left w:val="nil"/>
                    <w:bottom w:val="nil"/>
                    <w:right w:val="nil"/>
                    <w:between w:val="nil"/>
                  </w:pBdr>
                </w:pPr>
              </w:pPrChange>
            </w:pPr>
            <w:ins w:id="913" w:author="Yahia Jad" w:date="2019-12-03T17:26:00Z">
              <w:r w:rsidRPr="00185D75">
                <w:rPr>
                  <w:sz w:val="20"/>
                  <w:szCs w:val="20"/>
                  <w:rPrChange w:id="914" w:author="Yahia Jad" w:date="2019-12-03T17:32:00Z">
                    <w:rPr/>
                  </w:rPrChange>
                </w:rPr>
                <w:t xml:space="preserve">    {</w:t>
              </w:r>
            </w:ins>
          </w:p>
          <w:p w14:paraId="0BE16019" w14:textId="77777777" w:rsidR="00EB180F" w:rsidRPr="00185D75" w:rsidRDefault="00EB180F" w:rsidP="00185D75">
            <w:pPr>
              <w:pStyle w:val="NoSpacing"/>
              <w:rPr>
                <w:ins w:id="915" w:author="Yahia Jad" w:date="2019-12-03T17:26:00Z"/>
                <w:sz w:val="20"/>
                <w:szCs w:val="20"/>
                <w:rPrChange w:id="916" w:author="Yahia Jad" w:date="2019-12-03T17:32:00Z">
                  <w:rPr>
                    <w:ins w:id="917" w:author="Yahia Jad" w:date="2019-12-03T17:26:00Z"/>
                  </w:rPr>
                </w:rPrChange>
              </w:rPr>
              <w:pPrChange w:id="918" w:author="Yahia Jad" w:date="2019-12-03T17:32:00Z">
                <w:pPr>
                  <w:pBdr>
                    <w:top w:val="nil"/>
                    <w:left w:val="nil"/>
                    <w:bottom w:val="nil"/>
                    <w:right w:val="nil"/>
                    <w:between w:val="nil"/>
                  </w:pBdr>
                </w:pPr>
              </w:pPrChange>
            </w:pPr>
            <w:ins w:id="919" w:author="Yahia Jad" w:date="2019-12-03T17:26:00Z">
              <w:r w:rsidRPr="00185D75">
                <w:rPr>
                  <w:sz w:val="20"/>
                  <w:szCs w:val="20"/>
                  <w:rPrChange w:id="920" w:author="Yahia Jad" w:date="2019-12-03T17:32:00Z">
                    <w:rPr/>
                  </w:rPrChange>
                </w:rPr>
                <w:t xml:space="preserve">      "bk": "</w:t>
              </w:r>
              <w:r w:rsidRPr="00185D75">
                <w:rPr>
                  <w:sz w:val="20"/>
                  <w:szCs w:val="20"/>
                  <w:rtl/>
                  <w:rPrChange w:id="921" w:author="Yahia Jad" w:date="2019-12-03T17:32:00Z">
                    <w:rPr>
                      <w:rtl/>
                    </w:rPr>
                  </w:rPrChange>
                </w:rPr>
                <w:t>خطب الشيخ محمد الغزالي</w:t>
              </w:r>
              <w:r w:rsidRPr="00185D75">
                <w:rPr>
                  <w:sz w:val="20"/>
                  <w:szCs w:val="20"/>
                  <w:rPrChange w:id="922" w:author="Yahia Jad" w:date="2019-12-03T17:32:00Z">
                    <w:rPr/>
                  </w:rPrChange>
                </w:rPr>
                <w:t>",</w:t>
              </w:r>
            </w:ins>
          </w:p>
          <w:p w14:paraId="60305494" w14:textId="77777777" w:rsidR="00EB180F" w:rsidRPr="00185D75" w:rsidRDefault="00EB180F" w:rsidP="00185D75">
            <w:pPr>
              <w:pStyle w:val="NoSpacing"/>
              <w:rPr>
                <w:ins w:id="923" w:author="Yahia Jad" w:date="2019-12-03T17:26:00Z"/>
                <w:sz w:val="20"/>
                <w:szCs w:val="20"/>
                <w:rPrChange w:id="924" w:author="Yahia Jad" w:date="2019-12-03T17:32:00Z">
                  <w:rPr>
                    <w:ins w:id="925" w:author="Yahia Jad" w:date="2019-12-03T17:26:00Z"/>
                  </w:rPr>
                </w:rPrChange>
              </w:rPr>
              <w:pPrChange w:id="926" w:author="Yahia Jad" w:date="2019-12-03T17:32:00Z">
                <w:pPr>
                  <w:pBdr>
                    <w:top w:val="nil"/>
                    <w:left w:val="nil"/>
                    <w:bottom w:val="nil"/>
                    <w:right w:val="nil"/>
                    <w:between w:val="nil"/>
                  </w:pBdr>
                </w:pPr>
              </w:pPrChange>
            </w:pPr>
            <w:ins w:id="927" w:author="Yahia Jad" w:date="2019-12-03T17:26:00Z">
              <w:r w:rsidRPr="00185D75">
                <w:rPr>
                  <w:sz w:val="20"/>
                  <w:szCs w:val="20"/>
                  <w:rPrChange w:id="928" w:author="Yahia Jad" w:date="2019-12-03T17:32:00Z">
                    <w:rPr/>
                  </w:rPrChange>
                </w:rPr>
                <w:t xml:space="preserve">      "</w:t>
              </w:r>
              <w:proofErr w:type="spellStart"/>
              <w:r w:rsidRPr="00185D75">
                <w:rPr>
                  <w:sz w:val="20"/>
                  <w:szCs w:val="20"/>
                  <w:rPrChange w:id="929" w:author="Yahia Jad" w:date="2019-12-03T17:32:00Z">
                    <w:rPr/>
                  </w:rPrChange>
                </w:rPr>
                <w:t>bkid</w:t>
              </w:r>
              <w:proofErr w:type="spellEnd"/>
              <w:r w:rsidRPr="00185D75">
                <w:rPr>
                  <w:sz w:val="20"/>
                  <w:szCs w:val="20"/>
                  <w:rPrChange w:id="930" w:author="Yahia Jad" w:date="2019-12-03T17:32:00Z">
                    <w:rPr/>
                  </w:rPrChange>
                </w:rPr>
                <w:t>": 368</w:t>
              </w:r>
            </w:ins>
          </w:p>
          <w:p w14:paraId="3929A621" w14:textId="77777777" w:rsidR="00EB180F" w:rsidRPr="00185D75" w:rsidRDefault="00EB180F" w:rsidP="00185D75">
            <w:pPr>
              <w:pStyle w:val="NoSpacing"/>
              <w:rPr>
                <w:ins w:id="931" w:author="Yahia Jad" w:date="2019-12-03T17:26:00Z"/>
                <w:sz w:val="20"/>
                <w:szCs w:val="20"/>
                <w:rPrChange w:id="932" w:author="Yahia Jad" w:date="2019-12-03T17:32:00Z">
                  <w:rPr>
                    <w:ins w:id="933" w:author="Yahia Jad" w:date="2019-12-03T17:26:00Z"/>
                  </w:rPr>
                </w:rPrChange>
              </w:rPr>
              <w:pPrChange w:id="934" w:author="Yahia Jad" w:date="2019-12-03T17:32:00Z">
                <w:pPr>
                  <w:pBdr>
                    <w:top w:val="nil"/>
                    <w:left w:val="nil"/>
                    <w:bottom w:val="nil"/>
                    <w:right w:val="nil"/>
                    <w:between w:val="nil"/>
                  </w:pBdr>
                </w:pPr>
              </w:pPrChange>
            </w:pPr>
            <w:ins w:id="935" w:author="Yahia Jad" w:date="2019-12-03T17:26:00Z">
              <w:r w:rsidRPr="00185D75">
                <w:rPr>
                  <w:sz w:val="20"/>
                  <w:szCs w:val="20"/>
                  <w:rPrChange w:id="936" w:author="Yahia Jad" w:date="2019-12-03T17:32:00Z">
                    <w:rPr/>
                  </w:rPrChange>
                </w:rPr>
                <w:t xml:space="preserve">    },</w:t>
              </w:r>
            </w:ins>
          </w:p>
          <w:p w14:paraId="0DD71D34" w14:textId="77777777" w:rsidR="00EB180F" w:rsidRPr="00185D75" w:rsidRDefault="00EB180F" w:rsidP="00185D75">
            <w:pPr>
              <w:pStyle w:val="NoSpacing"/>
              <w:rPr>
                <w:ins w:id="937" w:author="Yahia Jad" w:date="2019-12-03T17:26:00Z"/>
                <w:sz w:val="20"/>
                <w:szCs w:val="20"/>
                <w:rPrChange w:id="938" w:author="Yahia Jad" w:date="2019-12-03T17:32:00Z">
                  <w:rPr>
                    <w:ins w:id="939" w:author="Yahia Jad" w:date="2019-12-03T17:26:00Z"/>
                  </w:rPr>
                </w:rPrChange>
              </w:rPr>
              <w:pPrChange w:id="940" w:author="Yahia Jad" w:date="2019-12-03T17:32:00Z">
                <w:pPr>
                  <w:pBdr>
                    <w:top w:val="nil"/>
                    <w:left w:val="nil"/>
                    <w:bottom w:val="nil"/>
                    <w:right w:val="nil"/>
                    <w:between w:val="nil"/>
                  </w:pBdr>
                </w:pPr>
              </w:pPrChange>
            </w:pPr>
            <w:ins w:id="941" w:author="Yahia Jad" w:date="2019-12-03T17:26:00Z">
              <w:r w:rsidRPr="00185D75">
                <w:rPr>
                  <w:sz w:val="20"/>
                  <w:szCs w:val="20"/>
                  <w:rPrChange w:id="942" w:author="Yahia Jad" w:date="2019-12-03T17:32:00Z">
                    <w:rPr/>
                  </w:rPrChange>
                </w:rPr>
                <w:t xml:space="preserve">    {</w:t>
              </w:r>
            </w:ins>
          </w:p>
          <w:p w14:paraId="108805DF" w14:textId="77777777" w:rsidR="00EB180F" w:rsidRPr="00185D75" w:rsidRDefault="00EB180F" w:rsidP="00185D75">
            <w:pPr>
              <w:pStyle w:val="NoSpacing"/>
              <w:rPr>
                <w:ins w:id="943" w:author="Yahia Jad" w:date="2019-12-03T17:26:00Z"/>
                <w:sz w:val="20"/>
                <w:szCs w:val="20"/>
                <w:rPrChange w:id="944" w:author="Yahia Jad" w:date="2019-12-03T17:32:00Z">
                  <w:rPr>
                    <w:ins w:id="945" w:author="Yahia Jad" w:date="2019-12-03T17:26:00Z"/>
                  </w:rPr>
                </w:rPrChange>
              </w:rPr>
              <w:pPrChange w:id="946" w:author="Yahia Jad" w:date="2019-12-03T17:32:00Z">
                <w:pPr>
                  <w:pBdr>
                    <w:top w:val="nil"/>
                    <w:left w:val="nil"/>
                    <w:bottom w:val="nil"/>
                    <w:right w:val="nil"/>
                    <w:between w:val="nil"/>
                  </w:pBdr>
                </w:pPr>
              </w:pPrChange>
            </w:pPr>
            <w:ins w:id="947" w:author="Yahia Jad" w:date="2019-12-03T17:26:00Z">
              <w:r w:rsidRPr="00185D75">
                <w:rPr>
                  <w:sz w:val="20"/>
                  <w:szCs w:val="20"/>
                  <w:rPrChange w:id="948" w:author="Yahia Jad" w:date="2019-12-03T17:32:00Z">
                    <w:rPr/>
                  </w:rPrChange>
                </w:rPr>
                <w:t xml:space="preserve">      "bk": "</w:t>
              </w:r>
              <w:r w:rsidRPr="00185D75">
                <w:rPr>
                  <w:sz w:val="20"/>
                  <w:szCs w:val="20"/>
                  <w:rtl/>
                  <w:rPrChange w:id="949" w:author="Yahia Jad" w:date="2019-12-03T17:32:00Z">
                    <w:rPr>
                      <w:rtl/>
                    </w:rPr>
                  </w:rPrChange>
                </w:rPr>
                <w:t>مقالات الشيخ محمد الغزالي</w:t>
              </w:r>
              <w:r w:rsidRPr="00185D75">
                <w:rPr>
                  <w:sz w:val="20"/>
                  <w:szCs w:val="20"/>
                  <w:rPrChange w:id="950" w:author="Yahia Jad" w:date="2019-12-03T17:32:00Z">
                    <w:rPr/>
                  </w:rPrChange>
                </w:rPr>
                <w:t>",</w:t>
              </w:r>
            </w:ins>
          </w:p>
          <w:p w14:paraId="4D55F568" w14:textId="77777777" w:rsidR="00EB180F" w:rsidRPr="00185D75" w:rsidRDefault="00EB180F" w:rsidP="00185D75">
            <w:pPr>
              <w:pStyle w:val="NoSpacing"/>
              <w:rPr>
                <w:ins w:id="951" w:author="Yahia Jad" w:date="2019-12-03T17:26:00Z"/>
                <w:sz w:val="20"/>
                <w:szCs w:val="20"/>
                <w:rPrChange w:id="952" w:author="Yahia Jad" w:date="2019-12-03T17:32:00Z">
                  <w:rPr>
                    <w:ins w:id="953" w:author="Yahia Jad" w:date="2019-12-03T17:26:00Z"/>
                  </w:rPr>
                </w:rPrChange>
              </w:rPr>
              <w:pPrChange w:id="954" w:author="Yahia Jad" w:date="2019-12-03T17:32:00Z">
                <w:pPr>
                  <w:pBdr>
                    <w:top w:val="nil"/>
                    <w:left w:val="nil"/>
                    <w:bottom w:val="nil"/>
                    <w:right w:val="nil"/>
                    <w:between w:val="nil"/>
                  </w:pBdr>
                </w:pPr>
              </w:pPrChange>
            </w:pPr>
            <w:ins w:id="955" w:author="Yahia Jad" w:date="2019-12-03T17:26:00Z">
              <w:r w:rsidRPr="00185D75">
                <w:rPr>
                  <w:sz w:val="20"/>
                  <w:szCs w:val="20"/>
                  <w:rPrChange w:id="956" w:author="Yahia Jad" w:date="2019-12-03T17:32:00Z">
                    <w:rPr/>
                  </w:rPrChange>
                </w:rPr>
                <w:t xml:space="preserve">      "</w:t>
              </w:r>
              <w:proofErr w:type="spellStart"/>
              <w:r w:rsidRPr="00185D75">
                <w:rPr>
                  <w:sz w:val="20"/>
                  <w:szCs w:val="20"/>
                  <w:rPrChange w:id="957" w:author="Yahia Jad" w:date="2019-12-03T17:32:00Z">
                    <w:rPr/>
                  </w:rPrChange>
                </w:rPr>
                <w:t>bkid</w:t>
              </w:r>
              <w:proofErr w:type="spellEnd"/>
              <w:r w:rsidRPr="00185D75">
                <w:rPr>
                  <w:sz w:val="20"/>
                  <w:szCs w:val="20"/>
                  <w:rPrChange w:id="958" w:author="Yahia Jad" w:date="2019-12-03T17:32:00Z">
                    <w:rPr/>
                  </w:rPrChange>
                </w:rPr>
                <w:t>": 379</w:t>
              </w:r>
            </w:ins>
          </w:p>
          <w:p w14:paraId="75B475DD" w14:textId="77777777" w:rsidR="00EB180F" w:rsidRPr="00185D75" w:rsidRDefault="00EB180F" w:rsidP="00185D75">
            <w:pPr>
              <w:pStyle w:val="NoSpacing"/>
              <w:rPr>
                <w:ins w:id="959" w:author="Yahia Jad" w:date="2019-12-03T17:26:00Z"/>
                <w:sz w:val="20"/>
                <w:szCs w:val="20"/>
                <w:rPrChange w:id="960" w:author="Yahia Jad" w:date="2019-12-03T17:32:00Z">
                  <w:rPr>
                    <w:ins w:id="961" w:author="Yahia Jad" w:date="2019-12-03T17:26:00Z"/>
                  </w:rPr>
                </w:rPrChange>
              </w:rPr>
              <w:pPrChange w:id="962" w:author="Yahia Jad" w:date="2019-12-03T17:32:00Z">
                <w:pPr>
                  <w:pBdr>
                    <w:top w:val="nil"/>
                    <w:left w:val="nil"/>
                    <w:bottom w:val="nil"/>
                    <w:right w:val="nil"/>
                    <w:between w:val="nil"/>
                  </w:pBdr>
                </w:pPr>
              </w:pPrChange>
            </w:pPr>
            <w:ins w:id="963" w:author="Yahia Jad" w:date="2019-12-03T17:26:00Z">
              <w:r w:rsidRPr="00185D75">
                <w:rPr>
                  <w:sz w:val="20"/>
                  <w:szCs w:val="20"/>
                  <w:rPrChange w:id="964" w:author="Yahia Jad" w:date="2019-12-03T17:32:00Z">
                    <w:rPr/>
                  </w:rPrChange>
                </w:rPr>
                <w:t xml:space="preserve">    },</w:t>
              </w:r>
            </w:ins>
          </w:p>
          <w:p w14:paraId="271A8C62" w14:textId="77777777" w:rsidR="00EB180F" w:rsidRPr="00185D75" w:rsidRDefault="00EB180F" w:rsidP="00185D75">
            <w:pPr>
              <w:pStyle w:val="NoSpacing"/>
              <w:rPr>
                <w:ins w:id="965" w:author="Yahia Jad" w:date="2019-12-03T17:26:00Z"/>
                <w:sz w:val="20"/>
                <w:szCs w:val="20"/>
                <w:rPrChange w:id="966" w:author="Yahia Jad" w:date="2019-12-03T17:32:00Z">
                  <w:rPr>
                    <w:ins w:id="967" w:author="Yahia Jad" w:date="2019-12-03T17:26:00Z"/>
                  </w:rPr>
                </w:rPrChange>
              </w:rPr>
              <w:pPrChange w:id="968" w:author="Yahia Jad" w:date="2019-12-03T17:32:00Z">
                <w:pPr>
                  <w:pBdr>
                    <w:top w:val="nil"/>
                    <w:left w:val="nil"/>
                    <w:bottom w:val="nil"/>
                    <w:right w:val="nil"/>
                    <w:between w:val="nil"/>
                  </w:pBdr>
                </w:pPr>
              </w:pPrChange>
            </w:pPr>
            <w:ins w:id="969" w:author="Yahia Jad" w:date="2019-12-03T17:26:00Z">
              <w:r w:rsidRPr="00185D75">
                <w:rPr>
                  <w:sz w:val="20"/>
                  <w:szCs w:val="20"/>
                  <w:rPrChange w:id="970" w:author="Yahia Jad" w:date="2019-12-03T17:32:00Z">
                    <w:rPr/>
                  </w:rPrChange>
                </w:rPr>
                <w:t xml:space="preserve">    {</w:t>
              </w:r>
            </w:ins>
          </w:p>
          <w:p w14:paraId="4088510F" w14:textId="77777777" w:rsidR="00EB180F" w:rsidRPr="00185D75" w:rsidRDefault="00EB180F" w:rsidP="00185D75">
            <w:pPr>
              <w:pStyle w:val="NoSpacing"/>
              <w:rPr>
                <w:ins w:id="971" w:author="Yahia Jad" w:date="2019-12-03T17:26:00Z"/>
                <w:sz w:val="20"/>
                <w:szCs w:val="20"/>
                <w:rPrChange w:id="972" w:author="Yahia Jad" w:date="2019-12-03T17:32:00Z">
                  <w:rPr>
                    <w:ins w:id="973" w:author="Yahia Jad" w:date="2019-12-03T17:26:00Z"/>
                  </w:rPr>
                </w:rPrChange>
              </w:rPr>
              <w:pPrChange w:id="974" w:author="Yahia Jad" w:date="2019-12-03T17:32:00Z">
                <w:pPr>
                  <w:pBdr>
                    <w:top w:val="nil"/>
                    <w:left w:val="nil"/>
                    <w:bottom w:val="nil"/>
                    <w:right w:val="nil"/>
                    <w:between w:val="nil"/>
                  </w:pBdr>
                </w:pPr>
              </w:pPrChange>
            </w:pPr>
            <w:ins w:id="975" w:author="Yahia Jad" w:date="2019-12-03T17:26:00Z">
              <w:r w:rsidRPr="00185D75">
                <w:rPr>
                  <w:sz w:val="20"/>
                  <w:szCs w:val="20"/>
                  <w:rPrChange w:id="976" w:author="Yahia Jad" w:date="2019-12-03T17:32:00Z">
                    <w:rPr/>
                  </w:rPrChange>
                </w:rPr>
                <w:t xml:space="preserve">      "bk": "</w:t>
              </w:r>
              <w:r w:rsidRPr="00185D75">
                <w:rPr>
                  <w:sz w:val="20"/>
                  <w:szCs w:val="20"/>
                  <w:rtl/>
                  <w:rPrChange w:id="977" w:author="Yahia Jad" w:date="2019-12-03T17:32:00Z">
                    <w:rPr>
                      <w:rtl/>
                    </w:rPr>
                  </w:rPrChange>
                </w:rPr>
                <w:t>جريدة «الشريعة» النبوية المحمدية</w:t>
              </w:r>
              <w:r w:rsidRPr="00185D75">
                <w:rPr>
                  <w:sz w:val="20"/>
                  <w:szCs w:val="20"/>
                  <w:rPrChange w:id="978" w:author="Yahia Jad" w:date="2019-12-03T17:32:00Z">
                    <w:rPr/>
                  </w:rPrChange>
                </w:rPr>
                <w:t>",</w:t>
              </w:r>
            </w:ins>
          </w:p>
          <w:p w14:paraId="489A94E6" w14:textId="77777777" w:rsidR="00EB180F" w:rsidRPr="00185D75" w:rsidRDefault="00EB180F" w:rsidP="00185D75">
            <w:pPr>
              <w:pStyle w:val="NoSpacing"/>
              <w:rPr>
                <w:ins w:id="979" w:author="Yahia Jad" w:date="2019-12-03T17:26:00Z"/>
                <w:sz w:val="20"/>
                <w:szCs w:val="20"/>
                <w:rPrChange w:id="980" w:author="Yahia Jad" w:date="2019-12-03T17:32:00Z">
                  <w:rPr>
                    <w:ins w:id="981" w:author="Yahia Jad" w:date="2019-12-03T17:26:00Z"/>
                  </w:rPr>
                </w:rPrChange>
              </w:rPr>
              <w:pPrChange w:id="982" w:author="Yahia Jad" w:date="2019-12-03T17:32:00Z">
                <w:pPr>
                  <w:pBdr>
                    <w:top w:val="nil"/>
                    <w:left w:val="nil"/>
                    <w:bottom w:val="nil"/>
                    <w:right w:val="nil"/>
                    <w:between w:val="nil"/>
                  </w:pBdr>
                </w:pPr>
              </w:pPrChange>
            </w:pPr>
            <w:ins w:id="983" w:author="Yahia Jad" w:date="2019-12-03T17:26:00Z">
              <w:r w:rsidRPr="00185D75">
                <w:rPr>
                  <w:sz w:val="20"/>
                  <w:szCs w:val="20"/>
                  <w:rPrChange w:id="984" w:author="Yahia Jad" w:date="2019-12-03T17:32:00Z">
                    <w:rPr/>
                  </w:rPrChange>
                </w:rPr>
                <w:t xml:space="preserve">      "</w:t>
              </w:r>
              <w:proofErr w:type="spellStart"/>
              <w:r w:rsidRPr="00185D75">
                <w:rPr>
                  <w:sz w:val="20"/>
                  <w:szCs w:val="20"/>
                  <w:rPrChange w:id="985" w:author="Yahia Jad" w:date="2019-12-03T17:32:00Z">
                    <w:rPr/>
                  </w:rPrChange>
                </w:rPr>
                <w:t>bkid</w:t>
              </w:r>
              <w:proofErr w:type="spellEnd"/>
              <w:r w:rsidRPr="00185D75">
                <w:rPr>
                  <w:sz w:val="20"/>
                  <w:szCs w:val="20"/>
                  <w:rPrChange w:id="986" w:author="Yahia Jad" w:date="2019-12-03T17:32:00Z">
                    <w:rPr/>
                  </w:rPrChange>
                </w:rPr>
                <w:t>": 460</w:t>
              </w:r>
            </w:ins>
          </w:p>
          <w:p w14:paraId="6D4F1D55" w14:textId="77777777" w:rsidR="00EB180F" w:rsidRPr="00185D75" w:rsidRDefault="00EB180F" w:rsidP="00185D75">
            <w:pPr>
              <w:pStyle w:val="NoSpacing"/>
              <w:rPr>
                <w:ins w:id="987" w:author="Yahia Jad" w:date="2019-12-03T17:26:00Z"/>
                <w:sz w:val="20"/>
                <w:szCs w:val="20"/>
                <w:rPrChange w:id="988" w:author="Yahia Jad" w:date="2019-12-03T17:32:00Z">
                  <w:rPr>
                    <w:ins w:id="989" w:author="Yahia Jad" w:date="2019-12-03T17:26:00Z"/>
                  </w:rPr>
                </w:rPrChange>
              </w:rPr>
              <w:pPrChange w:id="990" w:author="Yahia Jad" w:date="2019-12-03T17:32:00Z">
                <w:pPr>
                  <w:pBdr>
                    <w:top w:val="nil"/>
                    <w:left w:val="nil"/>
                    <w:bottom w:val="nil"/>
                    <w:right w:val="nil"/>
                    <w:between w:val="nil"/>
                  </w:pBdr>
                </w:pPr>
              </w:pPrChange>
            </w:pPr>
            <w:ins w:id="991" w:author="Yahia Jad" w:date="2019-12-03T17:26:00Z">
              <w:r w:rsidRPr="00185D75">
                <w:rPr>
                  <w:sz w:val="20"/>
                  <w:szCs w:val="20"/>
                  <w:rPrChange w:id="992" w:author="Yahia Jad" w:date="2019-12-03T17:32:00Z">
                    <w:rPr/>
                  </w:rPrChange>
                </w:rPr>
                <w:t xml:space="preserve">    },</w:t>
              </w:r>
            </w:ins>
          </w:p>
          <w:p w14:paraId="0F2547A8" w14:textId="77777777" w:rsidR="00EB180F" w:rsidRPr="00185D75" w:rsidRDefault="00EB180F" w:rsidP="00185D75">
            <w:pPr>
              <w:pStyle w:val="NoSpacing"/>
              <w:rPr>
                <w:ins w:id="993" w:author="Yahia Jad" w:date="2019-12-03T17:26:00Z"/>
                <w:sz w:val="20"/>
                <w:szCs w:val="20"/>
                <w:rPrChange w:id="994" w:author="Yahia Jad" w:date="2019-12-03T17:32:00Z">
                  <w:rPr>
                    <w:ins w:id="995" w:author="Yahia Jad" w:date="2019-12-03T17:26:00Z"/>
                  </w:rPr>
                </w:rPrChange>
              </w:rPr>
              <w:pPrChange w:id="996" w:author="Yahia Jad" w:date="2019-12-03T17:32:00Z">
                <w:pPr>
                  <w:pBdr>
                    <w:top w:val="nil"/>
                    <w:left w:val="nil"/>
                    <w:bottom w:val="nil"/>
                    <w:right w:val="nil"/>
                    <w:between w:val="nil"/>
                  </w:pBdr>
                </w:pPr>
              </w:pPrChange>
            </w:pPr>
            <w:ins w:id="997" w:author="Yahia Jad" w:date="2019-12-03T17:26:00Z">
              <w:r w:rsidRPr="00185D75">
                <w:rPr>
                  <w:sz w:val="20"/>
                  <w:szCs w:val="20"/>
                  <w:rPrChange w:id="998" w:author="Yahia Jad" w:date="2019-12-03T17:32:00Z">
                    <w:rPr/>
                  </w:rPrChange>
                </w:rPr>
                <w:t xml:space="preserve">    {</w:t>
              </w:r>
            </w:ins>
          </w:p>
          <w:p w14:paraId="243AC296" w14:textId="77777777" w:rsidR="00EB180F" w:rsidRPr="00185D75" w:rsidRDefault="00EB180F" w:rsidP="00185D75">
            <w:pPr>
              <w:pStyle w:val="NoSpacing"/>
              <w:rPr>
                <w:ins w:id="999" w:author="Yahia Jad" w:date="2019-12-03T17:26:00Z"/>
                <w:sz w:val="20"/>
                <w:szCs w:val="20"/>
                <w:rPrChange w:id="1000" w:author="Yahia Jad" w:date="2019-12-03T17:32:00Z">
                  <w:rPr>
                    <w:ins w:id="1001" w:author="Yahia Jad" w:date="2019-12-03T17:26:00Z"/>
                  </w:rPr>
                </w:rPrChange>
              </w:rPr>
              <w:pPrChange w:id="1002" w:author="Yahia Jad" w:date="2019-12-03T17:32:00Z">
                <w:pPr>
                  <w:pBdr>
                    <w:top w:val="nil"/>
                    <w:left w:val="nil"/>
                    <w:bottom w:val="nil"/>
                    <w:right w:val="nil"/>
                    <w:between w:val="nil"/>
                  </w:pBdr>
                </w:pPr>
              </w:pPrChange>
            </w:pPr>
            <w:ins w:id="1003" w:author="Yahia Jad" w:date="2019-12-03T17:26:00Z">
              <w:r w:rsidRPr="00185D75">
                <w:rPr>
                  <w:sz w:val="20"/>
                  <w:szCs w:val="20"/>
                  <w:rPrChange w:id="1004" w:author="Yahia Jad" w:date="2019-12-03T17:32:00Z">
                    <w:rPr/>
                  </w:rPrChange>
                </w:rPr>
                <w:t xml:space="preserve">      "bk": "</w:t>
              </w:r>
              <w:r w:rsidRPr="00185D75">
                <w:rPr>
                  <w:sz w:val="20"/>
                  <w:szCs w:val="20"/>
                  <w:rtl/>
                  <w:rPrChange w:id="1005" w:author="Yahia Jad" w:date="2019-12-03T17:32:00Z">
                    <w:rPr>
                      <w:rtl/>
                    </w:rPr>
                  </w:rPrChange>
                </w:rPr>
                <w:t>مختصر شرح قطر الندى لمحمد بن سعد عياد</w:t>
              </w:r>
              <w:r w:rsidRPr="00185D75">
                <w:rPr>
                  <w:sz w:val="20"/>
                  <w:szCs w:val="20"/>
                  <w:rPrChange w:id="1006" w:author="Yahia Jad" w:date="2019-12-03T17:32:00Z">
                    <w:rPr/>
                  </w:rPrChange>
                </w:rPr>
                <w:t>",</w:t>
              </w:r>
            </w:ins>
          </w:p>
          <w:p w14:paraId="7D47C410" w14:textId="77777777" w:rsidR="00EB180F" w:rsidRPr="00185D75" w:rsidRDefault="00EB180F" w:rsidP="00185D75">
            <w:pPr>
              <w:pStyle w:val="NoSpacing"/>
              <w:rPr>
                <w:ins w:id="1007" w:author="Yahia Jad" w:date="2019-12-03T17:26:00Z"/>
                <w:sz w:val="20"/>
                <w:szCs w:val="20"/>
                <w:rPrChange w:id="1008" w:author="Yahia Jad" w:date="2019-12-03T17:32:00Z">
                  <w:rPr>
                    <w:ins w:id="1009" w:author="Yahia Jad" w:date="2019-12-03T17:26:00Z"/>
                  </w:rPr>
                </w:rPrChange>
              </w:rPr>
              <w:pPrChange w:id="1010" w:author="Yahia Jad" w:date="2019-12-03T17:32:00Z">
                <w:pPr>
                  <w:pBdr>
                    <w:top w:val="nil"/>
                    <w:left w:val="nil"/>
                    <w:bottom w:val="nil"/>
                    <w:right w:val="nil"/>
                    <w:between w:val="nil"/>
                  </w:pBdr>
                </w:pPr>
              </w:pPrChange>
            </w:pPr>
            <w:ins w:id="1011" w:author="Yahia Jad" w:date="2019-12-03T17:26:00Z">
              <w:r w:rsidRPr="00185D75">
                <w:rPr>
                  <w:sz w:val="20"/>
                  <w:szCs w:val="20"/>
                  <w:rPrChange w:id="1012" w:author="Yahia Jad" w:date="2019-12-03T17:32:00Z">
                    <w:rPr/>
                  </w:rPrChange>
                </w:rPr>
                <w:t xml:space="preserve">      "</w:t>
              </w:r>
              <w:proofErr w:type="spellStart"/>
              <w:r w:rsidRPr="00185D75">
                <w:rPr>
                  <w:sz w:val="20"/>
                  <w:szCs w:val="20"/>
                  <w:rPrChange w:id="1013" w:author="Yahia Jad" w:date="2019-12-03T17:32:00Z">
                    <w:rPr/>
                  </w:rPrChange>
                </w:rPr>
                <w:t>bkid</w:t>
              </w:r>
              <w:proofErr w:type="spellEnd"/>
              <w:r w:rsidRPr="00185D75">
                <w:rPr>
                  <w:sz w:val="20"/>
                  <w:szCs w:val="20"/>
                  <w:rPrChange w:id="1014" w:author="Yahia Jad" w:date="2019-12-03T17:32:00Z">
                    <w:rPr/>
                  </w:rPrChange>
                </w:rPr>
                <w:t>": 581</w:t>
              </w:r>
            </w:ins>
          </w:p>
          <w:p w14:paraId="45399645" w14:textId="77777777" w:rsidR="00EB180F" w:rsidRPr="00185D75" w:rsidRDefault="00EB180F" w:rsidP="00185D75">
            <w:pPr>
              <w:pStyle w:val="NoSpacing"/>
              <w:rPr>
                <w:ins w:id="1015" w:author="Yahia Jad" w:date="2019-12-03T17:26:00Z"/>
                <w:sz w:val="20"/>
                <w:szCs w:val="20"/>
                <w:rPrChange w:id="1016" w:author="Yahia Jad" w:date="2019-12-03T17:32:00Z">
                  <w:rPr>
                    <w:ins w:id="1017" w:author="Yahia Jad" w:date="2019-12-03T17:26:00Z"/>
                  </w:rPr>
                </w:rPrChange>
              </w:rPr>
              <w:pPrChange w:id="1018" w:author="Yahia Jad" w:date="2019-12-03T17:32:00Z">
                <w:pPr>
                  <w:pBdr>
                    <w:top w:val="nil"/>
                    <w:left w:val="nil"/>
                    <w:bottom w:val="nil"/>
                    <w:right w:val="nil"/>
                    <w:between w:val="nil"/>
                  </w:pBdr>
                </w:pPr>
              </w:pPrChange>
            </w:pPr>
            <w:ins w:id="1019" w:author="Yahia Jad" w:date="2019-12-03T17:26:00Z">
              <w:r w:rsidRPr="00185D75">
                <w:rPr>
                  <w:sz w:val="20"/>
                  <w:szCs w:val="20"/>
                  <w:rPrChange w:id="1020" w:author="Yahia Jad" w:date="2019-12-03T17:32:00Z">
                    <w:rPr/>
                  </w:rPrChange>
                </w:rPr>
                <w:t xml:space="preserve">    }</w:t>
              </w:r>
            </w:ins>
          </w:p>
          <w:p w14:paraId="4D46A3AA" w14:textId="77777777" w:rsidR="00EB180F" w:rsidRPr="00185D75" w:rsidRDefault="00EB180F" w:rsidP="00185D75">
            <w:pPr>
              <w:pStyle w:val="NoSpacing"/>
              <w:rPr>
                <w:ins w:id="1021" w:author="Yahia Jad" w:date="2019-12-03T17:26:00Z"/>
                <w:sz w:val="20"/>
                <w:szCs w:val="20"/>
                <w:rPrChange w:id="1022" w:author="Yahia Jad" w:date="2019-12-03T17:32:00Z">
                  <w:rPr>
                    <w:ins w:id="1023" w:author="Yahia Jad" w:date="2019-12-03T17:26:00Z"/>
                  </w:rPr>
                </w:rPrChange>
              </w:rPr>
              <w:pPrChange w:id="1024" w:author="Yahia Jad" w:date="2019-12-03T17:32:00Z">
                <w:pPr>
                  <w:pBdr>
                    <w:top w:val="nil"/>
                    <w:left w:val="nil"/>
                    <w:bottom w:val="nil"/>
                    <w:right w:val="nil"/>
                    <w:between w:val="nil"/>
                  </w:pBdr>
                </w:pPr>
              </w:pPrChange>
            </w:pPr>
            <w:ins w:id="1025" w:author="Yahia Jad" w:date="2019-12-03T17:26:00Z">
              <w:r w:rsidRPr="00185D75">
                <w:rPr>
                  <w:sz w:val="20"/>
                  <w:szCs w:val="20"/>
                  <w:rPrChange w:id="1026" w:author="Yahia Jad" w:date="2019-12-03T17:32:00Z">
                    <w:rPr/>
                  </w:rPrChange>
                </w:rPr>
                <w:t xml:space="preserve">  ]</w:t>
              </w:r>
            </w:ins>
          </w:p>
          <w:p w14:paraId="15B5B934" w14:textId="2A019F5B" w:rsidR="00784CB8" w:rsidRPr="00185D75" w:rsidRDefault="00EB180F" w:rsidP="00185D75">
            <w:pPr>
              <w:pStyle w:val="NoSpacing"/>
              <w:rPr>
                <w:ins w:id="1027" w:author="Yahia Jad" w:date="2019-12-03T17:17:00Z"/>
                <w:sz w:val="20"/>
                <w:szCs w:val="20"/>
                <w:rPrChange w:id="1028" w:author="Yahia Jad" w:date="2019-12-03T17:32:00Z">
                  <w:rPr>
                    <w:ins w:id="1029" w:author="Yahia Jad" w:date="2019-12-03T17:17:00Z"/>
                  </w:rPr>
                </w:rPrChange>
              </w:rPr>
              <w:pPrChange w:id="1030" w:author="Yahia Jad" w:date="2019-12-03T17:32:00Z">
                <w:pPr>
                  <w:pBdr>
                    <w:top w:val="nil"/>
                    <w:left w:val="nil"/>
                    <w:bottom w:val="nil"/>
                    <w:right w:val="nil"/>
                    <w:between w:val="nil"/>
                  </w:pBdr>
                </w:pPr>
              </w:pPrChange>
            </w:pPr>
            <w:ins w:id="1031" w:author="Yahia Jad" w:date="2019-12-03T17:26:00Z">
              <w:r w:rsidRPr="00185D75">
                <w:rPr>
                  <w:sz w:val="20"/>
                  <w:szCs w:val="20"/>
                  <w:rPrChange w:id="1032" w:author="Yahia Jad" w:date="2019-12-03T17:32:00Z">
                    <w:rPr/>
                  </w:rPrChange>
                </w:rPr>
                <w:t>}</w:t>
              </w:r>
            </w:ins>
          </w:p>
        </w:tc>
      </w:tr>
    </w:tbl>
    <w:p w14:paraId="00FFEA46" w14:textId="77777777" w:rsidR="008A4A86" w:rsidRDefault="008A4A86">
      <w:pPr>
        <w:rPr>
          <w:ins w:id="1033" w:author="Yahia Jad" w:date="2019-12-03T18:06:00Z"/>
          <w:b/>
          <w:color w:val="1155CC"/>
          <w:sz w:val="32"/>
          <w:szCs w:val="32"/>
        </w:rPr>
      </w:pPr>
      <w:bookmarkStart w:id="1034" w:name="_Toc26288700"/>
      <w:ins w:id="1035" w:author="Yahia Jad" w:date="2019-12-03T18:06:00Z">
        <w:r>
          <w:br w:type="page"/>
        </w:r>
      </w:ins>
    </w:p>
    <w:p w14:paraId="2CA3750A" w14:textId="1DAFEC10" w:rsidR="00B619E6" w:rsidRDefault="003E63A7">
      <w:pPr>
        <w:pStyle w:val="Heading2"/>
        <w:pBdr>
          <w:top w:val="nil"/>
          <w:left w:val="nil"/>
          <w:bottom w:val="nil"/>
          <w:right w:val="nil"/>
          <w:between w:val="nil"/>
        </w:pBdr>
      </w:pPr>
      <w:r>
        <w:lastRenderedPageBreak/>
        <w:t>Get Book Subjects</w:t>
      </w:r>
      <w:bookmarkEnd w:id="1034"/>
    </w:p>
    <w:p w14:paraId="15CDDAED" w14:textId="77777777" w:rsidR="00B619E6" w:rsidRDefault="003E63A7">
      <w:pPr>
        <w:pBdr>
          <w:top w:val="nil"/>
          <w:left w:val="nil"/>
          <w:bottom w:val="nil"/>
          <w:right w:val="nil"/>
          <w:between w:val="nil"/>
        </w:pBdr>
      </w:pPr>
      <w:r>
        <w:t>Get list of subjects under given book and parent subject.</w:t>
      </w:r>
    </w:p>
    <w:tbl>
      <w:tblPr>
        <w:tblStyle w:val="a4"/>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1036" w:author="Yahia Jad" w:date="2019-12-03T17:53:00Z">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1408"/>
        <w:gridCol w:w="7796"/>
        <w:tblGridChange w:id="1037">
          <w:tblGrid>
            <w:gridCol w:w="2385"/>
            <w:gridCol w:w="6975"/>
          </w:tblGrid>
        </w:tblGridChange>
      </w:tblGrid>
      <w:tr w:rsidR="00B619E6" w14:paraId="6765E92E" w14:textId="77777777" w:rsidTr="00990B3A">
        <w:tc>
          <w:tcPr>
            <w:tcW w:w="1408" w:type="dxa"/>
            <w:shd w:val="clear" w:color="auto" w:fill="C9DAF8"/>
            <w:tcMar>
              <w:top w:w="100" w:type="dxa"/>
              <w:left w:w="100" w:type="dxa"/>
              <w:bottom w:w="100" w:type="dxa"/>
              <w:right w:w="100" w:type="dxa"/>
            </w:tcMar>
            <w:tcPrChange w:id="1038" w:author="Yahia Jad" w:date="2019-12-03T17:53:00Z">
              <w:tcPr>
                <w:tcW w:w="2385" w:type="dxa"/>
                <w:shd w:val="clear" w:color="auto" w:fill="C9DAF8"/>
                <w:tcMar>
                  <w:top w:w="100" w:type="dxa"/>
                  <w:left w:w="100" w:type="dxa"/>
                  <w:bottom w:w="100" w:type="dxa"/>
                  <w:right w:w="100" w:type="dxa"/>
                </w:tcMar>
              </w:tcPr>
            </w:tcPrChange>
          </w:tcPr>
          <w:p w14:paraId="155464DB" w14:textId="77777777" w:rsidR="00B619E6" w:rsidRDefault="003E63A7">
            <w:pPr>
              <w:widowControl w:val="0"/>
              <w:pBdr>
                <w:top w:val="nil"/>
                <w:left w:val="nil"/>
                <w:bottom w:val="nil"/>
                <w:right w:val="nil"/>
                <w:between w:val="nil"/>
              </w:pBdr>
              <w:spacing w:line="240" w:lineRule="auto"/>
              <w:jc w:val="left"/>
              <w:rPr>
                <w:b/>
              </w:rPr>
            </w:pPr>
            <w:r>
              <w:rPr>
                <w:b/>
              </w:rPr>
              <w:t>API Structure</w:t>
            </w:r>
          </w:p>
        </w:tc>
        <w:tc>
          <w:tcPr>
            <w:tcW w:w="7796" w:type="dxa"/>
            <w:shd w:val="clear" w:color="auto" w:fill="auto"/>
            <w:tcMar>
              <w:top w:w="100" w:type="dxa"/>
              <w:left w:w="100" w:type="dxa"/>
              <w:bottom w:w="100" w:type="dxa"/>
              <w:right w:w="100" w:type="dxa"/>
            </w:tcMar>
            <w:tcPrChange w:id="1039" w:author="Yahia Jad" w:date="2019-12-03T17:53:00Z">
              <w:tcPr>
                <w:tcW w:w="6975" w:type="dxa"/>
                <w:shd w:val="clear" w:color="auto" w:fill="auto"/>
                <w:tcMar>
                  <w:top w:w="100" w:type="dxa"/>
                  <w:left w:w="100" w:type="dxa"/>
                  <w:bottom w:w="100" w:type="dxa"/>
                  <w:right w:w="100" w:type="dxa"/>
                </w:tcMar>
              </w:tcPr>
            </w:tcPrChange>
          </w:tcPr>
          <w:p w14:paraId="61ADE638" w14:textId="77777777" w:rsidR="00B619E6" w:rsidRDefault="003E63A7">
            <w:pPr>
              <w:pBdr>
                <w:top w:val="nil"/>
                <w:left w:val="nil"/>
                <w:bottom w:val="nil"/>
                <w:right w:val="nil"/>
                <w:between w:val="nil"/>
              </w:pBdr>
            </w:pPr>
            <w:r>
              <w:t>{</w:t>
            </w:r>
            <w:r>
              <w:rPr>
                <w:b/>
                <w:color w:val="980000"/>
              </w:rPr>
              <w:t>server-</w:t>
            </w:r>
            <w:proofErr w:type="spellStart"/>
            <w:r>
              <w:rPr>
                <w:b/>
                <w:color w:val="980000"/>
              </w:rPr>
              <w:t>url</w:t>
            </w:r>
            <w:proofErr w:type="spellEnd"/>
            <w:r>
              <w:t>}/</w:t>
            </w:r>
            <w:proofErr w:type="spellStart"/>
            <w:r>
              <w:rPr>
                <w:b/>
              </w:rPr>
              <w:t>api</w:t>
            </w:r>
            <w:proofErr w:type="spellEnd"/>
            <w:r>
              <w:t>/</w:t>
            </w:r>
            <w:proofErr w:type="spellStart"/>
            <w:r>
              <w:rPr>
                <w:b/>
              </w:rPr>
              <w:t>getbooksubjects</w:t>
            </w:r>
            <w:proofErr w:type="spellEnd"/>
            <w:r>
              <w:t>/{</w:t>
            </w:r>
            <w:proofErr w:type="spellStart"/>
            <w:r>
              <w:rPr>
                <w:b/>
              </w:rPr>
              <w:t>bookid</w:t>
            </w:r>
            <w:proofErr w:type="spellEnd"/>
            <w:r>
              <w:t>}/{</w:t>
            </w:r>
            <w:proofErr w:type="spellStart"/>
            <w:r>
              <w:rPr>
                <w:b/>
              </w:rPr>
              <w:t>parentid</w:t>
            </w:r>
            <w:proofErr w:type="spellEnd"/>
            <w:r>
              <w:t>}/{more}/{id}</w:t>
            </w:r>
          </w:p>
        </w:tc>
      </w:tr>
      <w:tr w:rsidR="00B619E6" w14:paraId="5DC92EFD" w14:textId="77777777" w:rsidTr="00990B3A">
        <w:tc>
          <w:tcPr>
            <w:tcW w:w="1408" w:type="dxa"/>
            <w:shd w:val="clear" w:color="auto" w:fill="C9DAF8"/>
            <w:tcMar>
              <w:top w:w="100" w:type="dxa"/>
              <w:left w:w="100" w:type="dxa"/>
              <w:bottom w:w="100" w:type="dxa"/>
              <w:right w:w="100" w:type="dxa"/>
            </w:tcMar>
            <w:tcPrChange w:id="1040" w:author="Yahia Jad" w:date="2019-12-03T17:53:00Z">
              <w:tcPr>
                <w:tcW w:w="2385" w:type="dxa"/>
                <w:shd w:val="clear" w:color="auto" w:fill="C9DAF8"/>
                <w:tcMar>
                  <w:top w:w="100" w:type="dxa"/>
                  <w:left w:w="100" w:type="dxa"/>
                  <w:bottom w:w="100" w:type="dxa"/>
                  <w:right w:w="100" w:type="dxa"/>
                </w:tcMar>
              </w:tcPr>
            </w:tcPrChange>
          </w:tcPr>
          <w:p w14:paraId="4BAF66B2" w14:textId="77777777" w:rsidR="00B619E6" w:rsidRDefault="003E63A7">
            <w:pPr>
              <w:widowControl w:val="0"/>
              <w:pBdr>
                <w:top w:val="nil"/>
                <w:left w:val="nil"/>
                <w:bottom w:val="nil"/>
                <w:right w:val="nil"/>
                <w:between w:val="nil"/>
              </w:pBdr>
              <w:spacing w:line="240" w:lineRule="auto"/>
              <w:jc w:val="left"/>
              <w:rPr>
                <w:b/>
              </w:rPr>
            </w:pPr>
            <w:r>
              <w:rPr>
                <w:b/>
              </w:rPr>
              <w:t>POST Parameters</w:t>
            </w:r>
          </w:p>
        </w:tc>
        <w:tc>
          <w:tcPr>
            <w:tcW w:w="7796" w:type="dxa"/>
            <w:shd w:val="clear" w:color="auto" w:fill="auto"/>
            <w:tcMar>
              <w:top w:w="100" w:type="dxa"/>
              <w:left w:w="100" w:type="dxa"/>
              <w:bottom w:w="100" w:type="dxa"/>
              <w:right w:w="100" w:type="dxa"/>
            </w:tcMar>
            <w:tcPrChange w:id="1041" w:author="Yahia Jad" w:date="2019-12-03T17:53:00Z">
              <w:tcPr>
                <w:tcW w:w="6975" w:type="dxa"/>
                <w:shd w:val="clear" w:color="auto" w:fill="auto"/>
                <w:tcMar>
                  <w:top w:w="100" w:type="dxa"/>
                  <w:left w:w="100" w:type="dxa"/>
                  <w:bottom w:w="100" w:type="dxa"/>
                  <w:right w:w="100" w:type="dxa"/>
                </w:tcMar>
              </w:tcPr>
            </w:tcPrChange>
          </w:tcPr>
          <w:p w14:paraId="2303A477" w14:textId="77777777" w:rsidR="00B619E6" w:rsidRDefault="003E63A7">
            <w:pPr>
              <w:pBdr>
                <w:top w:val="nil"/>
                <w:left w:val="nil"/>
                <w:bottom w:val="nil"/>
                <w:right w:val="nil"/>
                <w:between w:val="nil"/>
              </w:pBdr>
            </w:pPr>
            <w:r>
              <w:t>{"</w:t>
            </w:r>
            <w:proofErr w:type="spellStart"/>
            <w:r>
              <w:rPr>
                <w:b/>
              </w:rPr>
              <w:t>keywords</w:t>
            </w:r>
            <w:proofErr w:type="gramStart"/>
            <w:r>
              <w:t>":string</w:t>
            </w:r>
            <w:proofErr w:type="spellEnd"/>
            <w:proofErr w:type="gramEnd"/>
            <w:r>
              <w:t>, "</w:t>
            </w:r>
            <w:proofErr w:type="spellStart"/>
            <w:r>
              <w:rPr>
                <w:b/>
              </w:rPr>
              <w:t>limit</w:t>
            </w:r>
            <w:r>
              <w:t>":int</w:t>
            </w:r>
            <w:proofErr w:type="spellEnd"/>
            <w:r>
              <w:t xml:space="preserve">} </w:t>
            </w:r>
          </w:p>
        </w:tc>
      </w:tr>
      <w:tr w:rsidR="00B619E6" w14:paraId="19CD0958" w14:textId="77777777" w:rsidTr="00990B3A">
        <w:tc>
          <w:tcPr>
            <w:tcW w:w="1408" w:type="dxa"/>
            <w:shd w:val="clear" w:color="auto" w:fill="C9DAF8"/>
            <w:tcMar>
              <w:top w:w="100" w:type="dxa"/>
              <w:left w:w="100" w:type="dxa"/>
              <w:bottom w:w="100" w:type="dxa"/>
              <w:right w:w="100" w:type="dxa"/>
            </w:tcMar>
            <w:tcPrChange w:id="1042" w:author="Yahia Jad" w:date="2019-12-03T17:53:00Z">
              <w:tcPr>
                <w:tcW w:w="2385" w:type="dxa"/>
                <w:shd w:val="clear" w:color="auto" w:fill="C9DAF8"/>
                <w:tcMar>
                  <w:top w:w="100" w:type="dxa"/>
                  <w:left w:w="100" w:type="dxa"/>
                  <w:bottom w:w="100" w:type="dxa"/>
                  <w:right w:w="100" w:type="dxa"/>
                </w:tcMar>
              </w:tcPr>
            </w:tcPrChange>
          </w:tcPr>
          <w:p w14:paraId="0A1C7DE0" w14:textId="77777777" w:rsidR="00B619E6" w:rsidRDefault="003E63A7">
            <w:pPr>
              <w:pBdr>
                <w:top w:val="nil"/>
                <w:left w:val="nil"/>
                <w:bottom w:val="nil"/>
                <w:right w:val="nil"/>
                <w:between w:val="nil"/>
              </w:pBdr>
              <w:rPr>
                <w:b/>
              </w:rPr>
            </w:pPr>
            <w:r>
              <w:rPr>
                <w:b/>
              </w:rPr>
              <w:t>Output Structure</w:t>
            </w:r>
          </w:p>
        </w:tc>
        <w:tc>
          <w:tcPr>
            <w:tcW w:w="7796" w:type="dxa"/>
            <w:shd w:val="clear" w:color="auto" w:fill="auto"/>
            <w:tcMar>
              <w:top w:w="100" w:type="dxa"/>
              <w:left w:w="100" w:type="dxa"/>
              <w:bottom w:w="100" w:type="dxa"/>
              <w:right w:w="100" w:type="dxa"/>
            </w:tcMar>
            <w:tcPrChange w:id="1043" w:author="Yahia Jad" w:date="2019-12-03T17:53:00Z">
              <w:tcPr>
                <w:tcW w:w="6975" w:type="dxa"/>
                <w:shd w:val="clear" w:color="auto" w:fill="auto"/>
                <w:tcMar>
                  <w:top w:w="100" w:type="dxa"/>
                  <w:left w:w="100" w:type="dxa"/>
                  <w:bottom w:w="100" w:type="dxa"/>
                  <w:right w:w="100" w:type="dxa"/>
                </w:tcMar>
              </w:tcPr>
            </w:tcPrChange>
          </w:tcPr>
          <w:p w14:paraId="0215A550" w14:textId="77777777" w:rsidR="00B619E6" w:rsidRPr="00F21EB1" w:rsidRDefault="003E63A7" w:rsidP="00F21EB1">
            <w:pPr>
              <w:pStyle w:val="NoSpacing"/>
              <w:rPr>
                <w:sz w:val="20"/>
                <w:szCs w:val="20"/>
                <w:rPrChange w:id="1044" w:author="Yahia Jad" w:date="2019-12-03T17:57:00Z">
                  <w:rPr/>
                </w:rPrChange>
              </w:rPr>
              <w:pPrChange w:id="1045" w:author="Yahia Jad" w:date="2019-12-03T17:57:00Z">
                <w:pPr>
                  <w:pBdr>
                    <w:top w:val="nil"/>
                    <w:left w:val="nil"/>
                    <w:bottom w:val="nil"/>
                    <w:right w:val="nil"/>
                    <w:between w:val="nil"/>
                  </w:pBdr>
                </w:pPr>
              </w:pPrChange>
            </w:pPr>
            <w:r w:rsidRPr="00F21EB1">
              <w:rPr>
                <w:sz w:val="20"/>
                <w:szCs w:val="20"/>
                <w:rPrChange w:id="1046" w:author="Yahia Jad" w:date="2019-12-03T17:57:00Z">
                  <w:rPr/>
                </w:rPrChange>
              </w:rPr>
              <w:t>{</w:t>
            </w:r>
          </w:p>
          <w:p w14:paraId="1373A49D" w14:textId="77777777" w:rsidR="00B619E6" w:rsidRPr="00F21EB1" w:rsidRDefault="003E63A7" w:rsidP="00F21EB1">
            <w:pPr>
              <w:pStyle w:val="NoSpacing"/>
              <w:rPr>
                <w:sz w:val="20"/>
                <w:szCs w:val="20"/>
                <w:rPrChange w:id="1047" w:author="Yahia Jad" w:date="2019-12-03T17:57:00Z">
                  <w:rPr/>
                </w:rPrChange>
              </w:rPr>
              <w:pPrChange w:id="1048" w:author="Yahia Jad" w:date="2019-12-03T17:57:00Z">
                <w:pPr>
                  <w:pBdr>
                    <w:top w:val="nil"/>
                    <w:left w:val="nil"/>
                    <w:bottom w:val="nil"/>
                    <w:right w:val="nil"/>
                    <w:between w:val="nil"/>
                  </w:pBdr>
                  <w:ind w:left="720"/>
                </w:pPr>
              </w:pPrChange>
            </w:pPr>
            <w:r w:rsidRPr="00F21EB1">
              <w:rPr>
                <w:sz w:val="20"/>
                <w:szCs w:val="20"/>
                <w:rPrChange w:id="1049" w:author="Yahia Jad" w:date="2019-12-03T17:57:00Z">
                  <w:rPr/>
                </w:rPrChange>
              </w:rPr>
              <w:t>{</w:t>
            </w:r>
          </w:p>
          <w:p w14:paraId="567ED781" w14:textId="77777777" w:rsidR="00B619E6" w:rsidRPr="00F21EB1" w:rsidRDefault="003E63A7" w:rsidP="00F21EB1">
            <w:pPr>
              <w:pStyle w:val="NoSpacing"/>
              <w:rPr>
                <w:sz w:val="20"/>
                <w:szCs w:val="20"/>
                <w:rPrChange w:id="1050" w:author="Yahia Jad" w:date="2019-12-03T17:57:00Z">
                  <w:rPr/>
                </w:rPrChange>
              </w:rPr>
              <w:pPrChange w:id="1051" w:author="Yahia Jad" w:date="2019-12-03T17:57:00Z">
                <w:pPr>
                  <w:pBdr>
                    <w:top w:val="nil"/>
                    <w:left w:val="nil"/>
                    <w:bottom w:val="nil"/>
                    <w:right w:val="nil"/>
                    <w:between w:val="nil"/>
                  </w:pBdr>
                  <w:ind w:left="1440"/>
                </w:pPr>
              </w:pPrChange>
            </w:pPr>
            <w:r w:rsidRPr="00F21EB1">
              <w:rPr>
                <w:sz w:val="20"/>
                <w:szCs w:val="20"/>
                <w:rPrChange w:id="1052" w:author="Yahia Jad" w:date="2019-12-03T17:57:00Z">
                  <w:rPr/>
                </w:rPrChange>
              </w:rPr>
              <w:t>"</w:t>
            </w:r>
            <w:r w:rsidRPr="00F21EB1">
              <w:rPr>
                <w:b/>
                <w:sz w:val="20"/>
                <w:szCs w:val="20"/>
                <w:rPrChange w:id="1053" w:author="Yahia Jad" w:date="2019-12-03T17:57:00Z">
                  <w:rPr>
                    <w:b/>
                  </w:rPr>
                </w:rPrChange>
              </w:rPr>
              <w:t>id</w:t>
            </w:r>
            <w:r w:rsidRPr="00F21EB1">
              <w:rPr>
                <w:sz w:val="20"/>
                <w:szCs w:val="20"/>
                <w:rPrChange w:id="1054" w:author="Yahia Jad" w:date="2019-12-03T17:57:00Z">
                  <w:rPr/>
                </w:rPrChange>
              </w:rPr>
              <w:t>": int,</w:t>
            </w:r>
          </w:p>
          <w:p w14:paraId="5B1E50BF" w14:textId="77777777" w:rsidR="00B619E6" w:rsidRPr="00F21EB1" w:rsidRDefault="003E63A7" w:rsidP="00F21EB1">
            <w:pPr>
              <w:pStyle w:val="NoSpacing"/>
              <w:rPr>
                <w:sz w:val="20"/>
                <w:szCs w:val="20"/>
                <w:rPrChange w:id="1055" w:author="Yahia Jad" w:date="2019-12-03T17:57:00Z">
                  <w:rPr/>
                </w:rPrChange>
              </w:rPr>
              <w:pPrChange w:id="1056" w:author="Yahia Jad" w:date="2019-12-03T17:57:00Z">
                <w:pPr>
                  <w:pBdr>
                    <w:top w:val="nil"/>
                    <w:left w:val="nil"/>
                    <w:bottom w:val="nil"/>
                    <w:right w:val="nil"/>
                    <w:between w:val="nil"/>
                  </w:pBdr>
                  <w:ind w:left="1440"/>
                </w:pPr>
              </w:pPrChange>
            </w:pPr>
            <w:r w:rsidRPr="00F21EB1">
              <w:rPr>
                <w:sz w:val="20"/>
                <w:szCs w:val="20"/>
                <w:rPrChange w:id="1057" w:author="Yahia Jad" w:date="2019-12-03T17:57:00Z">
                  <w:rPr/>
                </w:rPrChange>
              </w:rPr>
              <w:t>"</w:t>
            </w:r>
            <w:r w:rsidRPr="00F21EB1">
              <w:rPr>
                <w:b/>
                <w:sz w:val="20"/>
                <w:szCs w:val="20"/>
                <w:rPrChange w:id="1058" w:author="Yahia Jad" w:date="2019-12-03T17:57:00Z">
                  <w:rPr>
                    <w:b/>
                  </w:rPr>
                </w:rPrChange>
              </w:rPr>
              <w:t>title</w:t>
            </w:r>
            <w:r w:rsidRPr="00F21EB1">
              <w:rPr>
                <w:sz w:val="20"/>
                <w:szCs w:val="20"/>
                <w:rPrChange w:id="1059" w:author="Yahia Jad" w:date="2019-12-03T17:57:00Z">
                  <w:rPr/>
                </w:rPrChange>
              </w:rPr>
              <w:t>": string,</w:t>
            </w:r>
          </w:p>
          <w:p w14:paraId="350C83E8" w14:textId="77777777" w:rsidR="00B619E6" w:rsidRPr="00F21EB1" w:rsidRDefault="003E63A7" w:rsidP="00F21EB1">
            <w:pPr>
              <w:pStyle w:val="NoSpacing"/>
              <w:rPr>
                <w:sz w:val="20"/>
                <w:szCs w:val="20"/>
                <w:rPrChange w:id="1060" w:author="Yahia Jad" w:date="2019-12-03T17:57:00Z">
                  <w:rPr/>
                </w:rPrChange>
              </w:rPr>
              <w:pPrChange w:id="1061" w:author="Yahia Jad" w:date="2019-12-03T17:57:00Z">
                <w:pPr>
                  <w:pBdr>
                    <w:top w:val="nil"/>
                    <w:left w:val="nil"/>
                    <w:bottom w:val="nil"/>
                    <w:right w:val="nil"/>
                    <w:between w:val="nil"/>
                  </w:pBdr>
                  <w:ind w:left="1440"/>
                </w:pPr>
              </w:pPrChange>
            </w:pPr>
            <w:r w:rsidRPr="00F21EB1">
              <w:rPr>
                <w:sz w:val="20"/>
                <w:szCs w:val="20"/>
                <w:rPrChange w:id="1062" w:author="Yahia Jad" w:date="2019-12-03T17:57:00Z">
                  <w:rPr/>
                </w:rPrChange>
              </w:rPr>
              <w:t>"</w:t>
            </w:r>
            <w:proofErr w:type="spellStart"/>
            <w:r w:rsidRPr="00F21EB1">
              <w:rPr>
                <w:b/>
                <w:sz w:val="20"/>
                <w:szCs w:val="20"/>
                <w:rPrChange w:id="1063" w:author="Yahia Jad" w:date="2019-12-03T17:57:00Z">
                  <w:rPr>
                    <w:b/>
                  </w:rPr>
                </w:rPrChange>
              </w:rPr>
              <w:t>haschilds</w:t>
            </w:r>
            <w:proofErr w:type="spellEnd"/>
            <w:r w:rsidRPr="00F21EB1">
              <w:rPr>
                <w:sz w:val="20"/>
                <w:szCs w:val="20"/>
                <w:rPrChange w:id="1064" w:author="Yahia Jad" w:date="2019-12-03T17:57:00Z">
                  <w:rPr/>
                </w:rPrChange>
              </w:rPr>
              <w:t xml:space="preserve">": </w:t>
            </w:r>
            <w:proofErr w:type="spellStart"/>
            <w:r w:rsidRPr="00F21EB1">
              <w:rPr>
                <w:sz w:val="20"/>
                <w:szCs w:val="20"/>
                <w:rPrChange w:id="1065" w:author="Yahia Jad" w:date="2019-12-03T17:57:00Z">
                  <w:rPr/>
                </w:rPrChange>
              </w:rPr>
              <w:t>boolean</w:t>
            </w:r>
            <w:proofErr w:type="spellEnd"/>
          </w:p>
          <w:p w14:paraId="3C2D30ED" w14:textId="77777777" w:rsidR="00B619E6" w:rsidRPr="00F21EB1" w:rsidRDefault="003E63A7" w:rsidP="00F21EB1">
            <w:pPr>
              <w:pStyle w:val="NoSpacing"/>
              <w:rPr>
                <w:sz w:val="20"/>
                <w:szCs w:val="20"/>
                <w:rPrChange w:id="1066" w:author="Yahia Jad" w:date="2019-12-03T17:57:00Z">
                  <w:rPr/>
                </w:rPrChange>
              </w:rPr>
              <w:pPrChange w:id="1067" w:author="Yahia Jad" w:date="2019-12-03T17:57:00Z">
                <w:pPr>
                  <w:pBdr>
                    <w:top w:val="nil"/>
                    <w:left w:val="nil"/>
                    <w:bottom w:val="nil"/>
                    <w:right w:val="nil"/>
                    <w:between w:val="nil"/>
                  </w:pBdr>
                  <w:ind w:left="720"/>
                </w:pPr>
              </w:pPrChange>
            </w:pPr>
            <w:r w:rsidRPr="00F21EB1">
              <w:rPr>
                <w:sz w:val="20"/>
                <w:szCs w:val="20"/>
                <w:rPrChange w:id="1068" w:author="Yahia Jad" w:date="2019-12-03T17:57:00Z">
                  <w:rPr/>
                </w:rPrChange>
              </w:rPr>
              <w:t>},</w:t>
            </w:r>
          </w:p>
          <w:p w14:paraId="2CBABF2D" w14:textId="77777777" w:rsidR="00B619E6" w:rsidRPr="00F21EB1" w:rsidRDefault="003E63A7" w:rsidP="00F21EB1">
            <w:pPr>
              <w:pStyle w:val="NoSpacing"/>
              <w:rPr>
                <w:sz w:val="20"/>
                <w:szCs w:val="20"/>
                <w:rPrChange w:id="1069" w:author="Yahia Jad" w:date="2019-12-03T17:57:00Z">
                  <w:rPr/>
                </w:rPrChange>
              </w:rPr>
              <w:pPrChange w:id="1070" w:author="Yahia Jad" w:date="2019-12-03T17:57:00Z">
                <w:pPr>
                  <w:pBdr>
                    <w:top w:val="nil"/>
                    <w:left w:val="nil"/>
                    <w:bottom w:val="nil"/>
                    <w:right w:val="nil"/>
                    <w:between w:val="nil"/>
                  </w:pBdr>
                  <w:ind w:left="720"/>
                </w:pPr>
              </w:pPrChange>
            </w:pPr>
            <w:r w:rsidRPr="00F21EB1">
              <w:rPr>
                <w:sz w:val="20"/>
                <w:szCs w:val="20"/>
                <w:rPrChange w:id="1071" w:author="Yahia Jad" w:date="2019-12-03T17:57:00Z">
                  <w:rPr/>
                </w:rPrChange>
              </w:rPr>
              <w:t>...</w:t>
            </w:r>
          </w:p>
          <w:p w14:paraId="1344FB57" w14:textId="77777777" w:rsidR="00B619E6" w:rsidRPr="00F21EB1" w:rsidRDefault="003E63A7" w:rsidP="00F21EB1">
            <w:pPr>
              <w:pStyle w:val="NoSpacing"/>
              <w:rPr>
                <w:sz w:val="20"/>
                <w:szCs w:val="20"/>
                <w:rPrChange w:id="1072" w:author="Yahia Jad" w:date="2019-12-03T17:57:00Z">
                  <w:rPr/>
                </w:rPrChange>
              </w:rPr>
              <w:pPrChange w:id="1073" w:author="Yahia Jad" w:date="2019-12-03T17:57:00Z">
                <w:pPr>
                  <w:pBdr>
                    <w:top w:val="nil"/>
                    <w:left w:val="nil"/>
                    <w:bottom w:val="nil"/>
                    <w:right w:val="nil"/>
                    <w:between w:val="nil"/>
                  </w:pBdr>
                </w:pPr>
              </w:pPrChange>
            </w:pPr>
            <w:r w:rsidRPr="00F21EB1">
              <w:rPr>
                <w:sz w:val="20"/>
                <w:szCs w:val="20"/>
                <w:rPrChange w:id="1074" w:author="Yahia Jad" w:date="2019-12-03T17:57:00Z">
                  <w:rPr/>
                </w:rPrChange>
              </w:rPr>
              <w:t>}</w:t>
            </w:r>
          </w:p>
          <w:p w14:paraId="586AF1D9" w14:textId="77777777" w:rsidR="00B619E6" w:rsidRPr="00F21EB1" w:rsidRDefault="003E63A7" w:rsidP="00F21EB1">
            <w:pPr>
              <w:pStyle w:val="NoSpacing"/>
              <w:rPr>
                <w:sz w:val="20"/>
                <w:szCs w:val="20"/>
                <w:rPrChange w:id="1075" w:author="Yahia Jad" w:date="2019-12-03T17:57:00Z">
                  <w:rPr/>
                </w:rPrChange>
              </w:rPr>
              <w:pPrChange w:id="1076" w:author="Yahia Jad" w:date="2019-12-03T17:57:00Z">
                <w:pPr>
                  <w:pBdr>
                    <w:top w:val="nil"/>
                    <w:left w:val="nil"/>
                    <w:bottom w:val="nil"/>
                    <w:right w:val="nil"/>
                    <w:between w:val="nil"/>
                  </w:pBdr>
                </w:pPr>
              </w:pPrChange>
            </w:pPr>
            <w:r w:rsidRPr="00F21EB1">
              <w:rPr>
                <w:sz w:val="20"/>
                <w:szCs w:val="20"/>
                <w:rPrChange w:id="1077" w:author="Yahia Jad" w:date="2019-12-03T17:57:00Z">
                  <w:rPr/>
                </w:rPrChange>
              </w:rPr>
              <w:t>or {"</w:t>
            </w:r>
            <w:r w:rsidRPr="00F21EB1">
              <w:rPr>
                <w:b/>
                <w:sz w:val="20"/>
                <w:szCs w:val="20"/>
                <w:rPrChange w:id="1078" w:author="Yahia Jad" w:date="2019-12-03T17:57:00Z">
                  <w:rPr>
                    <w:b/>
                  </w:rPr>
                </w:rPrChange>
              </w:rPr>
              <w:t>response</w:t>
            </w:r>
            <w:r w:rsidRPr="00F21EB1">
              <w:rPr>
                <w:sz w:val="20"/>
                <w:szCs w:val="20"/>
                <w:rPrChange w:id="1079" w:author="Yahia Jad" w:date="2019-12-03T17:57:00Z">
                  <w:rPr/>
                </w:rPrChange>
              </w:rPr>
              <w:t>": 0, "</w:t>
            </w:r>
            <w:r w:rsidRPr="00F21EB1">
              <w:rPr>
                <w:b/>
                <w:sz w:val="20"/>
                <w:szCs w:val="20"/>
                <w:rPrChange w:id="1080" w:author="Yahia Jad" w:date="2019-12-03T17:57:00Z">
                  <w:rPr>
                    <w:b/>
                  </w:rPr>
                </w:rPrChange>
              </w:rPr>
              <w:t>reason</w:t>
            </w:r>
            <w:r w:rsidRPr="00F21EB1">
              <w:rPr>
                <w:sz w:val="20"/>
                <w:szCs w:val="20"/>
                <w:rPrChange w:id="1081" w:author="Yahia Jad" w:date="2019-12-03T17:57:00Z">
                  <w:rPr/>
                </w:rPrChange>
              </w:rPr>
              <w:t>": "reason"}</w:t>
            </w:r>
          </w:p>
        </w:tc>
      </w:tr>
      <w:tr w:rsidR="00B619E6" w14:paraId="581C4641" w14:textId="77777777" w:rsidTr="00990B3A">
        <w:trPr>
          <w:trHeight w:val="440"/>
          <w:trPrChange w:id="1082" w:author="Yahia Jad" w:date="2019-12-03T17:53:00Z">
            <w:trPr>
              <w:trHeight w:val="440"/>
            </w:trPr>
          </w:trPrChange>
        </w:trPr>
        <w:tc>
          <w:tcPr>
            <w:tcW w:w="1408" w:type="dxa"/>
            <w:vMerge w:val="restart"/>
            <w:shd w:val="clear" w:color="auto" w:fill="C9DAF8"/>
            <w:tcMar>
              <w:top w:w="100" w:type="dxa"/>
              <w:left w:w="100" w:type="dxa"/>
              <w:bottom w:w="100" w:type="dxa"/>
              <w:right w:w="100" w:type="dxa"/>
            </w:tcMar>
            <w:tcPrChange w:id="1083" w:author="Yahia Jad" w:date="2019-12-03T17:53:00Z">
              <w:tcPr>
                <w:tcW w:w="2385" w:type="dxa"/>
                <w:vMerge w:val="restart"/>
                <w:shd w:val="clear" w:color="auto" w:fill="C9DAF8"/>
                <w:tcMar>
                  <w:top w:w="100" w:type="dxa"/>
                  <w:left w:w="100" w:type="dxa"/>
                  <w:bottom w:w="100" w:type="dxa"/>
                  <w:right w:w="100" w:type="dxa"/>
                </w:tcMar>
              </w:tcPr>
            </w:tcPrChange>
          </w:tcPr>
          <w:p w14:paraId="69EC43F1" w14:textId="77777777" w:rsidR="00B619E6" w:rsidRDefault="003E63A7">
            <w:pPr>
              <w:pBdr>
                <w:top w:val="nil"/>
                <w:left w:val="nil"/>
                <w:bottom w:val="nil"/>
                <w:right w:val="nil"/>
                <w:between w:val="nil"/>
              </w:pBdr>
              <w:rPr>
                <w:b/>
              </w:rPr>
            </w:pPr>
            <w:r>
              <w:rPr>
                <w:b/>
              </w:rPr>
              <w:t>Example</w:t>
            </w:r>
          </w:p>
        </w:tc>
        <w:tc>
          <w:tcPr>
            <w:tcW w:w="7796" w:type="dxa"/>
            <w:shd w:val="clear" w:color="auto" w:fill="auto"/>
            <w:tcMar>
              <w:top w:w="100" w:type="dxa"/>
              <w:left w:w="100" w:type="dxa"/>
              <w:bottom w:w="100" w:type="dxa"/>
              <w:right w:w="100" w:type="dxa"/>
            </w:tcMar>
            <w:tcPrChange w:id="1084" w:author="Yahia Jad" w:date="2019-12-03T17:53:00Z">
              <w:tcPr>
                <w:tcW w:w="6975" w:type="dxa"/>
                <w:shd w:val="clear" w:color="auto" w:fill="auto"/>
                <w:tcMar>
                  <w:top w:w="100" w:type="dxa"/>
                  <w:left w:w="100" w:type="dxa"/>
                  <w:bottom w:w="100" w:type="dxa"/>
                  <w:right w:w="100" w:type="dxa"/>
                </w:tcMar>
              </w:tcPr>
            </w:tcPrChange>
          </w:tcPr>
          <w:p w14:paraId="27F75FA0" w14:textId="77777777" w:rsidR="00B619E6" w:rsidRDefault="003E63A7">
            <w:pPr>
              <w:pBdr>
                <w:top w:val="nil"/>
                <w:left w:val="nil"/>
                <w:bottom w:val="nil"/>
                <w:right w:val="nil"/>
                <w:between w:val="nil"/>
              </w:pBdr>
              <w:rPr>
                <w:sz w:val="22"/>
                <w:szCs w:val="22"/>
              </w:rPr>
            </w:pPr>
            <w:r>
              <w:t>http://booksapi.islam-db.com/api/getbooksubjects/27099/0/more/0</w:t>
            </w:r>
          </w:p>
        </w:tc>
      </w:tr>
      <w:tr w:rsidR="00B619E6" w14:paraId="14C70936" w14:textId="77777777" w:rsidTr="00990B3A">
        <w:trPr>
          <w:trHeight w:val="440"/>
          <w:trPrChange w:id="1085" w:author="Yahia Jad" w:date="2019-12-03T17:53:00Z">
            <w:trPr>
              <w:trHeight w:val="440"/>
            </w:trPr>
          </w:trPrChange>
        </w:trPr>
        <w:tc>
          <w:tcPr>
            <w:tcW w:w="1408" w:type="dxa"/>
            <w:vMerge/>
            <w:shd w:val="clear" w:color="auto" w:fill="C9DAF8"/>
            <w:tcMar>
              <w:top w:w="100" w:type="dxa"/>
              <w:left w:w="100" w:type="dxa"/>
              <w:bottom w:w="100" w:type="dxa"/>
              <w:right w:w="100" w:type="dxa"/>
            </w:tcMar>
            <w:tcPrChange w:id="1086" w:author="Yahia Jad" w:date="2019-12-03T17:53:00Z">
              <w:tcPr>
                <w:tcW w:w="2385" w:type="dxa"/>
                <w:vMerge/>
                <w:shd w:val="clear" w:color="auto" w:fill="C9DAF8"/>
                <w:tcMar>
                  <w:top w:w="100" w:type="dxa"/>
                  <w:left w:w="100" w:type="dxa"/>
                  <w:bottom w:w="100" w:type="dxa"/>
                  <w:right w:w="100" w:type="dxa"/>
                </w:tcMar>
              </w:tcPr>
            </w:tcPrChange>
          </w:tcPr>
          <w:p w14:paraId="4FC0103E" w14:textId="77777777" w:rsidR="00B619E6" w:rsidRDefault="00B619E6">
            <w:pPr>
              <w:pBdr>
                <w:top w:val="nil"/>
                <w:left w:val="nil"/>
                <w:bottom w:val="nil"/>
                <w:right w:val="nil"/>
                <w:between w:val="nil"/>
              </w:pBdr>
              <w:spacing w:line="240" w:lineRule="auto"/>
              <w:rPr>
                <w:b/>
              </w:rPr>
            </w:pPr>
          </w:p>
        </w:tc>
        <w:tc>
          <w:tcPr>
            <w:tcW w:w="7796" w:type="dxa"/>
            <w:shd w:val="clear" w:color="auto" w:fill="auto"/>
            <w:tcMar>
              <w:top w:w="100" w:type="dxa"/>
              <w:left w:w="100" w:type="dxa"/>
              <w:bottom w:w="100" w:type="dxa"/>
              <w:right w:w="100" w:type="dxa"/>
            </w:tcMar>
            <w:tcPrChange w:id="1087" w:author="Yahia Jad" w:date="2019-12-03T17:53:00Z">
              <w:tcPr>
                <w:tcW w:w="6975" w:type="dxa"/>
                <w:shd w:val="clear" w:color="auto" w:fill="auto"/>
                <w:tcMar>
                  <w:top w:w="100" w:type="dxa"/>
                  <w:left w:w="100" w:type="dxa"/>
                  <w:bottom w:w="100" w:type="dxa"/>
                  <w:right w:w="100" w:type="dxa"/>
                </w:tcMar>
              </w:tcPr>
            </w:tcPrChange>
          </w:tcPr>
          <w:p w14:paraId="163BF231" w14:textId="77777777" w:rsidR="00B619E6" w:rsidRDefault="003E63A7">
            <w:pPr>
              <w:pBdr>
                <w:top w:val="nil"/>
                <w:left w:val="nil"/>
                <w:bottom w:val="nil"/>
                <w:right w:val="nil"/>
                <w:between w:val="nil"/>
              </w:pBdr>
            </w:pPr>
            <w:r>
              <w:t>{"</w:t>
            </w:r>
            <w:r>
              <w:rPr>
                <w:b/>
              </w:rPr>
              <w:t>keywords</w:t>
            </w:r>
            <w:r>
              <w:t>":""}</w:t>
            </w:r>
          </w:p>
        </w:tc>
      </w:tr>
    </w:tbl>
    <w:p w14:paraId="4D791467" w14:textId="77777777" w:rsidR="006A2B61" w:rsidRDefault="006A2B61">
      <w:pPr>
        <w:rPr>
          <w:ins w:id="1088" w:author="Yahia Jad" w:date="2019-12-03T09:44:00Z"/>
          <w:b/>
          <w:color w:val="0B5394"/>
          <w:sz w:val="48"/>
          <w:szCs w:val="48"/>
        </w:rPr>
      </w:pPr>
      <w:ins w:id="1089" w:author="Yahia Jad" w:date="2019-12-03T09:44:00Z">
        <w:r>
          <w:br w:type="page"/>
        </w:r>
      </w:ins>
    </w:p>
    <w:p w14:paraId="32B91411" w14:textId="4D1F8689" w:rsidR="00B619E6" w:rsidRDefault="003E63A7">
      <w:pPr>
        <w:pStyle w:val="Heading1"/>
        <w:pBdr>
          <w:top w:val="nil"/>
          <w:left w:val="nil"/>
          <w:bottom w:val="nil"/>
          <w:right w:val="nil"/>
          <w:between w:val="nil"/>
        </w:pBdr>
      </w:pPr>
      <w:bookmarkStart w:id="1090" w:name="_Toc26288701"/>
      <w:r>
        <w:lastRenderedPageBreak/>
        <w:t>Information APIs</w:t>
      </w:r>
      <w:bookmarkEnd w:id="1090"/>
    </w:p>
    <w:p w14:paraId="0143938A" w14:textId="77777777" w:rsidR="00B619E6" w:rsidRDefault="003E63A7">
      <w:pPr>
        <w:pStyle w:val="Heading2"/>
        <w:pBdr>
          <w:top w:val="nil"/>
          <w:left w:val="nil"/>
          <w:bottom w:val="nil"/>
          <w:right w:val="nil"/>
          <w:between w:val="nil"/>
        </w:pBdr>
      </w:pPr>
      <w:bookmarkStart w:id="1091" w:name="_Toc26288702"/>
      <w:bookmarkStart w:id="1092" w:name="_Hlk26290254"/>
      <w:bookmarkStart w:id="1093" w:name="_GoBack"/>
      <w:r>
        <w:t>Get Book Information</w:t>
      </w:r>
      <w:bookmarkEnd w:id="1091"/>
    </w:p>
    <w:p w14:paraId="187FD3ED" w14:textId="77777777" w:rsidR="00B619E6" w:rsidRDefault="003E63A7">
      <w:pPr>
        <w:pBdr>
          <w:top w:val="nil"/>
          <w:left w:val="nil"/>
          <w:bottom w:val="nil"/>
          <w:right w:val="nil"/>
          <w:between w:val="nil"/>
        </w:pBdr>
      </w:pPr>
      <w:r>
        <w:t>Get Book Information.</w:t>
      </w:r>
    </w:p>
    <w:tbl>
      <w:tblPr>
        <w:tblStyle w:val="a5"/>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1094" w:author="Yahia Jad" w:date="2019-12-03T17:53:00Z">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1410"/>
        <w:gridCol w:w="7794"/>
        <w:tblGridChange w:id="1095">
          <w:tblGrid>
            <w:gridCol w:w="2385"/>
            <w:gridCol w:w="6975"/>
          </w:tblGrid>
        </w:tblGridChange>
      </w:tblGrid>
      <w:tr w:rsidR="00B619E6" w14:paraId="41B69173" w14:textId="77777777" w:rsidTr="00990B3A">
        <w:tc>
          <w:tcPr>
            <w:tcW w:w="1410" w:type="dxa"/>
            <w:shd w:val="clear" w:color="auto" w:fill="C9DAF8"/>
            <w:tcMar>
              <w:top w:w="100" w:type="dxa"/>
              <w:left w:w="100" w:type="dxa"/>
              <w:bottom w:w="100" w:type="dxa"/>
              <w:right w:w="100" w:type="dxa"/>
            </w:tcMar>
            <w:tcPrChange w:id="1096" w:author="Yahia Jad" w:date="2019-12-03T17:53:00Z">
              <w:tcPr>
                <w:tcW w:w="2385" w:type="dxa"/>
                <w:shd w:val="clear" w:color="auto" w:fill="C9DAF8"/>
                <w:tcMar>
                  <w:top w:w="100" w:type="dxa"/>
                  <w:left w:w="100" w:type="dxa"/>
                  <w:bottom w:w="100" w:type="dxa"/>
                  <w:right w:w="100" w:type="dxa"/>
                </w:tcMar>
              </w:tcPr>
            </w:tcPrChange>
          </w:tcPr>
          <w:p w14:paraId="7AF1E6D0" w14:textId="77777777" w:rsidR="00B619E6" w:rsidRDefault="003E63A7">
            <w:pPr>
              <w:widowControl w:val="0"/>
              <w:pBdr>
                <w:top w:val="nil"/>
                <w:left w:val="nil"/>
                <w:bottom w:val="nil"/>
                <w:right w:val="nil"/>
                <w:between w:val="nil"/>
              </w:pBdr>
              <w:spacing w:line="240" w:lineRule="auto"/>
              <w:jc w:val="left"/>
              <w:rPr>
                <w:b/>
              </w:rPr>
            </w:pPr>
            <w:r>
              <w:rPr>
                <w:b/>
              </w:rPr>
              <w:t>API Structure</w:t>
            </w:r>
          </w:p>
        </w:tc>
        <w:tc>
          <w:tcPr>
            <w:tcW w:w="7794" w:type="dxa"/>
            <w:shd w:val="clear" w:color="auto" w:fill="auto"/>
            <w:tcMar>
              <w:top w:w="100" w:type="dxa"/>
              <w:left w:w="100" w:type="dxa"/>
              <w:bottom w:w="100" w:type="dxa"/>
              <w:right w:w="100" w:type="dxa"/>
            </w:tcMar>
            <w:tcPrChange w:id="1097" w:author="Yahia Jad" w:date="2019-12-03T17:53:00Z">
              <w:tcPr>
                <w:tcW w:w="6975" w:type="dxa"/>
                <w:shd w:val="clear" w:color="auto" w:fill="auto"/>
                <w:tcMar>
                  <w:top w:w="100" w:type="dxa"/>
                  <w:left w:w="100" w:type="dxa"/>
                  <w:bottom w:w="100" w:type="dxa"/>
                  <w:right w:w="100" w:type="dxa"/>
                </w:tcMar>
              </w:tcPr>
            </w:tcPrChange>
          </w:tcPr>
          <w:p w14:paraId="2D30BC5A" w14:textId="526BE4CE" w:rsidR="00B619E6" w:rsidRDefault="003E63A7">
            <w:pPr>
              <w:pBdr>
                <w:top w:val="nil"/>
                <w:left w:val="nil"/>
                <w:bottom w:val="nil"/>
                <w:right w:val="nil"/>
                <w:between w:val="nil"/>
              </w:pBdr>
            </w:pPr>
            <w:r>
              <w:t>{</w:t>
            </w:r>
            <w:r>
              <w:rPr>
                <w:b/>
                <w:color w:val="980000"/>
              </w:rPr>
              <w:t>server-</w:t>
            </w:r>
            <w:proofErr w:type="spellStart"/>
            <w:r>
              <w:rPr>
                <w:b/>
                <w:color w:val="980000"/>
              </w:rPr>
              <w:t>url</w:t>
            </w:r>
            <w:proofErr w:type="spellEnd"/>
            <w:r>
              <w:t>}/</w:t>
            </w:r>
            <w:proofErr w:type="spellStart"/>
            <w:r>
              <w:rPr>
                <w:b/>
              </w:rPr>
              <w:t>api</w:t>
            </w:r>
            <w:proofErr w:type="spellEnd"/>
            <w:r>
              <w:t>/</w:t>
            </w:r>
            <w:proofErr w:type="spellStart"/>
            <w:del w:id="1098" w:author="Yahia Jad" w:date="2019-12-03T18:13:00Z">
              <w:r w:rsidDel="00FC2FAA">
                <w:rPr>
                  <w:b/>
                </w:rPr>
                <w:delText>get</w:delText>
              </w:r>
            </w:del>
            <w:r>
              <w:rPr>
                <w:b/>
              </w:rPr>
              <w:t>book</w:t>
            </w:r>
            <w:ins w:id="1099" w:author="Yahia Jad" w:date="2019-12-03T18:13:00Z">
              <w:r w:rsidR="00FC2FAA">
                <w:rPr>
                  <w:b/>
                </w:rPr>
                <w:t>ninfo</w:t>
              </w:r>
            </w:ins>
            <w:proofErr w:type="spellEnd"/>
            <w:r>
              <w:t>/{</w:t>
            </w:r>
            <w:r>
              <w:rPr>
                <w:b/>
              </w:rPr>
              <w:t>id</w:t>
            </w:r>
            <w:r>
              <w:t>}</w:t>
            </w:r>
          </w:p>
        </w:tc>
      </w:tr>
      <w:tr w:rsidR="00B619E6" w14:paraId="40AD020C" w14:textId="77777777" w:rsidTr="00990B3A">
        <w:tc>
          <w:tcPr>
            <w:tcW w:w="1410" w:type="dxa"/>
            <w:shd w:val="clear" w:color="auto" w:fill="C9DAF8"/>
            <w:tcMar>
              <w:top w:w="100" w:type="dxa"/>
              <w:left w:w="100" w:type="dxa"/>
              <w:bottom w:w="100" w:type="dxa"/>
              <w:right w:w="100" w:type="dxa"/>
            </w:tcMar>
            <w:tcPrChange w:id="1100" w:author="Yahia Jad" w:date="2019-12-03T17:53:00Z">
              <w:tcPr>
                <w:tcW w:w="2385" w:type="dxa"/>
                <w:shd w:val="clear" w:color="auto" w:fill="C9DAF8"/>
                <w:tcMar>
                  <w:top w:w="100" w:type="dxa"/>
                  <w:left w:w="100" w:type="dxa"/>
                  <w:bottom w:w="100" w:type="dxa"/>
                  <w:right w:w="100" w:type="dxa"/>
                </w:tcMar>
              </w:tcPr>
            </w:tcPrChange>
          </w:tcPr>
          <w:p w14:paraId="13F6D0EE" w14:textId="77777777" w:rsidR="00B619E6" w:rsidRDefault="003E63A7">
            <w:pPr>
              <w:widowControl w:val="0"/>
              <w:pBdr>
                <w:top w:val="nil"/>
                <w:left w:val="nil"/>
                <w:bottom w:val="nil"/>
                <w:right w:val="nil"/>
                <w:between w:val="nil"/>
              </w:pBdr>
              <w:spacing w:line="240" w:lineRule="auto"/>
              <w:jc w:val="left"/>
              <w:rPr>
                <w:b/>
              </w:rPr>
            </w:pPr>
            <w:r>
              <w:rPr>
                <w:b/>
              </w:rPr>
              <w:t>POST Parameters</w:t>
            </w:r>
          </w:p>
        </w:tc>
        <w:tc>
          <w:tcPr>
            <w:tcW w:w="7794" w:type="dxa"/>
            <w:shd w:val="clear" w:color="auto" w:fill="auto"/>
            <w:tcMar>
              <w:top w:w="100" w:type="dxa"/>
              <w:left w:w="100" w:type="dxa"/>
              <w:bottom w:w="100" w:type="dxa"/>
              <w:right w:w="100" w:type="dxa"/>
            </w:tcMar>
            <w:tcPrChange w:id="1101" w:author="Yahia Jad" w:date="2019-12-03T17:53:00Z">
              <w:tcPr>
                <w:tcW w:w="6975" w:type="dxa"/>
                <w:shd w:val="clear" w:color="auto" w:fill="auto"/>
                <w:tcMar>
                  <w:top w:w="100" w:type="dxa"/>
                  <w:left w:w="100" w:type="dxa"/>
                  <w:bottom w:w="100" w:type="dxa"/>
                  <w:right w:w="100" w:type="dxa"/>
                </w:tcMar>
              </w:tcPr>
            </w:tcPrChange>
          </w:tcPr>
          <w:p w14:paraId="7EBA005E" w14:textId="77777777" w:rsidR="00B619E6" w:rsidRDefault="003E63A7">
            <w:pPr>
              <w:pBdr>
                <w:top w:val="nil"/>
                <w:left w:val="nil"/>
                <w:bottom w:val="nil"/>
                <w:right w:val="nil"/>
                <w:between w:val="nil"/>
              </w:pBdr>
            </w:pPr>
            <w:r>
              <w:t xml:space="preserve">{} </w:t>
            </w:r>
          </w:p>
        </w:tc>
      </w:tr>
      <w:tr w:rsidR="00B619E6" w14:paraId="6F019651" w14:textId="77777777" w:rsidTr="00990B3A">
        <w:tc>
          <w:tcPr>
            <w:tcW w:w="1410" w:type="dxa"/>
            <w:shd w:val="clear" w:color="auto" w:fill="C9DAF8"/>
            <w:tcMar>
              <w:top w:w="100" w:type="dxa"/>
              <w:left w:w="100" w:type="dxa"/>
              <w:bottom w:w="100" w:type="dxa"/>
              <w:right w:w="100" w:type="dxa"/>
            </w:tcMar>
            <w:tcPrChange w:id="1102" w:author="Yahia Jad" w:date="2019-12-03T17:53:00Z">
              <w:tcPr>
                <w:tcW w:w="2385" w:type="dxa"/>
                <w:shd w:val="clear" w:color="auto" w:fill="C9DAF8"/>
                <w:tcMar>
                  <w:top w:w="100" w:type="dxa"/>
                  <w:left w:w="100" w:type="dxa"/>
                  <w:bottom w:w="100" w:type="dxa"/>
                  <w:right w:w="100" w:type="dxa"/>
                </w:tcMar>
              </w:tcPr>
            </w:tcPrChange>
          </w:tcPr>
          <w:p w14:paraId="48344F6A" w14:textId="77777777" w:rsidR="00B619E6" w:rsidRDefault="003E63A7">
            <w:pPr>
              <w:pBdr>
                <w:top w:val="nil"/>
                <w:left w:val="nil"/>
                <w:bottom w:val="nil"/>
                <w:right w:val="nil"/>
                <w:between w:val="nil"/>
              </w:pBdr>
              <w:rPr>
                <w:b/>
              </w:rPr>
            </w:pPr>
            <w:r>
              <w:rPr>
                <w:b/>
              </w:rPr>
              <w:t>Output Structure</w:t>
            </w:r>
          </w:p>
        </w:tc>
        <w:tc>
          <w:tcPr>
            <w:tcW w:w="7794" w:type="dxa"/>
            <w:shd w:val="clear" w:color="auto" w:fill="auto"/>
            <w:tcMar>
              <w:top w:w="100" w:type="dxa"/>
              <w:left w:w="100" w:type="dxa"/>
              <w:bottom w:w="100" w:type="dxa"/>
              <w:right w:w="100" w:type="dxa"/>
            </w:tcMar>
            <w:tcPrChange w:id="1103" w:author="Yahia Jad" w:date="2019-12-03T17:53:00Z">
              <w:tcPr>
                <w:tcW w:w="6975" w:type="dxa"/>
                <w:shd w:val="clear" w:color="auto" w:fill="auto"/>
                <w:tcMar>
                  <w:top w:w="100" w:type="dxa"/>
                  <w:left w:w="100" w:type="dxa"/>
                  <w:bottom w:w="100" w:type="dxa"/>
                  <w:right w:w="100" w:type="dxa"/>
                </w:tcMar>
              </w:tcPr>
            </w:tcPrChange>
          </w:tcPr>
          <w:p w14:paraId="19D7732C" w14:textId="77777777" w:rsidR="00B619E6" w:rsidRPr="00185D75" w:rsidRDefault="003E63A7" w:rsidP="00185D75">
            <w:pPr>
              <w:pStyle w:val="NoSpacing"/>
              <w:rPr>
                <w:sz w:val="20"/>
                <w:szCs w:val="20"/>
                <w:rPrChange w:id="1104" w:author="Yahia Jad" w:date="2019-12-03T17:39:00Z">
                  <w:rPr/>
                </w:rPrChange>
              </w:rPr>
              <w:pPrChange w:id="1105" w:author="Yahia Jad" w:date="2019-12-03T17:39:00Z">
                <w:pPr>
                  <w:pBdr>
                    <w:top w:val="nil"/>
                    <w:left w:val="nil"/>
                    <w:bottom w:val="nil"/>
                    <w:right w:val="nil"/>
                    <w:between w:val="nil"/>
                  </w:pBdr>
                </w:pPr>
              </w:pPrChange>
            </w:pPr>
            <w:r w:rsidRPr="00185D75">
              <w:rPr>
                <w:sz w:val="20"/>
                <w:szCs w:val="20"/>
                <w:rPrChange w:id="1106" w:author="Yahia Jad" w:date="2019-12-03T17:39:00Z">
                  <w:rPr/>
                </w:rPrChange>
              </w:rPr>
              <w:t>{</w:t>
            </w:r>
          </w:p>
          <w:p w14:paraId="796A1468" w14:textId="77777777" w:rsidR="00B619E6" w:rsidRPr="00185D75" w:rsidRDefault="003E63A7" w:rsidP="00FC2FAA">
            <w:pPr>
              <w:pStyle w:val="NoSpacing"/>
              <w:ind w:left="720"/>
              <w:rPr>
                <w:sz w:val="20"/>
                <w:szCs w:val="20"/>
                <w:rPrChange w:id="1107" w:author="Yahia Jad" w:date="2019-12-03T17:39:00Z">
                  <w:rPr/>
                </w:rPrChange>
              </w:rPr>
              <w:pPrChange w:id="1108" w:author="Yahia Jad" w:date="2019-12-03T18:14:00Z">
                <w:pPr>
                  <w:pBdr>
                    <w:top w:val="nil"/>
                    <w:left w:val="nil"/>
                    <w:bottom w:val="nil"/>
                    <w:right w:val="nil"/>
                    <w:between w:val="nil"/>
                  </w:pBdr>
                  <w:ind w:left="720"/>
                </w:pPr>
              </w:pPrChange>
            </w:pPr>
            <w:r w:rsidRPr="00185D75">
              <w:rPr>
                <w:sz w:val="20"/>
                <w:szCs w:val="20"/>
                <w:rPrChange w:id="1109" w:author="Yahia Jad" w:date="2019-12-03T17:39:00Z">
                  <w:rPr/>
                </w:rPrChange>
              </w:rPr>
              <w:t>"</w:t>
            </w:r>
            <w:r w:rsidRPr="00185D75">
              <w:rPr>
                <w:b/>
                <w:sz w:val="20"/>
                <w:szCs w:val="20"/>
                <w:rPrChange w:id="1110" w:author="Yahia Jad" w:date="2019-12-03T17:39:00Z">
                  <w:rPr>
                    <w:b/>
                  </w:rPr>
                </w:rPrChange>
              </w:rPr>
              <w:t>id</w:t>
            </w:r>
            <w:r w:rsidRPr="00185D75">
              <w:rPr>
                <w:sz w:val="20"/>
                <w:szCs w:val="20"/>
                <w:rPrChange w:id="1111" w:author="Yahia Jad" w:date="2019-12-03T17:39:00Z">
                  <w:rPr/>
                </w:rPrChange>
              </w:rPr>
              <w:t>": int,</w:t>
            </w:r>
          </w:p>
          <w:p w14:paraId="759DC72C" w14:textId="77777777" w:rsidR="00B619E6" w:rsidRPr="00185D75" w:rsidRDefault="003E63A7" w:rsidP="00FC2FAA">
            <w:pPr>
              <w:pStyle w:val="NoSpacing"/>
              <w:ind w:left="720"/>
              <w:rPr>
                <w:sz w:val="20"/>
                <w:szCs w:val="20"/>
                <w:rPrChange w:id="1112" w:author="Yahia Jad" w:date="2019-12-03T17:39:00Z">
                  <w:rPr/>
                </w:rPrChange>
              </w:rPr>
              <w:pPrChange w:id="1113" w:author="Yahia Jad" w:date="2019-12-03T18:14:00Z">
                <w:pPr>
                  <w:pBdr>
                    <w:top w:val="nil"/>
                    <w:left w:val="nil"/>
                    <w:bottom w:val="nil"/>
                    <w:right w:val="nil"/>
                    <w:between w:val="nil"/>
                  </w:pBdr>
                  <w:ind w:left="720"/>
                </w:pPr>
              </w:pPrChange>
            </w:pPr>
            <w:r w:rsidRPr="00185D75">
              <w:rPr>
                <w:sz w:val="20"/>
                <w:szCs w:val="20"/>
                <w:rPrChange w:id="1114" w:author="Yahia Jad" w:date="2019-12-03T17:39:00Z">
                  <w:rPr/>
                </w:rPrChange>
              </w:rPr>
              <w:t>"</w:t>
            </w:r>
            <w:r w:rsidRPr="00185D75">
              <w:rPr>
                <w:b/>
                <w:sz w:val="20"/>
                <w:szCs w:val="20"/>
                <w:rPrChange w:id="1115" w:author="Yahia Jad" w:date="2019-12-03T17:39:00Z">
                  <w:rPr>
                    <w:b/>
                  </w:rPr>
                </w:rPrChange>
              </w:rPr>
              <w:t>title</w:t>
            </w:r>
            <w:r w:rsidRPr="00185D75">
              <w:rPr>
                <w:sz w:val="20"/>
                <w:szCs w:val="20"/>
                <w:rPrChange w:id="1116" w:author="Yahia Jad" w:date="2019-12-03T17:39:00Z">
                  <w:rPr/>
                </w:rPrChange>
              </w:rPr>
              <w:t>": string,</w:t>
            </w:r>
          </w:p>
          <w:p w14:paraId="40EEEAAE" w14:textId="77777777" w:rsidR="00B619E6" w:rsidRPr="00185D75" w:rsidRDefault="003E63A7" w:rsidP="00FC2FAA">
            <w:pPr>
              <w:pStyle w:val="NoSpacing"/>
              <w:ind w:left="720"/>
              <w:rPr>
                <w:sz w:val="20"/>
                <w:szCs w:val="20"/>
                <w:rPrChange w:id="1117" w:author="Yahia Jad" w:date="2019-12-03T17:39:00Z">
                  <w:rPr/>
                </w:rPrChange>
              </w:rPr>
              <w:pPrChange w:id="1118" w:author="Yahia Jad" w:date="2019-12-03T18:14:00Z">
                <w:pPr>
                  <w:pBdr>
                    <w:top w:val="nil"/>
                    <w:left w:val="nil"/>
                    <w:bottom w:val="nil"/>
                    <w:right w:val="nil"/>
                    <w:between w:val="nil"/>
                  </w:pBdr>
                  <w:ind w:left="720"/>
                </w:pPr>
              </w:pPrChange>
            </w:pPr>
            <w:r w:rsidRPr="00344394">
              <w:rPr>
                <w:sz w:val="20"/>
                <w:szCs w:val="20"/>
                <w:highlight w:val="yellow"/>
                <w:rPrChange w:id="1119" w:author="Yahia Jad" w:date="2019-12-03T18:17:00Z">
                  <w:rPr/>
                </w:rPrChange>
              </w:rPr>
              <w:t>"</w:t>
            </w:r>
            <w:r w:rsidRPr="00344394">
              <w:rPr>
                <w:b/>
                <w:sz w:val="20"/>
                <w:szCs w:val="20"/>
                <w:highlight w:val="yellow"/>
                <w:rPrChange w:id="1120" w:author="Yahia Jad" w:date="2019-12-03T18:17:00Z">
                  <w:rPr>
                    <w:b/>
                  </w:rPr>
                </w:rPrChange>
              </w:rPr>
              <w:t>information</w:t>
            </w:r>
            <w:r w:rsidRPr="00344394">
              <w:rPr>
                <w:sz w:val="20"/>
                <w:szCs w:val="20"/>
                <w:highlight w:val="yellow"/>
                <w:rPrChange w:id="1121" w:author="Yahia Jad" w:date="2019-12-03T18:17:00Z">
                  <w:rPr/>
                </w:rPrChange>
              </w:rPr>
              <w:t xml:space="preserve">": </w:t>
            </w:r>
            <w:commentRangeStart w:id="1122"/>
            <w:r w:rsidRPr="00344394">
              <w:rPr>
                <w:sz w:val="20"/>
                <w:szCs w:val="20"/>
                <w:highlight w:val="yellow"/>
                <w:rPrChange w:id="1123" w:author="Yahia Jad" w:date="2019-12-03T18:17:00Z">
                  <w:rPr/>
                </w:rPrChange>
              </w:rPr>
              <w:t>string</w:t>
            </w:r>
            <w:commentRangeEnd w:id="1122"/>
            <w:r w:rsidR="00344394" w:rsidRPr="00344394">
              <w:rPr>
                <w:rStyle w:val="CommentReference"/>
                <w:highlight w:val="yellow"/>
                <w:rPrChange w:id="1124" w:author="Yahia Jad" w:date="2019-12-03T18:17:00Z">
                  <w:rPr>
                    <w:rStyle w:val="CommentReference"/>
                  </w:rPr>
                </w:rPrChange>
              </w:rPr>
              <w:commentReference w:id="1122"/>
            </w:r>
            <w:r w:rsidRPr="00344394">
              <w:rPr>
                <w:sz w:val="20"/>
                <w:szCs w:val="20"/>
                <w:highlight w:val="yellow"/>
                <w:rPrChange w:id="1125" w:author="Yahia Jad" w:date="2019-12-03T18:17:00Z">
                  <w:rPr/>
                </w:rPrChange>
              </w:rPr>
              <w:t>,</w:t>
            </w:r>
          </w:p>
          <w:p w14:paraId="28ADED41" w14:textId="77777777" w:rsidR="00B619E6" w:rsidRPr="00185D75" w:rsidRDefault="003E63A7" w:rsidP="00FC2FAA">
            <w:pPr>
              <w:pStyle w:val="NoSpacing"/>
              <w:ind w:left="720"/>
              <w:rPr>
                <w:sz w:val="20"/>
                <w:szCs w:val="20"/>
                <w:rPrChange w:id="1126" w:author="Yahia Jad" w:date="2019-12-03T17:39:00Z">
                  <w:rPr/>
                </w:rPrChange>
              </w:rPr>
              <w:pPrChange w:id="1127" w:author="Yahia Jad" w:date="2019-12-03T18:14:00Z">
                <w:pPr>
                  <w:pBdr>
                    <w:top w:val="nil"/>
                    <w:left w:val="nil"/>
                    <w:bottom w:val="nil"/>
                    <w:right w:val="nil"/>
                    <w:between w:val="nil"/>
                  </w:pBdr>
                  <w:ind w:left="720"/>
                </w:pPr>
              </w:pPrChange>
            </w:pPr>
            <w:r w:rsidRPr="00185D75">
              <w:rPr>
                <w:sz w:val="20"/>
                <w:szCs w:val="20"/>
                <w:rPrChange w:id="1128" w:author="Yahia Jad" w:date="2019-12-03T17:39:00Z">
                  <w:rPr/>
                </w:rPrChange>
              </w:rPr>
              <w:t>"</w:t>
            </w:r>
            <w:r w:rsidRPr="00185D75">
              <w:rPr>
                <w:b/>
                <w:sz w:val="20"/>
                <w:szCs w:val="20"/>
                <w:rPrChange w:id="1129" w:author="Yahia Jad" w:date="2019-12-03T17:39:00Z">
                  <w:rPr>
                    <w:b/>
                  </w:rPr>
                </w:rPrChange>
              </w:rPr>
              <w:t>card</w:t>
            </w:r>
            <w:r w:rsidRPr="00185D75">
              <w:rPr>
                <w:sz w:val="20"/>
                <w:szCs w:val="20"/>
                <w:rPrChange w:id="1130" w:author="Yahia Jad" w:date="2019-12-03T17:39:00Z">
                  <w:rPr/>
                </w:rPrChange>
              </w:rPr>
              <w:t>": string,</w:t>
            </w:r>
          </w:p>
          <w:p w14:paraId="33739A80" w14:textId="77777777" w:rsidR="00B619E6" w:rsidRPr="00185D75" w:rsidRDefault="003E63A7" w:rsidP="00FC2FAA">
            <w:pPr>
              <w:pStyle w:val="NoSpacing"/>
              <w:ind w:left="720"/>
              <w:rPr>
                <w:sz w:val="20"/>
                <w:szCs w:val="20"/>
                <w:rPrChange w:id="1131" w:author="Yahia Jad" w:date="2019-12-03T17:39:00Z">
                  <w:rPr/>
                </w:rPrChange>
              </w:rPr>
              <w:pPrChange w:id="1132" w:author="Yahia Jad" w:date="2019-12-03T18:14:00Z">
                <w:pPr>
                  <w:pBdr>
                    <w:top w:val="nil"/>
                    <w:left w:val="nil"/>
                    <w:bottom w:val="nil"/>
                    <w:right w:val="nil"/>
                    <w:between w:val="nil"/>
                  </w:pBdr>
                  <w:ind w:left="720"/>
                </w:pPr>
              </w:pPrChange>
            </w:pPr>
            <w:r w:rsidRPr="00185D75">
              <w:rPr>
                <w:sz w:val="20"/>
                <w:szCs w:val="20"/>
                <w:rPrChange w:id="1133" w:author="Yahia Jad" w:date="2019-12-03T17:39:00Z">
                  <w:rPr/>
                </w:rPrChange>
              </w:rPr>
              <w:t>"</w:t>
            </w:r>
            <w:proofErr w:type="spellStart"/>
            <w:r w:rsidRPr="00185D75">
              <w:rPr>
                <w:b/>
                <w:sz w:val="20"/>
                <w:szCs w:val="20"/>
                <w:rPrChange w:id="1134" w:author="Yahia Jad" w:date="2019-12-03T17:39:00Z">
                  <w:rPr>
                    <w:b/>
                  </w:rPr>
                </w:rPrChange>
              </w:rPr>
              <w:t>pagescount</w:t>
            </w:r>
            <w:proofErr w:type="spellEnd"/>
            <w:r w:rsidRPr="00185D75">
              <w:rPr>
                <w:sz w:val="20"/>
                <w:szCs w:val="20"/>
                <w:rPrChange w:id="1135" w:author="Yahia Jad" w:date="2019-12-03T17:39:00Z">
                  <w:rPr/>
                </w:rPrChange>
              </w:rPr>
              <w:t>": int,</w:t>
            </w:r>
          </w:p>
          <w:p w14:paraId="74FAE9B4" w14:textId="77777777" w:rsidR="00B619E6" w:rsidRPr="00185D75" w:rsidRDefault="003E63A7" w:rsidP="00FC2FAA">
            <w:pPr>
              <w:pStyle w:val="NoSpacing"/>
              <w:ind w:left="720"/>
              <w:rPr>
                <w:sz w:val="20"/>
                <w:szCs w:val="20"/>
                <w:rPrChange w:id="1136" w:author="Yahia Jad" w:date="2019-12-03T17:39:00Z">
                  <w:rPr/>
                </w:rPrChange>
              </w:rPr>
              <w:pPrChange w:id="1137" w:author="Yahia Jad" w:date="2019-12-03T18:14:00Z">
                <w:pPr>
                  <w:pBdr>
                    <w:top w:val="nil"/>
                    <w:left w:val="nil"/>
                    <w:bottom w:val="nil"/>
                    <w:right w:val="nil"/>
                    <w:between w:val="nil"/>
                  </w:pBdr>
                  <w:ind w:left="720"/>
                </w:pPr>
              </w:pPrChange>
            </w:pPr>
            <w:r w:rsidRPr="00344394">
              <w:rPr>
                <w:sz w:val="20"/>
                <w:szCs w:val="20"/>
                <w:highlight w:val="yellow"/>
                <w:rPrChange w:id="1138" w:author="Yahia Jad" w:date="2019-12-03T18:17:00Z">
                  <w:rPr/>
                </w:rPrChange>
              </w:rPr>
              <w:t>"</w:t>
            </w:r>
            <w:proofErr w:type="spellStart"/>
            <w:r w:rsidRPr="00344394">
              <w:rPr>
                <w:b/>
                <w:sz w:val="20"/>
                <w:szCs w:val="20"/>
                <w:highlight w:val="yellow"/>
                <w:rPrChange w:id="1139" w:author="Yahia Jad" w:date="2019-12-03T18:17:00Z">
                  <w:rPr>
                    <w:b/>
                  </w:rPr>
                </w:rPrChange>
              </w:rPr>
              <w:t>partsnumbers</w:t>
            </w:r>
            <w:proofErr w:type="spellEnd"/>
            <w:r w:rsidRPr="00344394">
              <w:rPr>
                <w:sz w:val="20"/>
                <w:szCs w:val="20"/>
                <w:highlight w:val="yellow"/>
                <w:rPrChange w:id="1140" w:author="Yahia Jad" w:date="2019-12-03T18:17:00Z">
                  <w:rPr/>
                </w:rPrChange>
              </w:rPr>
              <w:t>": [</w:t>
            </w:r>
            <w:proofErr w:type="gramStart"/>
            <w:r w:rsidRPr="00344394">
              <w:rPr>
                <w:sz w:val="20"/>
                <w:szCs w:val="20"/>
                <w:highlight w:val="yellow"/>
                <w:rPrChange w:id="1141" w:author="Yahia Jad" w:date="2019-12-03T18:17:00Z">
                  <w:rPr/>
                </w:rPrChange>
              </w:rPr>
              <w:t>int,...</w:t>
            </w:r>
            <w:proofErr w:type="gramEnd"/>
            <w:r w:rsidRPr="00344394">
              <w:rPr>
                <w:sz w:val="20"/>
                <w:szCs w:val="20"/>
                <w:highlight w:val="yellow"/>
                <w:rPrChange w:id="1142" w:author="Yahia Jad" w:date="2019-12-03T18:17:00Z">
                  <w:rPr/>
                </w:rPrChange>
              </w:rPr>
              <w:t>],</w:t>
            </w:r>
          </w:p>
          <w:p w14:paraId="58E489FD" w14:textId="77777777" w:rsidR="00B619E6" w:rsidRPr="00185D75" w:rsidRDefault="003E63A7" w:rsidP="00FC2FAA">
            <w:pPr>
              <w:pStyle w:val="NoSpacing"/>
              <w:ind w:left="720"/>
              <w:rPr>
                <w:sz w:val="20"/>
                <w:szCs w:val="20"/>
                <w:rPrChange w:id="1143" w:author="Yahia Jad" w:date="2019-12-03T17:39:00Z">
                  <w:rPr/>
                </w:rPrChange>
              </w:rPr>
              <w:pPrChange w:id="1144" w:author="Yahia Jad" w:date="2019-12-03T18:14:00Z">
                <w:pPr>
                  <w:pBdr>
                    <w:top w:val="nil"/>
                    <w:left w:val="nil"/>
                    <w:bottom w:val="nil"/>
                    <w:right w:val="nil"/>
                    <w:between w:val="nil"/>
                  </w:pBdr>
                  <w:ind w:left="720"/>
                </w:pPr>
              </w:pPrChange>
            </w:pPr>
            <w:r w:rsidRPr="00185D75">
              <w:rPr>
                <w:sz w:val="20"/>
                <w:szCs w:val="20"/>
                <w:rPrChange w:id="1145" w:author="Yahia Jad" w:date="2019-12-03T17:39:00Z">
                  <w:rPr/>
                </w:rPrChange>
              </w:rPr>
              <w:t>"</w:t>
            </w:r>
            <w:r w:rsidRPr="00185D75">
              <w:rPr>
                <w:b/>
                <w:sz w:val="20"/>
                <w:szCs w:val="20"/>
                <w:rPrChange w:id="1146" w:author="Yahia Jad" w:date="2019-12-03T17:39:00Z">
                  <w:rPr>
                    <w:b/>
                  </w:rPr>
                </w:rPrChange>
              </w:rPr>
              <w:t>authors</w:t>
            </w:r>
            <w:r w:rsidRPr="00185D75">
              <w:rPr>
                <w:sz w:val="20"/>
                <w:szCs w:val="20"/>
                <w:rPrChange w:id="1147" w:author="Yahia Jad" w:date="2019-12-03T17:39:00Z">
                  <w:rPr/>
                </w:rPrChange>
              </w:rPr>
              <w:t>": ["</w:t>
            </w:r>
            <w:proofErr w:type="spellStart"/>
            <w:r w:rsidRPr="00185D75">
              <w:rPr>
                <w:sz w:val="20"/>
                <w:szCs w:val="20"/>
                <w:rPrChange w:id="1148" w:author="Yahia Jad" w:date="2019-12-03T17:39:00Z">
                  <w:rPr/>
                </w:rPrChange>
              </w:rPr>
              <w:t>id":"name</w:t>
            </w:r>
            <w:proofErr w:type="spellEnd"/>
            <w:proofErr w:type="gramStart"/>
            <w:r w:rsidRPr="00185D75">
              <w:rPr>
                <w:sz w:val="20"/>
                <w:szCs w:val="20"/>
                <w:rPrChange w:id="1149" w:author="Yahia Jad" w:date="2019-12-03T17:39:00Z">
                  <w:rPr/>
                </w:rPrChange>
              </w:rPr>
              <w:t>",...</w:t>
            </w:r>
            <w:proofErr w:type="gramEnd"/>
            <w:r w:rsidRPr="00185D75">
              <w:rPr>
                <w:sz w:val="20"/>
                <w:szCs w:val="20"/>
                <w:rPrChange w:id="1150" w:author="Yahia Jad" w:date="2019-12-03T17:39:00Z">
                  <w:rPr/>
                </w:rPrChange>
              </w:rPr>
              <w:t>],</w:t>
            </w:r>
          </w:p>
          <w:p w14:paraId="528E8274" w14:textId="77777777" w:rsidR="00B619E6" w:rsidRPr="00185D75" w:rsidRDefault="003E63A7" w:rsidP="00FC2FAA">
            <w:pPr>
              <w:pStyle w:val="NoSpacing"/>
              <w:ind w:left="720"/>
              <w:rPr>
                <w:sz w:val="20"/>
                <w:szCs w:val="20"/>
                <w:rPrChange w:id="1151" w:author="Yahia Jad" w:date="2019-12-03T17:39:00Z">
                  <w:rPr/>
                </w:rPrChange>
              </w:rPr>
              <w:pPrChange w:id="1152" w:author="Yahia Jad" w:date="2019-12-03T18:14:00Z">
                <w:pPr>
                  <w:pBdr>
                    <w:top w:val="nil"/>
                    <w:left w:val="nil"/>
                    <w:bottom w:val="nil"/>
                    <w:right w:val="nil"/>
                    <w:between w:val="nil"/>
                  </w:pBdr>
                  <w:ind w:left="720"/>
                </w:pPr>
              </w:pPrChange>
            </w:pPr>
            <w:r w:rsidRPr="00185D75">
              <w:rPr>
                <w:sz w:val="20"/>
                <w:szCs w:val="20"/>
                <w:rPrChange w:id="1153" w:author="Yahia Jad" w:date="2019-12-03T17:39:00Z">
                  <w:rPr/>
                </w:rPrChange>
              </w:rPr>
              <w:t>"</w:t>
            </w:r>
            <w:r w:rsidRPr="00185D75">
              <w:rPr>
                <w:b/>
                <w:sz w:val="20"/>
                <w:szCs w:val="20"/>
                <w:rPrChange w:id="1154" w:author="Yahia Jad" w:date="2019-12-03T17:39:00Z">
                  <w:rPr>
                    <w:b/>
                  </w:rPr>
                </w:rPrChange>
              </w:rPr>
              <w:t>categories</w:t>
            </w:r>
            <w:r w:rsidRPr="00185D75">
              <w:rPr>
                <w:sz w:val="20"/>
                <w:szCs w:val="20"/>
                <w:rPrChange w:id="1155" w:author="Yahia Jad" w:date="2019-12-03T17:39:00Z">
                  <w:rPr/>
                </w:rPrChange>
              </w:rPr>
              <w:t>": ["</w:t>
            </w:r>
            <w:proofErr w:type="spellStart"/>
            <w:r w:rsidRPr="00185D75">
              <w:rPr>
                <w:sz w:val="20"/>
                <w:szCs w:val="20"/>
                <w:rPrChange w:id="1156" w:author="Yahia Jad" w:date="2019-12-03T17:39:00Z">
                  <w:rPr/>
                </w:rPrChange>
              </w:rPr>
              <w:t>id":"title</w:t>
            </w:r>
            <w:proofErr w:type="spellEnd"/>
            <w:proofErr w:type="gramStart"/>
            <w:r w:rsidRPr="00185D75">
              <w:rPr>
                <w:sz w:val="20"/>
                <w:szCs w:val="20"/>
                <w:rPrChange w:id="1157" w:author="Yahia Jad" w:date="2019-12-03T17:39:00Z">
                  <w:rPr/>
                </w:rPrChange>
              </w:rPr>
              <w:t>",...</w:t>
            </w:r>
            <w:proofErr w:type="gramEnd"/>
            <w:r w:rsidRPr="00185D75">
              <w:rPr>
                <w:sz w:val="20"/>
                <w:szCs w:val="20"/>
                <w:rPrChange w:id="1158" w:author="Yahia Jad" w:date="2019-12-03T17:39:00Z">
                  <w:rPr/>
                </w:rPrChange>
              </w:rPr>
              <w:t>]</w:t>
            </w:r>
          </w:p>
          <w:p w14:paraId="402F8A49" w14:textId="77777777" w:rsidR="00B619E6" w:rsidRPr="00185D75" w:rsidRDefault="003E63A7" w:rsidP="00185D75">
            <w:pPr>
              <w:pStyle w:val="NoSpacing"/>
              <w:rPr>
                <w:sz w:val="20"/>
                <w:szCs w:val="20"/>
                <w:rPrChange w:id="1159" w:author="Yahia Jad" w:date="2019-12-03T17:39:00Z">
                  <w:rPr/>
                </w:rPrChange>
              </w:rPr>
              <w:pPrChange w:id="1160" w:author="Yahia Jad" w:date="2019-12-03T17:39:00Z">
                <w:pPr>
                  <w:pBdr>
                    <w:top w:val="nil"/>
                    <w:left w:val="nil"/>
                    <w:bottom w:val="nil"/>
                    <w:right w:val="nil"/>
                    <w:between w:val="nil"/>
                  </w:pBdr>
                </w:pPr>
              </w:pPrChange>
            </w:pPr>
            <w:r w:rsidRPr="00185D75">
              <w:rPr>
                <w:sz w:val="20"/>
                <w:szCs w:val="20"/>
                <w:rPrChange w:id="1161" w:author="Yahia Jad" w:date="2019-12-03T17:39:00Z">
                  <w:rPr/>
                </w:rPrChange>
              </w:rPr>
              <w:t>}</w:t>
            </w:r>
          </w:p>
          <w:p w14:paraId="7AD8ECCE" w14:textId="77777777" w:rsidR="00B619E6" w:rsidRPr="00185D75" w:rsidRDefault="003E63A7" w:rsidP="00185D75">
            <w:pPr>
              <w:pStyle w:val="NoSpacing"/>
              <w:rPr>
                <w:sz w:val="20"/>
                <w:szCs w:val="20"/>
                <w:rPrChange w:id="1162" w:author="Yahia Jad" w:date="2019-12-03T17:39:00Z">
                  <w:rPr/>
                </w:rPrChange>
              </w:rPr>
              <w:pPrChange w:id="1163" w:author="Yahia Jad" w:date="2019-12-03T17:39:00Z">
                <w:pPr>
                  <w:pBdr>
                    <w:top w:val="nil"/>
                    <w:left w:val="nil"/>
                    <w:bottom w:val="nil"/>
                    <w:right w:val="nil"/>
                    <w:between w:val="nil"/>
                  </w:pBdr>
                </w:pPr>
              </w:pPrChange>
            </w:pPr>
            <w:r w:rsidRPr="00185D75">
              <w:rPr>
                <w:sz w:val="20"/>
                <w:szCs w:val="20"/>
                <w:rPrChange w:id="1164" w:author="Yahia Jad" w:date="2019-12-03T17:39:00Z">
                  <w:rPr/>
                </w:rPrChange>
              </w:rPr>
              <w:t>or {"</w:t>
            </w:r>
            <w:r w:rsidRPr="00185D75">
              <w:rPr>
                <w:b/>
                <w:sz w:val="20"/>
                <w:szCs w:val="20"/>
                <w:rPrChange w:id="1165" w:author="Yahia Jad" w:date="2019-12-03T17:39:00Z">
                  <w:rPr>
                    <w:b/>
                  </w:rPr>
                </w:rPrChange>
              </w:rPr>
              <w:t>response</w:t>
            </w:r>
            <w:r w:rsidRPr="00185D75">
              <w:rPr>
                <w:sz w:val="20"/>
                <w:szCs w:val="20"/>
                <w:rPrChange w:id="1166" w:author="Yahia Jad" w:date="2019-12-03T17:39:00Z">
                  <w:rPr/>
                </w:rPrChange>
              </w:rPr>
              <w:t>": 0, "</w:t>
            </w:r>
            <w:r w:rsidRPr="00185D75">
              <w:rPr>
                <w:b/>
                <w:sz w:val="20"/>
                <w:szCs w:val="20"/>
                <w:rPrChange w:id="1167" w:author="Yahia Jad" w:date="2019-12-03T17:39:00Z">
                  <w:rPr>
                    <w:b/>
                  </w:rPr>
                </w:rPrChange>
              </w:rPr>
              <w:t>reason</w:t>
            </w:r>
            <w:r w:rsidRPr="00185D75">
              <w:rPr>
                <w:sz w:val="20"/>
                <w:szCs w:val="20"/>
                <w:rPrChange w:id="1168" w:author="Yahia Jad" w:date="2019-12-03T17:39:00Z">
                  <w:rPr/>
                </w:rPrChange>
              </w:rPr>
              <w:t>": "reason"}</w:t>
            </w:r>
          </w:p>
        </w:tc>
      </w:tr>
      <w:tr w:rsidR="00B619E6" w14:paraId="33CE35E5" w14:textId="77777777" w:rsidTr="00990B3A">
        <w:trPr>
          <w:trHeight w:val="440"/>
          <w:trPrChange w:id="1169" w:author="Yahia Jad" w:date="2019-12-03T17:53:00Z">
            <w:trPr>
              <w:trHeight w:val="440"/>
            </w:trPr>
          </w:trPrChange>
        </w:trPr>
        <w:tc>
          <w:tcPr>
            <w:tcW w:w="1410" w:type="dxa"/>
            <w:vMerge w:val="restart"/>
            <w:shd w:val="clear" w:color="auto" w:fill="C9DAF8"/>
            <w:tcMar>
              <w:top w:w="100" w:type="dxa"/>
              <w:left w:w="100" w:type="dxa"/>
              <w:bottom w:w="100" w:type="dxa"/>
              <w:right w:w="100" w:type="dxa"/>
            </w:tcMar>
            <w:tcPrChange w:id="1170" w:author="Yahia Jad" w:date="2019-12-03T17:53:00Z">
              <w:tcPr>
                <w:tcW w:w="2385" w:type="dxa"/>
                <w:vMerge w:val="restart"/>
                <w:shd w:val="clear" w:color="auto" w:fill="C9DAF8"/>
                <w:tcMar>
                  <w:top w:w="100" w:type="dxa"/>
                  <w:left w:w="100" w:type="dxa"/>
                  <w:bottom w:w="100" w:type="dxa"/>
                  <w:right w:w="100" w:type="dxa"/>
                </w:tcMar>
              </w:tcPr>
            </w:tcPrChange>
          </w:tcPr>
          <w:p w14:paraId="2AF08874" w14:textId="77777777" w:rsidR="00B619E6" w:rsidRDefault="003E63A7">
            <w:pPr>
              <w:pBdr>
                <w:top w:val="nil"/>
                <w:left w:val="nil"/>
                <w:bottom w:val="nil"/>
                <w:right w:val="nil"/>
                <w:between w:val="nil"/>
              </w:pBdr>
              <w:rPr>
                <w:b/>
              </w:rPr>
            </w:pPr>
            <w:r>
              <w:rPr>
                <w:b/>
              </w:rPr>
              <w:t>Example</w:t>
            </w:r>
          </w:p>
        </w:tc>
        <w:tc>
          <w:tcPr>
            <w:tcW w:w="7794" w:type="dxa"/>
            <w:shd w:val="clear" w:color="auto" w:fill="auto"/>
            <w:tcMar>
              <w:top w:w="100" w:type="dxa"/>
              <w:left w:w="100" w:type="dxa"/>
              <w:bottom w:w="100" w:type="dxa"/>
              <w:right w:w="100" w:type="dxa"/>
            </w:tcMar>
            <w:tcPrChange w:id="1171" w:author="Yahia Jad" w:date="2019-12-03T17:53:00Z">
              <w:tcPr>
                <w:tcW w:w="6975" w:type="dxa"/>
                <w:shd w:val="clear" w:color="auto" w:fill="auto"/>
                <w:tcMar>
                  <w:top w:w="100" w:type="dxa"/>
                  <w:left w:w="100" w:type="dxa"/>
                  <w:bottom w:w="100" w:type="dxa"/>
                  <w:right w:w="100" w:type="dxa"/>
                </w:tcMar>
              </w:tcPr>
            </w:tcPrChange>
          </w:tcPr>
          <w:p w14:paraId="68AF9AB0" w14:textId="77777777" w:rsidR="00B619E6" w:rsidRDefault="003E63A7">
            <w:pPr>
              <w:pBdr>
                <w:top w:val="nil"/>
                <w:left w:val="nil"/>
                <w:bottom w:val="nil"/>
                <w:right w:val="nil"/>
                <w:between w:val="nil"/>
              </w:pBdr>
              <w:rPr>
                <w:sz w:val="22"/>
                <w:szCs w:val="22"/>
              </w:rPr>
            </w:pPr>
            <w:r>
              <w:t>http://booksapi.islam-db.com/api/getbook/27099</w:t>
            </w:r>
          </w:p>
        </w:tc>
      </w:tr>
      <w:tr w:rsidR="00B619E6" w14:paraId="11AAD9DD" w14:textId="77777777" w:rsidTr="00990B3A">
        <w:trPr>
          <w:trHeight w:val="440"/>
          <w:trPrChange w:id="1172" w:author="Yahia Jad" w:date="2019-12-03T17:53:00Z">
            <w:trPr>
              <w:trHeight w:val="440"/>
            </w:trPr>
          </w:trPrChange>
        </w:trPr>
        <w:tc>
          <w:tcPr>
            <w:tcW w:w="1410" w:type="dxa"/>
            <w:vMerge/>
            <w:shd w:val="clear" w:color="auto" w:fill="C9DAF8"/>
            <w:tcMar>
              <w:top w:w="100" w:type="dxa"/>
              <w:left w:w="100" w:type="dxa"/>
              <w:bottom w:w="100" w:type="dxa"/>
              <w:right w:w="100" w:type="dxa"/>
            </w:tcMar>
            <w:tcPrChange w:id="1173" w:author="Yahia Jad" w:date="2019-12-03T17:53:00Z">
              <w:tcPr>
                <w:tcW w:w="2385" w:type="dxa"/>
                <w:vMerge/>
                <w:shd w:val="clear" w:color="auto" w:fill="C9DAF8"/>
                <w:tcMar>
                  <w:top w:w="100" w:type="dxa"/>
                  <w:left w:w="100" w:type="dxa"/>
                  <w:bottom w:w="100" w:type="dxa"/>
                  <w:right w:w="100" w:type="dxa"/>
                </w:tcMar>
              </w:tcPr>
            </w:tcPrChange>
          </w:tcPr>
          <w:p w14:paraId="08F65182" w14:textId="77777777" w:rsidR="00B619E6" w:rsidRDefault="00B619E6">
            <w:pPr>
              <w:pBdr>
                <w:top w:val="nil"/>
                <w:left w:val="nil"/>
                <w:bottom w:val="nil"/>
                <w:right w:val="nil"/>
                <w:between w:val="nil"/>
              </w:pBdr>
              <w:spacing w:line="240" w:lineRule="auto"/>
              <w:rPr>
                <w:b/>
              </w:rPr>
            </w:pPr>
          </w:p>
        </w:tc>
        <w:tc>
          <w:tcPr>
            <w:tcW w:w="7794" w:type="dxa"/>
            <w:shd w:val="clear" w:color="auto" w:fill="auto"/>
            <w:tcMar>
              <w:top w:w="100" w:type="dxa"/>
              <w:left w:w="100" w:type="dxa"/>
              <w:bottom w:w="100" w:type="dxa"/>
              <w:right w:w="100" w:type="dxa"/>
            </w:tcMar>
            <w:tcPrChange w:id="1174" w:author="Yahia Jad" w:date="2019-12-03T17:53:00Z">
              <w:tcPr>
                <w:tcW w:w="6975" w:type="dxa"/>
                <w:shd w:val="clear" w:color="auto" w:fill="auto"/>
                <w:tcMar>
                  <w:top w:w="100" w:type="dxa"/>
                  <w:left w:w="100" w:type="dxa"/>
                  <w:bottom w:w="100" w:type="dxa"/>
                  <w:right w:w="100" w:type="dxa"/>
                </w:tcMar>
              </w:tcPr>
            </w:tcPrChange>
          </w:tcPr>
          <w:p w14:paraId="6CA1AE5B" w14:textId="77777777" w:rsidR="00B619E6" w:rsidRDefault="003E63A7">
            <w:pPr>
              <w:pBdr>
                <w:top w:val="nil"/>
                <w:left w:val="nil"/>
                <w:bottom w:val="nil"/>
                <w:right w:val="nil"/>
                <w:between w:val="nil"/>
              </w:pBdr>
            </w:pPr>
            <w:r>
              <w:t>{}</w:t>
            </w:r>
          </w:p>
        </w:tc>
      </w:tr>
      <w:bookmarkEnd w:id="1092"/>
      <w:bookmarkEnd w:id="1093"/>
    </w:tbl>
    <w:p w14:paraId="3AEA6EA4" w14:textId="77777777" w:rsidR="00990B3A" w:rsidRDefault="00990B3A">
      <w:pPr>
        <w:rPr>
          <w:ins w:id="1175" w:author="Yahia Jad" w:date="2019-12-03T17:54:00Z"/>
          <w:b/>
          <w:color w:val="1155CC"/>
          <w:sz w:val="32"/>
          <w:szCs w:val="32"/>
        </w:rPr>
      </w:pPr>
      <w:ins w:id="1176" w:author="Yahia Jad" w:date="2019-12-03T17:54:00Z">
        <w:r>
          <w:br w:type="page"/>
        </w:r>
      </w:ins>
    </w:p>
    <w:p w14:paraId="6274B00D" w14:textId="22734352" w:rsidR="00B619E6" w:rsidRDefault="003E63A7">
      <w:pPr>
        <w:pStyle w:val="Heading2"/>
        <w:pBdr>
          <w:top w:val="nil"/>
          <w:left w:val="nil"/>
          <w:bottom w:val="nil"/>
          <w:right w:val="nil"/>
          <w:between w:val="nil"/>
        </w:pBdr>
      </w:pPr>
      <w:bookmarkStart w:id="1177" w:name="_Toc26288703"/>
      <w:r>
        <w:lastRenderedPageBreak/>
        <w:t>Get Author Information</w:t>
      </w:r>
      <w:bookmarkEnd w:id="1177"/>
    </w:p>
    <w:p w14:paraId="3192C87A" w14:textId="77777777" w:rsidR="00B619E6" w:rsidRDefault="003E63A7">
      <w:pPr>
        <w:pBdr>
          <w:top w:val="nil"/>
          <w:left w:val="nil"/>
          <w:bottom w:val="nil"/>
          <w:right w:val="nil"/>
          <w:between w:val="nil"/>
        </w:pBdr>
      </w:pPr>
      <w:r>
        <w:t>Get Author Information.</w:t>
      </w:r>
    </w:p>
    <w:tbl>
      <w:tblPr>
        <w:tblStyle w:val="a6"/>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1178" w:author="Yahia Jad" w:date="2019-12-03T17:54:00Z">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1408"/>
        <w:gridCol w:w="7938"/>
        <w:tblGridChange w:id="1179">
          <w:tblGrid>
            <w:gridCol w:w="2385"/>
            <w:gridCol w:w="6975"/>
          </w:tblGrid>
        </w:tblGridChange>
      </w:tblGrid>
      <w:tr w:rsidR="00B619E6" w14:paraId="28713AA7" w14:textId="77777777" w:rsidTr="00990B3A">
        <w:tc>
          <w:tcPr>
            <w:tcW w:w="1408" w:type="dxa"/>
            <w:shd w:val="clear" w:color="auto" w:fill="C9DAF8"/>
            <w:tcMar>
              <w:top w:w="100" w:type="dxa"/>
              <w:left w:w="100" w:type="dxa"/>
              <w:bottom w:w="100" w:type="dxa"/>
              <w:right w:w="100" w:type="dxa"/>
            </w:tcMar>
            <w:tcPrChange w:id="1180" w:author="Yahia Jad" w:date="2019-12-03T17:54:00Z">
              <w:tcPr>
                <w:tcW w:w="2385" w:type="dxa"/>
                <w:shd w:val="clear" w:color="auto" w:fill="C9DAF8"/>
                <w:tcMar>
                  <w:top w:w="100" w:type="dxa"/>
                  <w:left w:w="100" w:type="dxa"/>
                  <w:bottom w:w="100" w:type="dxa"/>
                  <w:right w:w="100" w:type="dxa"/>
                </w:tcMar>
              </w:tcPr>
            </w:tcPrChange>
          </w:tcPr>
          <w:p w14:paraId="6721BD6B" w14:textId="77777777" w:rsidR="00B619E6" w:rsidRDefault="003E63A7">
            <w:pPr>
              <w:widowControl w:val="0"/>
              <w:pBdr>
                <w:top w:val="nil"/>
                <w:left w:val="nil"/>
                <w:bottom w:val="nil"/>
                <w:right w:val="nil"/>
                <w:between w:val="nil"/>
              </w:pBdr>
              <w:spacing w:line="240" w:lineRule="auto"/>
              <w:jc w:val="left"/>
              <w:rPr>
                <w:b/>
              </w:rPr>
            </w:pPr>
            <w:r>
              <w:rPr>
                <w:b/>
              </w:rPr>
              <w:t>API Structure</w:t>
            </w:r>
          </w:p>
        </w:tc>
        <w:tc>
          <w:tcPr>
            <w:tcW w:w="7938" w:type="dxa"/>
            <w:shd w:val="clear" w:color="auto" w:fill="auto"/>
            <w:tcMar>
              <w:top w:w="100" w:type="dxa"/>
              <w:left w:w="100" w:type="dxa"/>
              <w:bottom w:w="100" w:type="dxa"/>
              <w:right w:w="100" w:type="dxa"/>
            </w:tcMar>
            <w:tcPrChange w:id="1181" w:author="Yahia Jad" w:date="2019-12-03T17:54:00Z">
              <w:tcPr>
                <w:tcW w:w="6975" w:type="dxa"/>
                <w:shd w:val="clear" w:color="auto" w:fill="auto"/>
                <w:tcMar>
                  <w:top w:w="100" w:type="dxa"/>
                  <w:left w:w="100" w:type="dxa"/>
                  <w:bottom w:w="100" w:type="dxa"/>
                  <w:right w:w="100" w:type="dxa"/>
                </w:tcMar>
              </w:tcPr>
            </w:tcPrChange>
          </w:tcPr>
          <w:p w14:paraId="146CAE8E" w14:textId="77777777" w:rsidR="00B619E6" w:rsidRDefault="003E63A7">
            <w:pPr>
              <w:pBdr>
                <w:top w:val="nil"/>
                <w:left w:val="nil"/>
                <w:bottom w:val="nil"/>
                <w:right w:val="nil"/>
                <w:between w:val="nil"/>
              </w:pBdr>
            </w:pPr>
            <w:r>
              <w:t>{</w:t>
            </w:r>
            <w:r>
              <w:rPr>
                <w:b/>
                <w:color w:val="980000"/>
              </w:rPr>
              <w:t>server-</w:t>
            </w:r>
            <w:proofErr w:type="spellStart"/>
            <w:r>
              <w:rPr>
                <w:b/>
                <w:color w:val="980000"/>
              </w:rPr>
              <w:t>url</w:t>
            </w:r>
            <w:proofErr w:type="spellEnd"/>
            <w:r>
              <w:t>}/</w:t>
            </w:r>
            <w:proofErr w:type="spellStart"/>
            <w:r>
              <w:rPr>
                <w:b/>
              </w:rPr>
              <w:t>api</w:t>
            </w:r>
            <w:proofErr w:type="spellEnd"/>
            <w:r>
              <w:t>/</w:t>
            </w:r>
            <w:proofErr w:type="spellStart"/>
            <w:r>
              <w:rPr>
                <w:b/>
              </w:rPr>
              <w:t>getauthor</w:t>
            </w:r>
            <w:proofErr w:type="spellEnd"/>
            <w:r>
              <w:t>/{</w:t>
            </w:r>
            <w:r>
              <w:rPr>
                <w:b/>
              </w:rPr>
              <w:t>id</w:t>
            </w:r>
            <w:r>
              <w:t>}</w:t>
            </w:r>
          </w:p>
        </w:tc>
      </w:tr>
      <w:tr w:rsidR="00B619E6" w14:paraId="650FCADD" w14:textId="77777777" w:rsidTr="00990B3A">
        <w:tc>
          <w:tcPr>
            <w:tcW w:w="1408" w:type="dxa"/>
            <w:shd w:val="clear" w:color="auto" w:fill="C9DAF8"/>
            <w:tcMar>
              <w:top w:w="100" w:type="dxa"/>
              <w:left w:w="100" w:type="dxa"/>
              <w:bottom w:w="100" w:type="dxa"/>
              <w:right w:w="100" w:type="dxa"/>
            </w:tcMar>
            <w:tcPrChange w:id="1182" w:author="Yahia Jad" w:date="2019-12-03T17:54:00Z">
              <w:tcPr>
                <w:tcW w:w="2385" w:type="dxa"/>
                <w:shd w:val="clear" w:color="auto" w:fill="C9DAF8"/>
                <w:tcMar>
                  <w:top w:w="100" w:type="dxa"/>
                  <w:left w:w="100" w:type="dxa"/>
                  <w:bottom w:w="100" w:type="dxa"/>
                  <w:right w:w="100" w:type="dxa"/>
                </w:tcMar>
              </w:tcPr>
            </w:tcPrChange>
          </w:tcPr>
          <w:p w14:paraId="1AE3F3EF" w14:textId="77777777" w:rsidR="00B619E6" w:rsidRDefault="003E63A7">
            <w:pPr>
              <w:widowControl w:val="0"/>
              <w:pBdr>
                <w:top w:val="nil"/>
                <w:left w:val="nil"/>
                <w:bottom w:val="nil"/>
                <w:right w:val="nil"/>
                <w:between w:val="nil"/>
              </w:pBdr>
              <w:spacing w:line="240" w:lineRule="auto"/>
              <w:jc w:val="left"/>
              <w:rPr>
                <w:b/>
              </w:rPr>
            </w:pPr>
            <w:r>
              <w:rPr>
                <w:b/>
              </w:rPr>
              <w:t>POST Parameters</w:t>
            </w:r>
          </w:p>
        </w:tc>
        <w:tc>
          <w:tcPr>
            <w:tcW w:w="7938" w:type="dxa"/>
            <w:shd w:val="clear" w:color="auto" w:fill="auto"/>
            <w:tcMar>
              <w:top w:w="100" w:type="dxa"/>
              <w:left w:w="100" w:type="dxa"/>
              <w:bottom w:w="100" w:type="dxa"/>
              <w:right w:w="100" w:type="dxa"/>
            </w:tcMar>
            <w:tcPrChange w:id="1183" w:author="Yahia Jad" w:date="2019-12-03T17:54:00Z">
              <w:tcPr>
                <w:tcW w:w="6975" w:type="dxa"/>
                <w:shd w:val="clear" w:color="auto" w:fill="auto"/>
                <w:tcMar>
                  <w:top w:w="100" w:type="dxa"/>
                  <w:left w:w="100" w:type="dxa"/>
                  <w:bottom w:w="100" w:type="dxa"/>
                  <w:right w:w="100" w:type="dxa"/>
                </w:tcMar>
              </w:tcPr>
            </w:tcPrChange>
          </w:tcPr>
          <w:p w14:paraId="3611D471" w14:textId="77777777" w:rsidR="00B619E6" w:rsidRDefault="003E63A7">
            <w:pPr>
              <w:pBdr>
                <w:top w:val="nil"/>
                <w:left w:val="nil"/>
                <w:bottom w:val="nil"/>
                <w:right w:val="nil"/>
                <w:between w:val="nil"/>
              </w:pBdr>
            </w:pPr>
            <w:r>
              <w:t xml:space="preserve">{} </w:t>
            </w:r>
          </w:p>
        </w:tc>
      </w:tr>
      <w:tr w:rsidR="00B619E6" w14:paraId="4D53C8BD" w14:textId="77777777" w:rsidTr="00990B3A">
        <w:tc>
          <w:tcPr>
            <w:tcW w:w="1408" w:type="dxa"/>
            <w:shd w:val="clear" w:color="auto" w:fill="C9DAF8"/>
            <w:tcMar>
              <w:top w:w="100" w:type="dxa"/>
              <w:left w:w="100" w:type="dxa"/>
              <w:bottom w:w="100" w:type="dxa"/>
              <w:right w:w="100" w:type="dxa"/>
            </w:tcMar>
            <w:tcPrChange w:id="1184" w:author="Yahia Jad" w:date="2019-12-03T17:54:00Z">
              <w:tcPr>
                <w:tcW w:w="2385" w:type="dxa"/>
                <w:shd w:val="clear" w:color="auto" w:fill="C9DAF8"/>
                <w:tcMar>
                  <w:top w:w="100" w:type="dxa"/>
                  <w:left w:w="100" w:type="dxa"/>
                  <w:bottom w:w="100" w:type="dxa"/>
                  <w:right w:w="100" w:type="dxa"/>
                </w:tcMar>
              </w:tcPr>
            </w:tcPrChange>
          </w:tcPr>
          <w:p w14:paraId="29E67BFE" w14:textId="77777777" w:rsidR="00B619E6" w:rsidRDefault="003E63A7">
            <w:pPr>
              <w:pBdr>
                <w:top w:val="nil"/>
                <w:left w:val="nil"/>
                <w:bottom w:val="nil"/>
                <w:right w:val="nil"/>
                <w:between w:val="nil"/>
              </w:pBdr>
              <w:rPr>
                <w:b/>
              </w:rPr>
            </w:pPr>
            <w:r>
              <w:rPr>
                <w:b/>
              </w:rPr>
              <w:t>Output Structure</w:t>
            </w:r>
          </w:p>
        </w:tc>
        <w:tc>
          <w:tcPr>
            <w:tcW w:w="7938" w:type="dxa"/>
            <w:shd w:val="clear" w:color="auto" w:fill="auto"/>
            <w:tcMar>
              <w:top w:w="100" w:type="dxa"/>
              <w:left w:w="100" w:type="dxa"/>
              <w:bottom w:w="100" w:type="dxa"/>
              <w:right w:w="100" w:type="dxa"/>
            </w:tcMar>
            <w:tcPrChange w:id="1185" w:author="Yahia Jad" w:date="2019-12-03T17:54:00Z">
              <w:tcPr>
                <w:tcW w:w="6975" w:type="dxa"/>
                <w:shd w:val="clear" w:color="auto" w:fill="auto"/>
                <w:tcMar>
                  <w:top w:w="100" w:type="dxa"/>
                  <w:left w:w="100" w:type="dxa"/>
                  <w:bottom w:w="100" w:type="dxa"/>
                  <w:right w:w="100" w:type="dxa"/>
                </w:tcMar>
              </w:tcPr>
            </w:tcPrChange>
          </w:tcPr>
          <w:p w14:paraId="0A2F94D8" w14:textId="77777777" w:rsidR="00B619E6" w:rsidRPr="00990B3A" w:rsidRDefault="003E63A7" w:rsidP="00990B3A">
            <w:pPr>
              <w:pStyle w:val="NoSpacing"/>
              <w:rPr>
                <w:sz w:val="20"/>
                <w:szCs w:val="20"/>
                <w:rPrChange w:id="1186" w:author="Yahia Jad" w:date="2019-12-03T17:52:00Z">
                  <w:rPr/>
                </w:rPrChange>
              </w:rPr>
              <w:pPrChange w:id="1187" w:author="Yahia Jad" w:date="2019-12-03T17:52:00Z">
                <w:pPr>
                  <w:pBdr>
                    <w:top w:val="nil"/>
                    <w:left w:val="nil"/>
                    <w:bottom w:val="nil"/>
                    <w:right w:val="nil"/>
                    <w:between w:val="nil"/>
                  </w:pBdr>
                </w:pPr>
              </w:pPrChange>
            </w:pPr>
            <w:r w:rsidRPr="00990B3A">
              <w:rPr>
                <w:sz w:val="20"/>
                <w:szCs w:val="20"/>
                <w:rPrChange w:id="1188" w:author="Yahia Jad" w:date="2019-12-03T17:52:00Z">
                  <w:rPr/>
                </w:rPrChange>
              </w:rPr>
              <w:t>{</w:t>
            </w:r>
          </w:p>
          <w:p w14:paraId="5E6DE694" w14:textId="77777777" w:rsidR="00B619E6" w:rsidRPr="00990B3A" w:rsidRDefault="003E63A7" w:rsidP="00990B3A">
            <w:pPr>
              <w:pStyle w:val="NoSpacing"/>
              <w:rPr>
                <w:sz w:val="20"/>
                <w:szCs w:val="20"/>
                <w:rPrChange w:id="1189" w:author="Yahia Jad" w:date="2019-12-03T17:52:00Z">
                  <w:rPr/>
                </w:rPrChange>
              </w:rPr>
              <w:pPrChange w:id="1190" w:author="Yahia Jad" w:date="2019-12-03T17:52:00Z">
                <w:pPr>
                  <w:pBdr>
                    <w:top w:val="nil"/>
                    <w:left w:val="nil"/>
                    <w:bottom w:val="nil"/>
                    <w:right w:val="nil"/>
                    <w:between w:val="nil"/>
                  </w:pBdr>
                  <w:ind w:left="720"/>
                </w:pPr>
              </w:pPrChange>
            </w:pPr>
            <w:r w:rsidRPr="00990B3A">
              <w:rPr>
                <w:sz w:val="20"/>
                <w:szCs w:val="20"/>
                <w:rPrChange w:id="1191" w:author="Yahia Jad" w:date="2019-12-03T17:52:00Z">
                  <w:rPr/>
                </w:rPrChange>
              </w:rPr>
              <w:t>"</w:t>
            </w:r>
            <w:r w:rsidRPr="00990B3A">
              <w:rPr>
                <w:b/>
                <w:sz w:val="20"/>
                <w:szCs w:val="20"/>
                <w:rPrChange w:id="1192" w:author="Yahia Jad" w:date="2019-12-03T17:52:00Z">
                  <w:rPr>
                    <w:b/>
                  </w:rPr>
                </w:rPrChange>
              </w:rPr>
              <w:t>id</w:t>
            </w:r>
            <w:r w:rsidRPr="00990B3A">
              <w:rPr>
                <w:sz w:val="20"/>
                <w:szCs w:val="20"/>
                <w:rPrChange w:id="1193" w:author="Yahia Jad" w:date="2019-12-03T17:52:00Z">
                  <w:rPr/>
                </w:rPrChange>
              </w:rPr>
              <w:t>": int,</w:t>
            </w:r>
          </w:p>
          <w:p w14:paraId="393399E0" w14:textId="77777777" w:rsidR="00B619E6" w:rsidRPr="00990B3A" w:rsidRDefault="003E63A7" w:rsidP="00990B3A">
            <w:pPr>
              <w:pStyle w:val="NoSpacing"/>
              <w:rPr>
                <w:sz w:val="20"/>
                <w:szCs w:val="20"/>
                <w:rPrChange w:id="1194" w:author="Yahia Jad" w:date="2019-12-03T17:52:00Z">
                  <w:rPr/>
                </w:rPrChange>
              </w:rPr>
              <w:pPrChange w:id="1195" w:author="Yahia Jad" w:date="2019-12-03T17:52:00Z">
                <w:pPr>
                  <w:pBdr>
                    <w:top w:val="nil"/>
                    <w:left w:val="nil"/>
                    <w:bottom w:val="nil"/>
                    <w:right w:val="nil"/>
                    <w:between w:val="nil"/>
                  </w:pBdr>
                  <w:ind w:left="720"/>
                </w:pPr>
              </w:pPrChange>
            </w:pPr>
            <w:r w:rsidRPr="00990B3A">
              <w:rPr>
                <w:sz w:val="20"/>
                <w:szCs w:val="20"/>
                <w:rPrChange w:id="1196" w:author="Yahia Jad" w:date="2019-12-03T17:52:00Z">
                  <w:rPr/>
                </w:rPrChange>
              </w:rPr>
              <w:t>"</w:t>
            </w:r>
            <w:r w:rsidRPr="00990B3A">
              <w:rPr>
                <w:b/>
                <w:sz w:val="20"/>
                <w:szCs w:val="20"/>
                <w:rPrChange w:id="1197" w:author="Yahia Jad" w:date="2019-12-03T17:52:00Z">
                  <w:rPr>
                    <w:b/>
                  </w:rPr>
                </w:rPrChange>
              </w:rPr>
              <w:t>name</w:t>
            </w:r>
            <w:r w:rsidRPr="00990B3A">
              <w:rPr>
                <w:sz w:val="20"/>
                <w:szCs w:val="20"/>
                <w:rPrChange w:id="1198" w:author="Yahia Jad" w:date="2019-12-03T17:52:00Z">
                  <w:rPr/>
                </w:rPrChange>
              </w:rPr>
              <w:t>": string,</w:t>
            </w:r>
          </w:p>
          <w:p w14:paraId="0BA3059D" w14:textId="77777777" w:rsidR="00B619E6" w:rsidRPr="00990B3A" w:rsidRDefault="003E63A7" w:rsidP="00990B3A">
            <w:pPr>
              <w:pStyle w:val="NoSpacing"/>
              <w:rPr>
                <w:sz w:val="20"/>
                <w:szCs w:val="20"/>
                <w:rPrChange w:id="1199" w:author="Yahia Jad" w:date="2019-12-03T17:52:00Z">
                  <w:rPr/>
                </w:rPrChange>
              </w:rPr>
              <w:pPrChange w:id="1200" w:author="Yahia Jad" w:date="2019-12-03T17:52:00Z">
                <w:pPr>
                  <w:pBdr>
                    <w:top w:val="nil"/>
                    <w:left w:val="nil"/>
                    <w:bottom w:val="nil"/>
                    <w:right w:val="nil"/>
                    <w:between w:val="nil"/>
                  </w:pBdr>
                  <w:ind w:left="720"/>
                </w:pPr>
              </w:pPrChange>
            </w:pPr>
            <w:r w:rsidRPr="00990B3A">
              <w:rPr>
                <w:sz w:val="20"/>
                <w:szCs w:val="20"/>
                <w:rPrChange w:id="1201" w:author="Yahia Jad" w:date="2019-12-03T17:52:00Z">
                  <w:rPr/>
                </w:rPrChange>
              </w:rPr>
              <w:t>"</w:t>
            </w:r>
            <w:r w:rsidRPr="00990B3A">
              <w:rPr>
                <w:b/>
                <w:sz w:val="20"/>
                <w:szCs w:val="20"/>
                <w:rPrChange w:id="1202" w:author="Yahia Jad" w:date="2019-12-03T17:52:00Z">
                  <w:rPr>
                    <w:b/>
                  </w:rPr>
                </w:rPrChange>
              </w:rPr>
              <w:t>information</w:t>
            </w:r>
            <w:r w:rsidRPr="00990B3A">
              <w:rPr>
                <w:sz w:val="20"/>
                <w:szCs w:val="20"/>
                <w:rPrChange w:id="1203" w:author="Yahia Jad" w:date="2019-12-03T17:52:00Z">
                  <w:rPr/>
                </w:rPrChange>
              </w:rPr>
              <w:t>": string,</w:t>
            </w:r>
          </w:p>
          <w:p w14:paraId="081B0658" w14:textId="77777777" w:rsidR="00B619E6" w:rsidRPr="00990B3A" w:rsidRDefault="003E63A7" w:rsidP="00990B3A">
            <w:pPr>
              <w:pStyle w:val="NoSpacing"/>
              <w:rPr>
                <w:sz w:val="20"/>
                <w:szCs w:val="20"/>
                <w:rPrChange w:id="1204" w:author="Yahia Jad" w:date="2019-12-03T17:52:00Z">
                  <w:rPr/>
                </w:rPrChange>
              </w:rPr>
              <w:pPrChange w:id="1205" w:author="Yahia Jad" w:date="2019-12-03T17:52:00Z">
                <w:pPr>
                  <w:pBdr>
                    <w:top w:val="nil"/>
                    <w:left w:val="nil"/>
                    <w:bottom w:val="nil"/>
                    <w:right w:val="nil"/>
                    <w:between w:val="nil"/>
                  </w:pBdr>
                  <w:ind w:left="720"/>
                </w:pPr>
              </w:pPrChange>
            </w:pPr>
            <w:r w:rsidRPr="00990B3A">
              <w:rPr>
                <w:sz w:val="20"/>
                <w:szCs w:val="20"/>
                <w:rPrChange w:id="1206" w:author="Yahia Jad" w:date="2019-12-03T17:52:00Z">
                  <w:rPr/>
                </w:rPrChange>
              </w:rPr>
              <w:t>"</w:t>
            </w:r>
            <w:proofErr w:type="spellStart"/>
            <w:r w:rsidRPr="00990B3A">
              <w:rPr>
                <w:b/>
                <w:sz w:val="20"/>
                <w:szCs w:val="20"/>
                <w:rPrChange w:id="1207" w:author="Yahia Jad" w:date="2019-12-03T17:52:00Z">
                  <w:rPr>
                    <w:b/>
                  </w:rPr>
                </w:rPrChange>
              </w:rPr>
              <w:t>birthhigriyear</w:t>
            </w:r>
            <w:proofErr w:type="spellEnd"/>
            <w:r w:rsidRPr="00990B3A">
              <w:rPr>
                <w:sz w:val="20"/>
                <w:szCs w:val="20"/>
                <w:rPrChange w:id="1208" w:author="Yahia Jad" w:date="2019-12-03T17:52:00Z">
                  <w:rPr/>
                </w:rPrChange>
              </w:rPr>
              <w:t>": int,</w:t>
            </w:r>
          </w:p>
          <w:p w14:paraId="0FCF1B30" w14:textId="77777777" w:rsidR="00B619E6" w:rsidRPr="00990B3A" w:rsidRDefault="003E63A7" w:rsidP="00990B3A">
            <w:pPr>
              <w:pStyle w:val="NoSpacing"/>
              <w:rPr>
                <w:sz w:val="20"/>
                <w:szCs w:val="20"/>
                <w:rPrChange w:id="1209" w:author="Yahia Jad" w:date="2019-12-03T17:52:00Z">
                  <w:rPr/>
                </w:rPrChange>
              </w:rPr>
              <w:pPrChange w:id="1210" w:author="Yahia Jad" w:date="2019-12-03T17:52:00Z">
                <w:pPr>
                  <w:pBdr>
                    <w:top w:val="nil"/>
                    <w:left w:val="nil"/>
                    <w:bottom w:val="nil"/>
                    <w:right w:val="nil"/>
                    <w:between w:val="nil"/>
                  </w:pBdr>
                  <w:ind w:left="720"/>
                </w:pPr>
              </w:pPrChange>
            </w:pPr>
            <w:r w:rsidRPr="00990B3A">
              <w:rPr>
                <w:sz w:val="20"/>
                <w:szCs w:val="20"/>
                <w:rPrChange w:id="1211" w:author="Yahia Jad" w:date="2019-12-03T17:52:00Z">
                  <w:rPr/>
                </w:rPrChange>
              </w:rPr>
              <w:t>"</w:t>
            </w:r>
            <w:proofErr w:type="spellStart"/>
            <w:r w:rsidRPr="00990B3A">
              <w:rPr>
                <w:b/>
                <w:sz w:val="20"/>
                <w:szCs w:val="20"/>
                <w:rPrChange w:id="1212" w:author="Yahia Jad" w:date="2019-12-03T17:52:00Z">
                  <w:rPr>
                    <w:b/>
                  </w:rPr>
                </w:rPrChange>
              </w:rPr>
              <w:t>deathhigriyear</w:t>
            </w:r>
            <w:proofErr w:type="spellEnd"/>
            <w:r w:rsidRPr="00990B3A">
              <w:rPr>
                <w:sz w:val="20"/>
                <w:szCs w:val="20"/>
                <w:rPrChange w:id="1213" w:author="Yahia Jad" w:date="2019-12-03T17:52:00Z">
                  <w:rPr/>
                </w:rPrChange>
              </w:rPr>
              <w:t>": int</w:t>
            </w:r>
          </w:p>
          <w:p w14:paraId="1752C347" w14:textId="77777777" w:rsidR="00B619E6" w:rsidRPr="00990B3A" w:rsidRDefault="003E63A7" w:rsidP="00990B3A">
            <w:pPr>
              <w:pStyle w:val="NoSpacing"/>
              <w:rPr>
                <w:sz w:val="20"/>
                <w:szCs w:val="20"/>
                <w:rPrChange w:id="1214" w:author="Yahia Jad" w:date="2019-12-03T17:52:00Z">
                  <w:rPr/>
                </w:rPrChange>
              </w:rPr>
              <w:pPrChange w:id="1215" w:author="Yahia Jad" w:date="2019-12-03T17:52:00Z">
                <w:pPr>
                  <w:pBdr>
                    <w:top w:val="nil"/>
                    <w:left w:val="nil"/>
                    <w:bottom w:val="nil"/>
                    <w:right w:val="nil"/>
                    <w:between w:val="nil"/>
                  </w:pBdr>
                </w:pPr>
              </w:pPrChange>
            </w:pPr>
            <w:r w:rsidRPr="00990B3A">
              <w:rPr>
                <w:sz w:val="20"/>
                <w:szCs w:val="20"/>
                <w:rPrChange w:id="1216" w:author="Yahia Jad" w:date="2019-12-03T17:52:00Z">
                  <w:rPr/>
                </w:rPrChange>
              </w:rPr>
              <w:t>}</w:t>
            </w:r>
          </w:p>
          <w:p w14:paraId="5D1A2F2B" w14:textId="77777777" w:rsidR="00B619E6" w:rsidRPr="00990B3A" w:rsidRDefault="003E63A7" w:rsidP="00990B3A">
            <w:pPr>
              <w:pStyle w:val="NoSpacing"/>
              <w:rPr>
                <w:sz w:val="20"/>
                <w:szCs w:val="20"/>
                <w:rPrChange w:id="1217" w:author="Yahia Jad" w:date="2019-12-03T17:52:00Z">
                  <w:rPr/>
                </w:rPrChange>
              </w:rPr>
              <w:pPrChange w:id="1218" w:author="Yahia Jad" w:date="2019-12-03T17:52:00Z">
                <w:pPr>
                  <w:pBdr>
                    <w:top w:val="nil"/>
                    <w:left w:val="nil"/>
                    <w:bottom w:val="nil"/>
                    <w:right w:val="nil"/>
                    <w:between w:val="nil"/>
                  </w:pBdr>
                </w:pPr>
              </w:pPrChange>
            </w:pPr>
            <w:r w:rsidRPr="00990B3A">
              <w:rPr>
                <w:sz w:val="20"/>
                <w:szCs w:val="20"/>
                <w:rPrChange w:id="1219" w:author="Yahia Jad" w:date="2019-12-03T17:52:00Z">
                  <w:rPr/>
                </w:rPrChange>
              </w:rPr>
              <w:t>or {"</w:t>
            </w:r>
            <w:r w:rsidRPr="00990B3A">
              <w:rPr>
                <w:b/>
                <w:sz w:val="20"/>
                <w:szCs w:val="20"/>
                <w:rPrChange w:id="1220" w:author="Yahia Jad" w:date="2019-12-03T17:52:00Z">
                  <w:rPr>
                    <w:b/>
                  </w:rPr>
                </w:rPrChange>
              </w:rPr>
              <w:t>response</w:t>
            </w:r>
            <w:r w:rsidRPr="00990B3A">
              <w:rPr>
                <w:sz w:val="20"/>
                <w:szCs w:val="20"/>
                <w:rPrChange w:id="1221" w:author="Yahia Jad" w:date="2019-12-03T17:52:00Z">
                  <w:rPr/>
                </w:rPrChange>
              </w:rPr>
              <w:t>": 0, "</w:t>
            </w:r>
            <w:r w:rsidRPr="00990B3A">
              <w:rPr>
                <w:b/>
                <w:sz w:val="20"/>
                <w:szCs w:val="20"/>
                <w:rPrChange w:id="1222" w:author="Yahia Jad" w:date="2019-12-03T17:52:00Z">
                  <w:rPr>
                    <w:b/>
                  </w:rPr>
                </w:rPrChange>
              </w:rPr>
              <w:t>reason</w:t>
            </w:r>
            <w:r w:rsidRPr="00990B3A">
              <w:rPr>
                <w:sz w:val="20"/>
                <w:szCs w:val="20"/>
                <w:rPrChange w:id="1223" w:author="Yahia Jad" w:date="2019-12-03T17:52:00Z">
                  <w:rPr/>
                </w:rPrChange>
              </w:rPr>
              <w:t>": "reason"}</w:t>
            </w:r>
          </w:p>
          <w:p w14:paraId="50905D30" w14:textId="77777777" w:rsidR="00B619E6" w:rsidRPr="00990B3A" w:rsidRDefault="003E63A7" w:rsidP="00990B3A">
            <w:pPr>
              <w:pStyle w:val="NoSpacing"/>
              <w:rPr>
                <w:sz w:val="20"/>
                <w:szCs w:val="20"/>
                <w:rPrChange w:id="1224" w:author="Yahia Jad" w:date="2019-12-03T17:52:00Z">
                  <w:rPr/>
                </w:rPrChange>
              </w:rPr>
              <w:pPrChange w:id="1225" w:author="Yahia Jad" w:date="2019-12-03T17:52:00Z">
                <w:pPr>
                  <w:pBdr>
                    <w:top w:val="nil"/>
                    <w:left w:val="nil"/>
                    <w:bottom w:val="nil"/>
                    <w:right w:val="nil"/>
                    <w:between w:val="nil"/>
                  </w:pBdr>
                </w:pPr>
              </w:pPrChange>
            </w:pPr>
            <w:r w:rsidRPr="00990B3A">
              <w:rPr>
                <w:sz w:val="20"/>
                <w:szCs w:val="20"/>
                <w:rPrChange w:id="1226" w:author="Yahia Jad" w:date="2019-12-03T17:52:00Z">
                  <w:rPr/>
                </w:rPrChange>
              </w:rPr>
              <w:t>Note: for date -1 means not set</w:t>
            </w:r>
          </w:p>
        </w:tc>
      </w:tr>
      <w:tr w:rsidR="00B619E6" w14:paraId="254499C3" w14:textId="77777777" w:rsidTr="00990B3A">
        <w:trPr>
          <w:trHeight w:val="440"/>
          <w:trPrChange w:id="1227" w:author="Yahia Jad" w:date="2019-12-03T17:54:00Z">
            <w:trPr>
              <w:trHeight w:val="440"/>
            </w:trPr>
          </w:trPrChange>
        </w:trPr>
        <w:tc>
          <w:tcPr>
            <w:tcW w:w="1408" w:type="dxa"/>
            <w:vMerge w:val="restart"/>
            <w:shd w:val="clear" w:color="auto" w:fill="C9DAF8"/>
            <w:tcMar>
              <w:top w:w="100" w:type="dxa"/>
              <w:left w:w="100" w:type="dxa"/>
              <w:bottom w:w="100" w:type="dxa"/>
              <w:right w:w="100" w:type="dxa"/>
            </w:tcMar>
            <w:tcPrChange w:id="1228" w:author="Yahia Jad" w:date="2019-12-03T17:54:00Z">
              <w:tcPr>
                <w:tcW w:w="2385" w:type="dxa"/>
                <w:vMerge w:val="restart"/>
                <w:shd w:val="clear" w:color="auto" w:fill="C9DAF8"/>
                <w:tcMar>
                  <w:top w:w="100" w:type="dxa"/>
                  <w:left w:w="100" w:type="dxa"/>
                  <w:bottom w:w="100" w:type="dxa"/>
                  <w:right w:w="100" w:type="dxa"/>
                </w:tcMar>
              </w:tcPr>
            </w:tcPrChange>
          </w:tcPr>
          <w:p w14:paraId="2248CD62" w14:textId="77777777" w:rsidR="00B619E6" w:rsidRDefault="003E63A7">
            <w:pPr>
              <w:pBdr>
                <w:top w:val="nil"/>
                <w:left w:val="nil"/>
                <w:bottom w:val="nil"/>
                <w:right w:val="nil"/>
                <w:between w:val="nil"/>
              </w:pBdr>
              <w:rPr>
                <w:b/>
              </w:rPr>
            </w:pPr>
            <w:r>
              <w:rPr>
                <w:b/>
              </w:rPr>
              <w:t>Example</w:t>
            </w:r>
          </w:p>
        </w:tc>
        <w:tc>
          <w:tcPr>
            <w:tcW w:w="7938" w:type="dxa"/>
            <w:shd w:val="clear" w:color="auto" w:fill="auto"/>
            <w:tcMar>
              <w:top w:w="100" w:type="dxa"/>
              <w:left w:w="100" w:type="dxa"/>
              <w:bottom w:w="100" w:type="dxa"/>
              <w:right w:w="100" w:type="dxa"/>
            </w:tcMar>
            <w:tcPrChange w:id="1229" w:author="Yahia Jad" w:date="2019-12-03T17:54:00Z">
              <w:tcPr>
                <w:tcW w:w="6975" w:type="dxa"/>
                <w:shd w:val="clear" w:color="auto" w:fill="auto"/>
                <w:tcMar>
                  <w:top w:w="100" w:type="dxa"/>
                  <w:left w:w="100" w:type="dxa"/>
                  <w:bottom w:w="100" w:type="dxa"/>
                  <w:right w:w="100" w:type="dxa"/>
                </w:tcMar>
              </w:tcPr>
            </w:tcPrChange>
          </w:tcPr>
          <w:p w14:paraId="5DFBF075" w14:textId="77777777" w:rsidR="00B619E6" w:rsidRDefault="003E63A7">
            <w:pPr>
              <w:pBdr>
                <w:top w:val="nil"/>
                <w:left w:val="nil"/>
                <w:bottom w:val="nil"/>
                <w:right w:val="nil"/>
                <w:between w:val="nil"/>
              </w:pBdr>
              <w:rPr>
                <w:sz w:val="22"/>
                <w:szCs w:val="22"/>
              </w:rPr>
            </w:pPr>
            <w:r>
              <w:t>http://booksapi.islam-db.com/api/getauthor/67</w:t>
            </w:r>
          </w:p>
        </w:tc>
      </w:tr>
      <w:tr w:rsidR="00B619E6" w14:paraId="27E3DB65" w14:textId="77777777" w:rsidTr="00990B3A">
        <w:trPr>
          <w:trHeight w:val="440"/>
          <w:trPrChange w:id="1230" w:author="Yahia Jad" w:date="2019-12-03T17:54:00Z">
            <w:trPr>
              <w:trHeight w:val="440"/>
            </w:trPr>
          </w:trPrChange>
        </w:trPr>
        <w:tc>
          <w:tcPr>
            <w:tcW w:w="1408" w:type="dxa"/>
            <w:vMerge/>
            <w:shd w:val="clear" w:color="auto" w:fill="C9DAF8"/>
            <w:tcMar>
              <w:top w:w="100" w:type="dxa"/>
              <w:left w:w="100" w:type="dxa"/>
              <w:bottom w:w="100" w:type="dxa"/>
              <w:right w:w="100" w:type="dxa"/>
            </w:tcMar>
            <w:tcPrChange w:id="1231" w:author="Yahia Jad" w:date="2019-12-03T17:54:00Z">
              <w:tcPr>
                <w:tcW w:w="2385" w:type="dxa"/>
                <w:vMerge/>
                <w:shd w:val="clear" w:color="auto" w:fill="C9DAF8"/>
                <w:tcMar>
                  <w:top w:w="100" w:type="dxa"/>
                  <w:left w:w="100" w:type="dxa"/>
                  <w:bottom w:w="100" w:type="dxa"/>
                  <w:right w:w="100" w:type="dxa"/>
                </w:tcMar>
              </w:tcPr>
            </w:tcPrChange>
          </w:tcPr>
          <w:p w14:paraId="53CB9ED6" w14:textId="77777777" w:rsidR="00B619E6" w:rsidRDefault="00B619E6">
            <w:pPr>
              <w:pBdr>
                <w:top w:val="nil"/>
                <w:left w:val="nil"/>
                <w:bottom w:val="nil"/>
                <w:right w:val="nil"/>
                <w:between w:val="nil"/>
              </w:pBdr>
              <w:spacing w:line="240" w:lineRule="auto"/>
              <w:rPr>
                <w:b/>
              </w:rPr>
            </w:pPr>
          </w:p>
        </w:tc>
        <w:tc>
          <w:tcPr>
            <w:tcW w:w="7938" w:type="dxa"/>
            <w:shd w:val="clear" w:color="auto" w:fill="auto"/>
            <w:tcMar>
              <w:top w:w="100" w:type="dxa"/>
              <w:left w:w="100" w:type="dxa"/>
              <w:bottom w:w="100" w:type="dxa"/>
              <w:right w:w="100" w:type="dxa"/>
            </w:tcMar>
            <w:tcPrChange w:id="1232" w:author="Yahia Jad" w:date="2019-12-03T17:54:00Z">
              <w:tcPr>
                <w:tcW w:w="6975" w:type="dxa"/>
                <w:shd w:val="clear" w:color="auto" w:fill="auto"/>
                <w:tcMar>
                  <w:top w:w="100" w:type="dxa"/>
                  <w:left w:w="100" w:type="dxa"/>
                  <w:bottom w:w="100" w:type="dxa"/>
                  <w:right w:w="100" w:type="dxa"/>
                </w:tcMar>
              </w:tcPr>
            </w:tcPrChange>
          </w:tcPr>
          <w:p w14:paraId="45995F25" w14:textId="77777777" w:rsidR="00B619E6" w:rsidRDefault="003E63A7">
            <w:pPr>
              <w:pBdr>
                <w:top w:val="nil"/>
                <w:left w:val="nil"/>
                <w:bottom w:val="nil"/>
                <w:right w:val="nil"/>
                <w:between w:val="nil"/>
              </w:pBdr>
            </w:pPr>
            <w:r>
              <w:t>{}</w:t>
            </w:r>
          </w:p>
        </w:tc>
      </w:tr>
    </w:tbl>
    <w:p w14:paraId="42B25117" w14:textId="77777777" w:rsidR="0079019A" w:rsidRDefault="0079019A">
      <w:pPr>
        <w:rPr>
          <w:ins w:id="1233" w:author="Yahia Jad" w:date="2019-12-03T10:34:00Z"/>
          <w:b/>
          <w:color w:val="0B5394"/>
          <w:sz w:val="48"/>
          <w:szCs w:val="48"/>
        </w:rPr>
      </w:pPr>
      <w:ins w:id="1234" w:author="Yahia Jad" w:date="2019-12-03T10:34:00Z">
        <w:r>
          <w:br w:type="page"/>
        </w:r>
      </w:ins>
    </w:p>
    <w:p w14:paraId="6B647A12" w14:textId="6BFC2207" w:rsidR="00B619E6" w:rsidRDefault="003E63A7">
      <w:pPr>
        <w:pStyle w:val="Heading1"/>
        <w:pBdr>
          <w:top w:val="nil"/>
          <w:left w:val="nil"/>
          <w:bottom w:val="nil"/>
          <w:right w:val="nil"/>
          <w:between w:val="nil"/>
        </w:pBdr>
      </w:pPr>
      <w:bookmarkStart w:id="1235" w:name="_Toc26288704"/>
      <w:r>
        <w:lastRenderedPageBreak/>
        <w:t>Book APIs</w:t>
      </w:r>
      <w:bookmarkEnd w:id="1235"/>
    </w:p>
    <w:p w14:paraId="08ABF037" w14:textId="77777777" w:rsidR="00B619E6" w:rsidRDefault="003E63A7">
      <w:pPr>
        <w:pStyle w:val="Heading2"/>
        <w:pBdr>
          <w:top w:val="nil"/>
          <w:left w:val="nil"/>
          <w:bottom w:val="nil"/>
          <w:right w:val="nil"/>
          <w:between w:val="nil"/>
        </w:pBdr>
      </w:pPr>
      <w:bookmarkStart w:id="1236" w:name="_Toc26288705"/>
      <w:r>
        <w:t>Get Page</w:t>
      </w:r>
      <w:bookmarkEnd w:id="1236"/>
    </w:p>
    <w:p w14:paraId="472B2235" w14:textId="110FBC02" w:rsidR="00B619E6" w:rsidRDefault="003E63A7">
      <w:pPr>
        <w:pBdr>
          <w:top w:val="nil"/>
          <w:left w:val="nil"/>
          <w:bottom w:val="nil"/>
          <w:right w:val="nil"/>
          <w:between w:val="nil"/>
        </w:pBdr>
      </w:pPr>
      <w:r>
        <w:t xml:space="preserve">Get </w:t>
      </w:r>
      <w:del w:id="1237" w:author="Yahia Jad" w:date="2019-12-03T12:19:00Z">
        <w:r w:rsidDel="00CA0EE6">
          <w:delText>Hadith Information.</w:delText>
        </w:r>
      </w:del>
      <w:ins w:id="1238" w:author="Yahia Jad" w:date="2019-12-03T12:19:00Z">
        <w:r w:rsidR="00CA0EE6">
          <w:t xml:space="preserve">a page data from a given book with the page’s </w:t>
        </w:r>
        <w:proofErr w:type="spellStart"/>
        <w:r w:rsidR="00CA0EE6">
          <w:t>pageid</w:t>
        </w:r>
      </w:ins>
      <w:proofErr w:type="spellEnd"/>
      <w:ins w:id="1239" w:author="Yahia Jad" w:date="2019-12-03T12:20:00Z">
        <w:r w:rsidR="00CA0EE6">
          <w:t xml:space="preserve"> (not page number)</w:t>
        </w:r>
      </w:ins>
    </w:p>
    <w:tbl>
      <w:tblPr>
        <w:tblStyle w:val="a7"/>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1240" w:author="Yahia Jad" w:date="2019-12-03T17:54:00Z">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1410"/>
        <w:gridCol w:w="7946"/>
        <w:tblGridChange w:id="1241">
          <w:tblGrid>
            <w:gridCol w:w="2385"/>
            <w:gridCol w:w="6975"/>
          </w:tblGrid>
        </w:tblGridChange>
      </w:tblGrid>
      <w:tr w:rsidR="00B619E6" w14:paraId="1C926CEA" w14:textId="77777777" w:rsidTr="00990B3A">
        <w:tc>
          <w:tcPr>
            <w:tcW w:w="1410" w:type="dxa"/>
            <w:shd w:val="clear" w:color="auto" w:fill="C9DAF8"/>
            <w:tcMar>
              <w:top w:w="100" w:type="dxa"/>
              <w:left w:w="100" w:type="dxa"/>
              <w:bottom w:w="100" w:type="dxa"/>
              <w:right w:w="100" w:type="dxa"/>
            </w:tcMar>
            <w:tcPrChange w:id="1242" w:author="Yahia Jad" w:date="2019-12-03T17:54:00Z">
              <w:tcPr>
                <w:tcW w:w="2385" w:type="dxa"/>
                <w:shd w:val="clear" w:color="auto" w:fill="C9DAF8"/>
                <w:tcMar>
                  <w:top w:w="100" w:type="dxa"/>
                  <w:left w:w="100" w:type="dxa"/>
                  <w:bottom w:w="100" w:type="dxa"/>
                  <w:right w:w="100" w:type="dxa"/>
                </w:tcMar>
              </w:tcPr>
            </w:tcPrChange>
          </w:tcPr>
          <w:p w14:paraId="5CCC15E2" w14:textId="77777777" w:rsidR="00B619E6" w:rsidRDefault="003E63A7">
            <w:pPr>
              <w:widowControl w:val="0"/>
              <w:pBdr>
                <w:top w:val="nil"/>
                <w:left w:val="nil"/>
                <w:bottom w:val="nil"/>
                <w:right w:val="nil"/>
                <w:between w:val="nil"/>
              </w:pBdr>
              <w:spacing w:line="240" w:lineRule="auto"/>
              <w:jc w:val="left"/>
              <w:rPr>
                <w:b/>
              </w:rPr>
            </w:pPr>
            <w:r>
              <w:rPr>
                <w:b/>
              </w:rPr>
              <w:t>API Structure</w:t>
            </w:r>
          </w:p>
        </w:tc>
        <w:tc>
          <w:tcPr>
            <w:tcW w:w="7946" w:type="dxa"/>
            <w:shd w:val="clear" w:color="auto" w:fill="auto"/>
            <w:tcMar>
              <w:top w:w="100" w:type="dxa"/>
              <w:left w:w="100" w:type="dxa"/>
              <w:bottom w:w="100" w:type="dxa"/>
              <w:right w:w="100" w:type="dxa"/>
            </w:tcMar>
            <w:tcPrChange w:id="1243" w:author="Yahia Jad" w:date="2019-12-03T17:54:00Z">
              <w:tcPr>
                <w:tcW w:w="6975" w:type="dxa"/>
                <w:shd w:val="clear" w:color="auto" w:fill="auto"/>
                <w:tcMar>
                  <w:top w:w="100" w:type="dxa"/>
                  <w:left w:w="100" w:type="dxa"/>
                  <w:bottom w:w="100" w:type="dxa"/>
                  <w:right w:w="100" w:type="dxa"/>
                </w:tcMar>
              </w:tcPr>
            </w:tcPrChange>
          </w:tcPr>
          <w:p w14:paraId="1C7055A5" w14:textId="676B4EBB" w:rsidR="00B619E6" w:rsidRDefault="003E63A7">
            <w:pPr>
              <w:pBdr>
                <w:top w:val="nil"/>
                <w:left w:val="nil"/>
                <w:bottom w:val="nil"/>
                <w:right w:val="nil"/>
                <w:between w:val="nil"/>
              </w:pBdr>
            </w:pPr>
            <w:r>
              <w:t>{</w:t>
            </w:r>
            <w:r>
              <w:rPr>
                <w:b/>
                <w:color w:val="980000"/>
              </w:rPr>
              <w:t>server-</w:t>
            </w:r>
            <w:proofErr w:type="spellStart"/>
            <w:r>
              <w:rPr>
                <w:b/>
                <w:color w:val="980000"/>
              </w:rPr>
              <w:t>url</w:t>
            </w:r>
            <w:proofErr w:type="spellEnd"/>
            <w:r>
              <w:t>}/</w:t>
            </w:r>
            <w:proofErr w:type="spellStart"/>
            <w:r>
              <w:rPr>
                <w:b/>
              </w:rPr>
              <w:t>api</w:t>
            </w:r>
            <w:proofErr w:type="spellEnd"/>
            <w:r>
              <w:t>/</w:t>
            </w:r>
            <w:ins w:id="1244" w:author="Yahia Jad" w:date="2019-12-02T19:22:00Z">
              <w:r w:rsidR="00835A9A">
                <w:t>v1/</w:t>
              </w:r>
            </w:ins>
            <w:proofErr w:type="spellStart"/>
            <w:ins w:id="1245" w:author="Yahia Jad" w:date="2019-12-02T19:21:00Z">
              <w:r w:rsidR="00835A9A">
                <w:rPr>
                  <w:b/>
                </w:rPr>
                <w:t>book</w:t>
              </w:r>
            </w:ins>
            <w:del w:id="1246" w:author="Yahia Jad" w:date="2019-12-02T19:21:00Z">
              <w:r w:rsidDel="00835A9A">
                <w:rPr>
                  <w:b/>
                </w:rPr>
                <w:delText>get</w:delText>
              </w:r>
            </w:del>
            <w:r>
              <w:rPr>
                <w:b/>
              </w:rPr>
              <w:t>page</w:t>
            </w:r>
            <w:proofErr w:type="spellEnd"/>
            <w:r>
              <w:t>/{</w:t>
            </w:r>
            <w:proofErr w:type="spellStart"/>
            <w:r>
              <w:rPr>
                <w:b/>
              </w:rPr>
              <w:t>bookid</w:t>
            </w:r>
            <w:proofErr w:type="spellEnd"/>
            <w:r>
              <w:t>}/{</w:t>
            </w:r>
            <w:proofErr w:type="spellStart"/>
            <w:ins w:id="1247" w:author="Yahia Jad" w:date="2019-12-03T12:19:00Z">
              <w:r w:rsidR="00CA0EE6">
                <w:t>page</w:t>
              </w:r>
            </w:ins>
            <w:r>
              <w:rPr>
                <w:b/>
              </w:rPr>
              <w:t>id</w:t>
            </w:r>
            <w:proofErr w:type="spellEnd"/>
            <w:r>
              <w:t>}</w:t>
            </w:r>
          </w:p>
        </w:tc>
      </w:tr>
      <w:tr w:rsidR="00B619E6" w14:paraId="16D0DE38" w14:textId="77777777" w:rsidTr="00990B3A">
        <w:tc>
          <w:tcPr>
            <w:tcW w:w="1410" w:type="dxa"/>
            <w:shd w:val="clear" w:color="auto" w:fill="C9DAF8"/>
            <w:tcMar>
              <w:top w:w="100" w:type="dxa"/>
              <w:left w:w="100" w:type="dxa"/>
              <w:bottom w:w="100" w:type="dxa"/>
              <w:right w:w="100" w:type="dxa"/>
            </w:tcMar>
            <w:tcPrChange w:id="1248" w:author="Yahia Jad" w:date="2019-12-03T17:54:00Z">
              <w:tcPr>
                <w:tcW w:w="2385" w:type="dxa"/>
                <w:shd w:val="clear" w:color="auto" w:fill="C9DAF8"/>
                <w:tcMar>
                  <w:top w:w="100" w:type="dxa"/>
                  <w:left w:w="100" w:type="dxa"/>
                  <w:bottom w:w="100" w:type="dxa"/>
                  <w:right w:w="100" w:type="dxa"/>
                </w:tcMar>
              </w:tcPr>
            </w:tcPrChange>
          </w:tcPr>
          <w:p w14:paraId="38691BE8" w14:textId="77777777" w:rsidR="00B619E6" w:rsidRDefault="003E63A7">
            <w:pPr>
              <w:widowControl w:val="0"/>
              <w:pBdr>
                <w:top w:val="nil"/>
                <w:left w:val="nil"/>
                <w:bottom w:val="nil"/>
                <w:right w:val="nil"/>
                <w:between w:val="nil"/>
              </w:pBdr>
              <w:spacing w:line="240" w:lineRule="auto"/>
              <w:jc w:val="left"/>
              <w:rPr>
                <w:b/>
              </w:rPr>
            </w:pPr>
            <w:r>
              <w:rPr>
                <w:b/>
              </w:rPr>
              <w:t>POST Parameters</w:t>
            </w:r>
          </w:p>
        </w:tc>
        <w:tc>
          <w:tcPr>
            <w:tcW w:w="7946" w:type="dxa"/>
            <w:shd w:val="clear" w:color="auto" w:fill="auto"/>
            <w:tcMar>
              <w:top w:w="100" w:type="dxa"/>
              <w:left w:w="100" w:type="dxa"/>
              <w:bottom w:w="100" w:type="dxa"/>
              <w:right w:w="100" w:type="dxa"/>
            </w:tcMar>
            <w:tcPrChange w:id="1249" w:author="Yahia Jad" w:date="2019-12-03T17:54:00Z">
              <w:tcPr>
                <w:tcW w:w="6975" w:type="dxa"/>
                <w:shd w:val="clear" w:color="auto" w:fill="auto"/>
                <w:tcMar>
                  <w:top w:w="100" w:type="dxa"/>
                  <w:left w:w="100" w:type="dxa"/>
                  <w:bottom w:w="100" w:type="dxa"/>
                  <w:right w:w="100" w:type="dxa"/>
                </w:tcMar>
              </w:tcPr>
            </w:tcPrChange>
          </w:tcPr>
          <w:p w14:paraId="33607763" w14:textId="77777777" w:rsidR="00B619E6" w:rsidRDefault="003E63A7">
            <w:pPr>
              <w:pBdr>
                <w:top w:val="nil"/>
                <w:left w:val="nil"/>
                <w:bottom w:val="nil"/>
                <w:right w:val="nil"/>
                <w:between w:val="nil"/>
              </w:pBdr>
            </w:pPr>
            <w:r>
              <w:t xml:space="preserve">{} </w:t>
            </w:r>
          </w:p>
        </w:tc>
      </w:tr>
      <w:tr w:rsidR="00B619E6" w:rsidDel="00185D75" w14:paraId="05681F90" w14:textId="6CBDBE2E" w:rsidTr="00990B3A">
        <w:trPr>
          <w:del w:id="1250" w:author="Yahia Jad" w:date="2019-12-03T17:34:00Z"/>
        </w:trPr>
        <w:tc>
          <w:tcPr>
            <w:tcW w:w="1410" w:type="dxa"/>
            <w:shd w:val="clear" w:color="auto" w:fill="C9DAF8"/>
            <w:tcMar>
              <w:top w:w="100" w:type="dxa"/>
              <w:left w:w="100" w:type="dxa"/>
              <w:bottom w:w="100" w:type="dxa"/>
              <w:right w:w="100" w:type="dxa"/>
            </w:tcMar>
            <w:tcPrChange w:id="1251" w:author="Yahia Jad" w:date="2019-12-03T17:54:00Z">
              <w:tcPr>
                <w:tcW w:w="2385" w:type="dxa"/>
                <w:shd w:val="clear" w:color="auto" w:fill="C9DAF8"/>
                <w:tcMar>
                  <w:top w:w="100" w:type="dxa"/>
                  <w:left w:w="100" w:type="dxa"/>
                  <w:bottom w:w="100" w:type="dxa"/>
                  <w:right w:w="100" w:type="dxa"/>
                </w:tcMar>
              </w:tcPr>
            </w:tcPrChange>
          </w:tcPr>
          <w:p w14:paraId="65E9C83C" w14:textId="700ACAAF" w:rsidR="00B619E6" w:rsidDel="00185D75" w:rsidRDefault="00B619E6">
            <w:pPr>
              <w:pBdr>
                <w:top w:val="nil"/>
                <w:left w:val="nil"/>
                <w:bottom w:val="nil"/>
                <w:right w:val="nil"/>
                <w:between w:val="nil"/>
              </w:pBdr>
              <w:rPr>
                <w:del w:id="1252" w:author="Yahia Jad" w:date="2019-12-03T17:34:00Z"/>
                <w:b/>
              </w:rPr>
            </w:pPr>
          </w:p>
        </w:tc>
        <w:tc>
          <w:tcPr>
            <w:tcW w:w="7946" w:type="dxa"/>
            <w:shd w:val="clear" w:color="auto" w:fill="auto"/>
            <w:tcMar>
              <w:top w:w="100" w:type="dxa"/>
              <w:left w:w="100" w:type="dxa"/>
              <w:bottom w:w="100" w:type="dxa"/>
              <w:right w:w="100" w:type="dxa"/>
            </w:tcMar>
            <w:tcPrChange w:id="1253" w:author="Yahia Jad" w:date="2019-12-03T17:54:00Z">
              <w:tcPr>
                <w:tcW w:w="6975" w:type="dxa"/>
                <w:shd w:val="clear" w:color="auto" w:fill="auto"/>
                <w:tcMar>
                  <w:top w:w="100" w:type="dxa"/>
                  <w:left w:w="100" w:type="dxa"/>
                  <w:bottom w:w="100" w:type="dxa"/>
                  <w:right w:w="100" w:type="dxa"/>
                </w:tcMar>
              </w:tcPr>
            </w:tcPrChange>
          </w:tcPr>
          <w:p w14:paraId="54B380FC" w14:textId="690E82D3" w:rsidR="00B619E6" w:rsidDel="00185D75" w:rsidRDefault="00B619E6">
            <w:pPr>
              <w:pBdr>
                <w:top w:val="nil"/>
                <w:left w:val="nil"/>
                <w:bottom w:val="nil"/>
                <w:right w:val="nil"/>
                <w:between w:val="nil"/>
              </w:pBdr>
              <w:rPr>
                <w:del w:id="1254" w:author="Yahia Jad" w:date="2019-12-03T17:34:00Z"/>
              </w:rPr>
            </w:pPr>
          </w:p>
        </w:tc>
      </w:tr>
      <w:tr w:rsidR="00B619E6" w14:paraId="5FCAC500" w14:textId="77777777" w:rsidTr="00990B3A">
        <w:tc>
          <w:tcPr>
            <w:tcW w:w="1410" w:type="dxa"/>
            <w:shd w:val="clear" w:color="auto" w:fill="C9DAF8"/>
            <w:tcMar>
              <w:top w:w="100" w:type="dxa"/>
              <w:left w:w="100" w:type="dxa"/>
              <w:bottom w:w="100" w:type="dxa"/>
              <w:right w:w="100" w:type="dxa"/>
            </w:tcMar>
            <w:tcPrChange w:id="1255" w:author="Yahia Jad" w:date="2019-12-03T17:54:00Z">
              <w:tcPr>
                <w:tcW w:w="2385" w:type="dxa"/>
                <w:shd w:val="clear" w:color="auto" w:fill="C9DAF8"/>
                <w:tcMar>
                  <w:top w:w="100" w:type="dxa"/>
                  <w:left w:w="100" w:type="dxa"/>
                  <w:bottom w:w="100" w:type="dxa"/>
                  <w:right w:w="100" w:type="dxa"/>
                </w:tcMar>
              </w:tcPr>
            </w:tcPrChange>
          </w:tcPr>
          <w:p w14:paraId="068F8CE4" w14:textId="77777777" w:rsidR="00B619E6" w:rsidRDefault="003E63A7">
            <w:pPr>
              <w:pBdr>
                <w:top w:val="nil"/>
                <w:left w:val="nil"/>
                <w:bottom w:val="nil"/>
                <w:right w:val="nil"/>
                <w:between w:val="nil"/>
              </w:pBdr>
              <w:rPr>
                <w:b/>
              </w:rPr>
            </w:pPr>
            <w:r>
              <w:rPr>
                <w:b/>
              </w:rPr>
              <w:t>Output Structure</w:t>
            </w:r>
          </w:p>
        </w:tc>
        <w:tc>
          <w:tcPr>
            <w:tcW w:w="7946" w:type="dxa"/>
            <w:shd w:val="clear" w:color="auto" w:fill="auto"/>
            <w:tcMar>
              <w:top w:w="100" w:type="dxa"/>
              <w:left w:w="100" w:type="dxa"/>
              <w:bottom w:w="100" w:type="dxa"/>
              <w:right w:w="100" w:type="dxa"/>
            </w:tcMar>
            <w:tcPrChange w:id="1256" w:author="Yahia Jad" w:date="2019-12-03T17:54:00Z">
              <w:tcPr>
                <w:tcW w:w="6975" w:type="dxa"/>
                <w:shd w:val="clear" w:color="auto" w:fill="auto"/>
                <w:tcMar>
                  <w:top w:w="100" w:type="dxa"/>
                  <w:left w:w="100" w:type="dxa"/>
                  <w:bottom w:w="100" w:type="dxa"/>
                  <w:right w:w="100" w:type="dxa"/>
                </w:tcMar>
              </w:tcPr>
            </w:tcPrChange>
          </w:tcPr>
          <w:p w14:paraId="4C1CB56F" w14:textId="77777777" w:rsidR="00B619E6" w:rsidRPr="00185D75" w:rsidRDefault="003E63A7" w:rsidP="00185D75">
            <w:pPr>
              <w:pStyle w:val="NoSpacing"/>
              <w:rPr>
                <w:sz w:val="20"/>
                <w:szCs w:val="20"/>
                <w:rPrChange w:id="1257" w:author="Yahia Jad" w:date="2019-12-03T17:34:00Z">
                  <w:rPr/>
                </w:rPrChange>
              </w:rPr>
              <w:pPrChange w:id="1258" w:author="Yahia Jad" w:date="2019-12-03T17:34:00Z">
                <w:pPr>
                  <w:pBdr>
                    <w:top w:val="nil"/>
                    <w:left w:val="nil"/>
                    <w:bottom w:val="nil"/>
                    <w:right w:val="nil"/>
                    <w:between w:val="nil"/>
                  </w:pBdr>
                </w:pPr>
              </w:pPrChange>
            </w:pPr>
            <w:r w:rsidRPr="00185D75">
              <w:rPr>
                <w:sz w:val="20"/>
                <w:szCs w:val="20"/>
                <w:rPrChange w:id="1259" w:author="Yahia Jad" w:date="2019-12-03T17:34:00Z">
                  <w:rPr/>
                </w:rPrChange>
              </w:rPr>
              <w:t>{</w:t>
            </w:r>
          </w:p>
          <w:p w14:paraId="04693C6B" w14:textId="77777777" w:rsidR="00B619E6" w:rsidRPr="00185D75" w:rsidRDefault="003E63A7" w:rsidP="00185D75">
            <w:pPr>
              <w:pStyle w:val="NoSpacing"/>
              <w:rPr>
                <w:sz w:val="20"/>
                <w:szCs w:val="20"/>
                <w:rPrChange w:id="1260" w:author="Yahia Jad" w:date="2019-12-03T17:34:00Z">
                  <w:rPr/>
                </w:rPrChange>
              </w:rPr>
              <w:pPrChange w:id="1261" w:author="Yahia Jad" w:date="2019-12-03T17:34:00Z">
                <w:pPr>
                  <w:pBdr>
                    <w:top w:val="nil"/>
                    <w:left w:val="nil"/>
                    <w:bottom w:val="nil"/>
                    <w:right w:val="nil"/>
                    <w:between w:val="nil"/>
                  </w:pBdr>
                  <w:ind w:left="720"/>
                </w:pPr>
              </w:pPrChange>
            </w:pPr>
            <w:r w:rsidRPr="00185D75">
              <w:rPr>
                <w:sz w:val="20"/>
                <w:szCs w:val="20"/>
                <w:rPrChange w:id="1262" w:author="Yahia Jad" w:date="2019-12-03T17:34:00Z">
                  <w:rPr/>
                </w:rPrChange>
              </w:rPr>
              <w:t>"</w:t>
            </w:r>
            <w:r w:rsidRPr="00185D75">
              <w:rPr>
                <w:b/>
                <w:sz w:val="20"/>
                <w:szCs w:val="20"/>
                <w:rPrChange w:id="1263" w:author="Yahia Jad" w:date="2019-12-03T17:34:00Z">
                  <w:rPr>
                    <w:b/>
                  </w:rPr>
                </w:rPrChange>
              </w:rPr>
              <w:t>page</w:t>
            </w:r>
            <w:r w:rsidRPr="00185D75">
              <w:rPr>
                <w:sz w:val="20"/>
                <w:szCs w:val="20"/>
                <w:rPrChange w:id="1264" w:author="Yahia Jad" w:date="2019-12-03T17:34:00Z">
                  <w:rPr/>
                </w:rPrChange>
              </w:rPr>
              <w:t>": string,</w:t>
            </w:r>
          </w:p>
          <w:p w14:paraId="543F8739" w14:textId="77777777" w:rsidR="00B619E6" w:rsidRPr="00185D75" w:rsidRDefault="003E63A7" w:rsidP="00185D75">
            <w:pPr>
              <w:pStyle w:val="NoSpacing"/>
              <w:rPr>
                <w:sz w:val="20"/>
                <w:szCs w:val="20"/>
                <w:rPrChange w:id="1265" w:author="Yahia Jad" w:date="2019-12-03T17:34:00Z">
                  <w:rPr/>
                </w:rPrChange>
              </w:rPr>
              <w:pPrChange w:id="1266" w:author="Yahia Jad" w:date="2019-12-03T17:34:00Z">
                <w:pPr>
                  <w:pBdr>
                    <w:top w:val="nil"/>
                    <w:left w:val="nil"/>
                    <w:bottom w:val="nil"/>
                    <w:right w:val="nil"/>
                    <w:between w:val="nil"/>
                  </w:pBdr>
                  <w:ind w:left="720"/>
                </w:pPr>
              </w:pPrChange>
            </w:pPr>
            <w:r w:rsidRPr="00185D75">
              <w:rPr>
                <w:sz w:val="20"/>
                <w:szCs w:val="20"/>
                <w:rPrChange w:id="1267" w:author="Yahia Jad" w:date="2019-12-03T17:34:00Z">
                  <w:rPr/>
                </w:rPrChange>
              </w:rPr>
              <w:t>"</w:t>
            </w:r>
            <w:proofErr w:type="spellStart"/>
            <w:r w:rsidRPr="00185D75">
              <w:rPr>
                <w:b/>
                <w:sz w:val="20"/>
                <w:szCs w:val="20"/>
                <w:rPrChange w:id="1268" w:author="Yahia Jad" w:date="2019-12-03T17:34:00Z">
                  <w:rPr>
                    <w:b/>
                  </w:rPr>
                </w:rPrChange>
              </w:rPr>
              <w:t>pageid</w:t>
            </w:r>
            <w:proofErr w:type="spellEnd"/>
            <w:r w:rsidRPr="00185D75">
              <w:rPr>
                <w:sz w:val="20"/>
                <w:szCs w:val="20"/>
                <w:rPrChange w:id="1269" w:author="Yahia Jad" w:date="2019-12-03T17:34:00Z">
                  <w:rPr/>
                </w:rPrChange>
              </w:rPr>
              <w:t>": int,</w:t>
            </w:r>
          </w:p>
          <w:p w14:paraId="243371F2" w14:textId="77777777" w:rsidR="00B619E6" w:rsidRPr="00185D75" w:rsidRDefault="003E63A7" w:rsidP="00185D75">
            <w:pPr>
              <w:pStyle w:val="NoSpacing"/>
              <w:rPr>
                <w:sz w:val="20"/>
                <w:szCs w:val="20"/>
                <w:rPrChange w:id="1270" w:author="Yahia Jad" w:date="2019-12-03T17:34:00Z">
                  <w:rPr/>
                </w:rPrChange>
              </w:rPr>
              <w:pPrChange w:id="1271" w:author="Yahia Jad" w:date="2019-12-03T17:34:00Z">
                <w:pPr>
                  <w:pBdr>
                    <w:top w:val="nil"/>
                    <w:left w:val="nil"/>
                    <w:bottom w:val="nil"/>
                    <w:right w:val="nil"/>
                    <w:between w:val="nil"/>
                  </w:pBdr>
                  <w:ind w:left="720"/>
                </w:pPr>
              </w:pPrChange>
            </w:pPr>
            <w:r w:rsidRPr="00185D75">
              <w:rPr>
                <w:sz w:val="20"/>
                <w:szCs w:val="20"/>
                <w:rPrChange w:id="1272" w:author="Yahia Jad" w:date="2019-12-03T17:34:00Z">
                  <w:rPr/>
                </w:rPrChange>
              </w:rPr>
              <w:t>"</w:t>
            </w:r>
            <w:proofErr w:type="spellStart"/>
            <w:r w:rsidRPr="00185D75">
              <w:rPr>
                <w:b/>
                <w:sz w:val="20"/>
                <w:szCs w:val="20"/>
                <w:rPrChange w:id="1273" w:author="Yahia Jad" w:date="2019-12-03T17:34:00Z">
                  <w:rPr>
                    <w:b/>
                  </w:rPr>
                </w:rPrChange>
              </w:rPr>
              <w:t>partnumber</w:t>
            </w:r>
            <w:proofErr w:type="spellEnd"/>
            <w:r w:rsidRPr="00185D75">
              <w:rPr>
                <w:sz w:val="20"/>
                <w:szCs w:val="20"/>
                <w:rPrChange w:id="1274" w:author="Yahia Jad" w:date="2019-12-03T17:34:00Z">
                  <w:rPr/>
                </w:rPrChange>
              </w:rPr>
              <w:t>": int,</w:t>
            </w:r>
          </w:p>
          <w:p w14:paraId="64A71B64" w14:textId="77777777" w:rsidR="00B619E6" w:rsidRPr="00185D75" w:rsidRDefault="003E63A7" w:rsidP="00185D75">
            <w:pPr>
              <w:pStyle w:val="NoSpacing"/>
              <w:rPr>
                <w:sz w:val="20"/>
                <w:szCs w:val="20"/>
                <w:rPrChange w:id="1275" w:author="Yahia Jad" w:date="2019-12-03T17:34:00Z">
                  <w:rPr/>
                </w:rPrChange>
              </w:rPr>
              <w:pPrChange w:id="1276" w:author="Yahia Jad" w:date="2019-12-03T17:34:00Z">
                <w:pPr>
                  <w:pBdr>
                    <w:top w:val="nil"/>
                    <w:left w:val="nil"/>
                    <w:bottom w:val="nil"/>
                    <w:right w:val="nil"/>
                    <w:between w:val="nil"/>
                  </w:pBdr>
                  <w:ind w:left="720"/>
                </w:pPr>
              </w:pPrChange>
            </w:pPr>
            <w:r w:rsidRPr="00185D75">
              <w:rPr>
                <w:sz w:val="20"/>
                <w:szCs w:val="20"/>
                <w:rPrChange w:id="1277" w:author="Yahia Jad" w:date="2019-12-03T17:34:00Z">
                  <w:rPr/>
                </w:rPrChange>
              </w:rPr>
              <w:t>"</w:t>
            </w:r>
            <w:proofErr w:type="spellStart"/>
            <w:r w:rsidRPr="00185D75">
              <w:rPr>
                <w:b/>
                <w:sz w:val="20"/>
                <w:szCs w:val="20"/>
                <w:rPrChange w:id="1278" w:author="Yahia Jad" w:date="2019-12-03T17:34:00Z">
                  <w:rPr>
                    <w:b/>
                  </w:rPr>
                </w:rPrChange>
              </w:rPr>
              <w:t>pagenumber</w:t>
            </w:r>
            <w:proofErr w:type="spellEnd"/>
            <w:r w:rsidRPr="00185D75">
              <w:rPr>
                <w:sz w:val="20"/>
                <w:szCs w:val="20"/>
                <w:rPrChange w:id="1279" w:author="Yahia Jad" w:date="2019-12-03T17:34:00Z">
                  <w:rPr/>
                </w:rPrChange>
              </w:rPr>
              <w:t>": int,</w:t>
            </w:r>
          </w:p>
          <w:p w14:paraId="79D2BA4B" w14:textId="77777777" w:rsidR="00B619E6" w:rsidRPr="00185D75" w:rsidRDefault="003E63A7" w:rsidP="00185D75">
            <w:pPr>
              <w:pStyle w:val="NoSpacing"/>
              <w:rPr>
                <w:sz w:val="20"/>
                <w:szCs w:val="20"/>
                <w:rPrChange w:id="1280" w:author="Yahia Jad" w:date="2019-12-03T17:34:00Z">
                  <w:rPr/>
                </w:rPrChange>
              </w:rPr>
              <w:pPrChange w:id="1281" w:author="Yahia Jad" w:date="2019-12-03T17:34:00Z">
                <w:pPr>
                  <w:pBdr>
                    <w:top w:val="nil"/>
                    <w:left w:val="nil"/>
                    <w:bottom w:val="nil"/>
                    <w:right w:val="nil"/>
                    <w:between w:val="nil"/>
                  </w:pBdr>
                  <w:ind w:left="720"/>
                </w:pPr>
              </w:pPrChange>
            </w:pPr>
            <w:r w:rsidRPr="00185D75">
              <w:rPr>
                <w:sz w:val="20"/>
                <w:szCs w:val="20"/>
                <w:rPrChange w:id="1282" w:author="Yahia Jad" w:date="2019-12-03T17:34:00Z">
                  <w:rPr/>
                </w:rPrChange>
              </w:rPr>
              <w:t>"</w:t>
            </w:r>
            <w:proofErr w:type="spellStart"/>
            <w:r w:rsidRPr="00185D75">
              <w:rPr>
                <w:b/>
                <w:sz w:val="20"/>
                <w:szCs w:val="20"/>
                <w:rPrChange w:id="1283" w:author="Yahia Jad" w:date="2019-12-03T17:34:00Z">
                  <w:rPr>
                    <w:b/>
                  </w:rPr>
                </w:rPrChange>
              </w:rPr>
              <w:t>firstpagenumber</w:t>
            </w:r>
            <w:proofErr w:type="spellEnd"/>
            <w:r w:rsidRPr="00185D75">
              <w:rPr>
                <w:sz w:val="20"/>
                <w:szCs w:val="20"/>
                <w:rPrChange w:id="1284" w:author="Yahia Jad" w:date="2019-12-03T17:34:00Z">
                  <w:rPr/>
                </w:rPrChange>
              </w:rPr>
              <w:t>": int,</w:t>
            </w:r>
          </w:p>
          <w:p w14:paraId="2441CFD3" w14:textId="77777777" w:rsidR="00B619E6" w:rsidRPr="00185D75" w:rsidRDefault="003E63A7" w:rsidP="00185D75">
            <w:pPr>
              <w:pStyle w:val="NoSpacing"/>
              <w:rPr>
                <w:sz w:val="20"/>
                <w:szCs w:val="20"/>
                <w:rPrChange w:id="1285" w:author="Yahia Jad" w:date="2019-12-03T17:34:00Z">
                  <w:rPr/>
                </w:rPrChange>
              </w:rPr>
              <w:pPrChange w:id="1286" w:author="Yahia Jad" w:date="2019-12-03T17:34:00Z">
                <w:pPr>
                  <w:pBdr>
                    <w:top w:val="nil"/>
                    <w:left w:val="nil"/>
                    <w:bottom w:val="nil"/>
                    <w:right w:val="nil"/>
                    <w:between w:val="nil"/>
                  </w:pBdr>
                  <w:ind w:left="720"/>
                </w:pPr>
              </w:pPrChange>
            </w:pPr>
            <w:r w:rsidRPr="00185D75">
              <w:rPr>
                <w:sz w:val="20"/>
                <w:szCs w:val="20"/>
                <w:rPrChange w:id="1287" w:author="Yahia Jad" w:date="2019-12-03T17:34:00Z">
                  <w:rPr/>
                </w:rPrChange>
              </w:rPr>
              <w:t>"</w:t>
            </w:r>
            <w:proofErr w:type="spellStart"/>
            <w:r w:rsidRPr="00185D75">
              <w:rPr>
                <w:b/>
                <w:sz w:val="20"/>
                <w:szCs w:val="20"/>
                <w:rPrChange w:id="1288" w:author="Yahia Jad" w:date="2019-12-03T17:34:00Z">
                  <w:rPr>
                    <w:b/>
                  </w:rPr>
                </w:rPrChange>
              </w:rPr>
              <w:t>previouspagenumber</w:t>
            </w:r>
            <w:proofErr w:type="spellEnd"/>
            <w:r w:rsidRPr="00185D75">
              <w:rPr>
                <w:sz w:val="20"/>
                <w:szCs w:val="20"/>
                <w:rPrChange w:id="1289" w:author="Yahia Jad" w:date="2019-12-03T17:34:00Z">
                  <w:rPr/>
                </w:rPrChange>
              </w:rPr>
              <w:t>": int,</w:t>
            </w:r>
          </w:p>
          <w:p w14:paraId="0BCE9FCE" w14:textId="77777777" w:rsidR="00B619E6" w:rsidRPr="00185D75" w:rsidRDefault="003E63A7" w:rsidP="00185D75">
            <w:pPr>
              <w:pStyle w:val="NoSpacing"/>
              <w:rPr>
                <w:sz w:val="20"/>
                <w:szCs w:val="20"/>
                <w:rPrChange w:id="1290" w:author="Yahia Jad" w:date="2019-12-03T17:34:00Z">
                  <w:rPr/>
                </w:rPrChange>
              </w:rPr>
              <w:pPrChange w:id="1291" w:author="Yahia Jad" w:date="2019-12-03T17:34:00Z">
                <w:pPr>
                  <w:pBdr>
                    <w:top w:val="nil"/>
                    <w:left w:val="nil"/>
                    <w:bottom w:val="nil"/>
                    <w:right w:val="nil"/>
                    <w:between w:val="nil"/>
                  </w:pBdr>
                  <w:ind w:left="720"/>
                </w:pPr>
              </w:pPrChange>
            </w:pPr>
            <w:r w:rsidRPr="00185D75">
              <w:rPr>
                <w:sz w:val="20"/>
                <w:szCs w:val="20"/>
                <w:rPrChange w:id="1292" w:author="Yahia Jad" w:date="2019-12-03T17:34:00Z">
                  <w:rPr/>
                </w:rPrChange>
              </w:rPr>
              <w:t>"</w:t>
            </w:r>
            <w:proofErr w:type="spellStart"/>
            <w:r w:rsidRPr="00185D75">
              <w:rPr>
                <w:b/>
                <w:sz w:val="20"/>
                <w:szCs w:val="20"/>
                <w:rPrChange w:id="1293" w:author="Yahia Jad" w:date="2019-12-03T17:34:00Z">
                  <w:rPr>
                    <w:b/>
                  </w:rPr>
                </w:rPrChange>
              </w:rPr>
              <w:t>nextpagenumber</w:t>
            </w:r>
            <w:proofErr w:type="spellEnd"/>
            <w:r w:rsidRPr="00185D75">
              <w:rPr>
                <w:sz w:val="20"/>
                <w:szCs w:val="20"/>
                <w:rPrChange w:id="1294" w:author="Yahia Jad" w:date="2019-12-03T17:34:00Z">
                  <w:rPr/>
                </w:rPrChange>
              </w:rPr>
              <w:t>": int,</w:t>
            </w:r>
          </w:p>
          <w:p w14:paraId="10D566A0" w14:textId="77777777" w:rsidR="00B619E6" w:rsidRPr="00185D75" w:rsidRDefault="003E63A7" w:rsidP="00185D75">
            <w:pPr>
              <w:pStyle w:val="NoSpacing"/>
              <w:rPr>
                <w:sz w:val="20"/>
                <w:szCs w:val="20"/>
                <w:rPrChange w:id="1295" w:author="Yahia Jad" w:date="2019-12-03T17:34:00Z">
                  <w:rPr/>
                </w:rPrChange>
              </w:rPr>
              <w:pPrChange w:id="1296" w:author="Yahia Jad" w:date="2019-12-03T17:34:00Z">
                <w:pPr>
                  <w:pBdr>
                    <w:top w:val="nil"/>
                    <w:left w:val="nil"/>
                    <w:bottom w:val="nil"/>
                    <w:right w:val="nil"/>
                    <w:between w:val="nil"/>
                  </w:pBdr>
                  <w:ind w:left="720"/>
                </w:pPr>
              </w:pPrChange>
            </w:pPr>
            <w:r w:rsidRPr="00185D75">
              <w:rPr>
                <w:sz w:val="20"/>
                <w:szCs w:val="20"/>
                <w:rPrChange w:id="1297" w:author="Yahia Jad" w:date="2019-12-03T17:34:00Z">
                  <w:rPr/>
                </w:rPrChange>
              </w:rPr>
              <w:t>"</w:t>
            </w:r>
            <w:proofErr w:type="spellStart"/>
            <w:r w:rsidRPr="00185D75">
              <w:rPr>
                <w:b/>
                <w:sz w:val="20"/>
                <w:szCs w:val="20"/>
                <w:rPrChange w:id="1298" w:author="Yahia Jad" w:date="2019-12-03T17:34:00Z">
                  <w:rPr>
                    <w:b/>
                  </w:rPr>
                </w:rPrChange>
              </w:rPr>
              <w:t>lastpagenumber</w:t>
            </w:r>
            <w:proofErr w:type="spellEnd"/>
            <w:r w:rsidRPr="00185D75">
              <w:rPr>
                <w:sz w:val="20"/>
                <w:szCs w:val="20"/>
                <w:rPrChange w:id="1299" w:author="Yahia Jad" w:date="2019-12-03T17:34:00Z">
                  <w:rPr/>
                </w:rPrChange>
              </w:rPr>
              <w:t>": int</w:t>
            </w:r>
          </w:p>
          <w:p w14:paraId="65CEB1DC" w14:textId="77777777" w:rsidR="00B619E6" w:rsidRPr="00185D75" w:rsidRDefault="003E63A7" w:rsidP="00185D75">
            <w:pPr>
              <w:pStyle w:val="NoSpacing"/>
              <w:rPr>
                <w:sz w:val="20"/>
                <w:szCs w:val="20"/>
                <w:rPrChange w:id="1300" w:author="Yahia Jad" w:date="2019-12-03T17:34:00Z">
                  <w:rPr/>
                </w:rPrChange>
              </w:rPr>
              <w:pPrChange w:id="1301" w:author="Yahia Jad" w:date="2019-12-03T17:34:00Z">
                <w:pPr>
                  <w:pBdr>
                    <w:top w:val="nil"/>
                    <w:left w:val="nil"/>
                    <w:bottom w:val="nil"/>
                    <w:right w:val="nil"/>
                    <w:between w:val="nil"/>
                  </w:pBdr>
                </w:pPr>
              </w:pPrChange>
            </w:pPr>
            <w:r w:rsidRPr="00185D75">
              <w:rPr>
                <w:sz w:val="20"/>
                <w:szCs w:val="20"/>
                <w:rPrChange w:id="1302" w:author="Yahia Jad" w:date="2019-12-03T17:34:00Z">
                  <w:rPr/>
                </w:rPrChange>
              </w:rPr>
              <w:t>}</w:t>
            </w:r>
          </w:p>
          <w:p w14:paraId="458A256E" w14:textId="77777777" w:rsidR="00B619E6" w:rsidRPr="00185D75" w:rsidRDefault="003E63A7" w:rsidP="00185D75">
            <w:pPr>
              <w:pStyle w:val="NoSpacing"/>
              <w:rPr>
                <w:sz w:val="20"/>
                <w:szCs w:val="20"/>
                <w:rPrChange w:id="1303" w:author="Yahia Jad" w:date="2019-12-03T17:34:00Z">
                  <w:rPr/>
                </w:rPrChange>
              </w:rPr>
              <w:pPrChange w:id="1304" w:author="Yahia Jad" w:date="2019-12-03T17:34:00Z">
                <w:pPr>
                  <w:pBdr>
                    <w:top w:val="nil"/>
                    <w:left w:val="nil"/>
                    <w:bottom w:val="nil"/>
                    <w:right w:val="nil"/>
                    <w:between w:val="nil"/>
                  </w:pBdr>
                </w:pPr>
              </w:pPrChange>
            </w:pPr>
            <w:r w:rsidRPr="00185D75">
              <w:rPr>
                <w:sz w:val="20"/>
                <w:szCs w:val="20"/>
                <w:rPrChange w:id="1305" w:author="Yahia Jad" w:date="2019-12-03T17:34:00Z">
                  <w:rPr/>
                </w:rPrChange>
              </w:rPr>
              <w:t>or {"</w:t>
            </w:r>
            <w:r w:rsidRPr="00185D75">
              <w:rPr>
                <w:b/>
                <w:sz w:val="20"/>
                <w:szCs w:val="20"/>
                <w:rPrChange w:id="1306" w:author="Yahia Jad" w:date="2019-12-03T17:34:00Z">
                  <w:rPr>
                    <w:b/>
                  </w:rPr>
                </w:rPrChange>
              </w:rPr>
              <w:t>response</w:t>
            </w:r>
            <w:r w:rsidRPr="00185D75">
              <w:rPr>
                <w:sz w:val="20"/>
                <w:szCs w:val="20"/>
                <w:rPrChange w:id="1307" w:author="Yahia Jad" w:date="2019-12-03T17:34:00Z">
                  <w:rPr/>
                </w:rPrChange>
              </w:rPr>
              <w:t>": 0, "</w:t>
            </w:r>
            <w:r w:rsidRPr="00185D75">
              <w:rPr>
                <w:b/>
                <w:sz w:val="20"/>
                <w:szCs w:val="20"/>
                <w:rPrChange w:id="1308" w:author="Yahia Jad" w:date="2019-12-03T17:34:00Z">
                  <w:rPr>
                    <w:b/>
                  </w:rPr>
                </w:rPrChange>
              </w:rPr>
              <w:t>reason</w:t>
            </w:r>
            <w:r w:rsidRPr="00185D75">
              <w:rPr>
                <w:sz w:val="20"/>
                <w:szCs w:val="20"/>
                <w:rPrChange w:id="1309" w:author="Yahia Jad" w:date="2019-12-03T17:34:00Z">
                  <w:rPr/>
                </w:rPrChange>
              </w:rPr>
              <w:t>": "reason"}</w:t>
            </w:r>
          </w:p>
        </w:tc>
      </w:tr>
      <w:tr w:rsidR="00B619E6" w14:paraId="4842C0BD" w14:textId="77777777" w:rsidTr="00990B3A">
        <w:trPr>
          <w:trHeight w:val="440"/>
          <w:trPrChange w:id="1310" w:author="Yahia Jad" w:date="2019-12-03T17:54:00Z">
            <w:trPr>
              <w:trHeight w:val="440"/>
            </w:trPr>
          </w:trPrChange>
        </w:trPr>
        <w:tc>
          <w:tcPr>
            <w:tcW w:w="1410" w:type="dxa"/>
            <w:vMerge w:val="restart"/>
            <w:shd w:val="clear" w:color="auto" w:fill="C9DAF8"/>
            <w:tcMar>
              <w:top w:w="100" w:type="dxa"/>
              <w:left w:w="100" w:type="dxa"/>
              <w:bottom w:w="100" w:type="dxa"/>
              <w:right w:w="100" w:type="dxa"/>
            </w:tcMar>
            <w:tcPrChange w:id="1311" w:author="Yahia Jad" w:date="2019-12-03T17:54:00Z">
              <w:tcPr>
                <w:tcW w:w="2385" w:type="dxa"/>
                <w:vMerge w:val="restart"/>
                <w:shd w:val="clear" w:color="auto" w:fill="C9DAF8"/>
                <w:tcMar>
                  <w:top w:w="100" w:type="dxa"/>
                  <w:left w:w="100" w:type="dxa"/>
                  <w:bottom w:w="100" w:type="dxa"/>
                  <w:right w:w="100" w:type="dxa"/>
                </w:tcMar>
              </w:tcPr>
            </w:tcPrChange>
          </w:tcPr>
          <w:p w14:paraId="00F47B41" w14:textId="77777777" w:rsidR="00B619E6" w:rsidRDefault="003E63A7">
            <w:pPr>
              <w:pBdr>
                <w:top w:val="nil"/>
                <w:left w:val="nil"/>
                <w:bottom w:val="nil"/>
                <w:right w:val="nil"/>
                <w:between w:val="nil"/>
              </w:pBdr>
              <w:rPr>
                <w:b/>
              </w:rPr>
            </w:pPr>
            <w:r>
              <w:rPr>
                <w:b/>
              </w:rPr>
              <w:t>Example</w:t>
            </w:r>
          </w:p>
        </w:tc>
        <w:tc>
          <w:tcPr>
            <w:tcW w:w="7946" w:type="dxa"/>
            <w:shd w:val="clear" w:color="auto" w:fill="auto"/>
            <w:tcMar>
              <w:top w:w="100" w:type="dxa"/>
              <w:left w:w="100" w:type="dxa"/>
              <w:bottom w:w="100" w:type="dxa"/>
              <w:right w:w="100" w:type="dxa"/>
            </w:tcMar>
            <w:tcPrChange w:id="1312" w:author="Yahia Jad" w:date="2019-12-03T17:54:00Z">
              <w:tcPr>
                <w:tcW w:w="6975" w:type="dxa"/>
                <w:shd w:val="clear" w:color="auto" w:fill="auto"/>
                <w:tcMar>
                  <w:top w:w="100" w:type="dxa"/>
                  <w:left w:w="100" w:type="dxa"/>
                  <w:bottom w:w="100" w:type="dxa"/>
                  <w:right w:w="100" w:type="dxa"/>
                </w:tcMar>
              </w:tcPr>
            </w:tcPrChange>
          </w:tcPr>
          <w:p w14:paraId="593E033F" w14:textId="437CF6EF" w:rsidR="00185D75" w:rsidRDefault="00185D75" w:rsidP="00CA0EE6">
            <w:pPr>
              <w:pBdr>
                <w:top w:val="nil"/>
                <w:left w:val="nil"/>
                <w:bottom w:val="nil"/>
                <w:right w:val="nil"/>
                <w:between w:val="nil"/>
              </w:pBdr>
              <w:rPr>
                <w:ins w:id="1313" w:author="Yahia Jad" w:date="2019-12-03T17:35:00Z"/>
                <w:rFonts w:ascii="Helvetica" w:hAnsi="Helvetica" w:cs="Helvetica"/>
                <w:color w:val="505050"/>
                <w:sz w:val="18"/>
                <w:szCs w:val="18"/>
                <w:shd w:val="clear" w:color="auto" w:fill="FFFFFF"/>
              </w:rPr>
            </w:pPr>
            <w:ins w:id="1314" w:author="Yahia Jad" w:date="2019-12-03T17:35:00Z">
              <w:r>
                <w:rPr>
                  <w:rFonts w:ascii="Helvetica" w:hAnsi="Helvetica" w:cs="Helvetica"/>
                  <w:color w:val="505050"/>
                  <w:sz w:val="18"/>
                  <w:szCs w:val="18"/>
                  <w:shd w:val="clear" w:color="auto" w:fill="FFFFFF"/>
                </w:rPr>
                <w:fldChar w:fldCharType="begin"/>
              </w:r>
              <w:r>
                <w:rPr>
                  <w:rFonts w:ascii="Helvetica" w:hAnsi="Helvetica" w:cs="Helvetica"/>
                  <w:color w:val="505050"/>
                  <w:sz w:val="18"/>
                  <w:szCs w:val="18"/>
                  <w:shd w:val="clear" w:color="auto" w:fill="FFFFFF"/>
                </w:rPr>
                <w:instrText xml:space="preserve"> HYPERLINK "</w:instrText>
              </w:r>
              <w:r>
                <w:rPr>
                  <w:rFonts w:ascii="Helvetica" w:hAnsi="Helvetica" w:cs="Helvetica"/>
                  <w:color w:val="505050"/>
                  <w:sz w:val="18"/>
                  <w:szCs w:val="18"/>
                  <w:shd w:val="clear" w:color="auto" w:fill="FFFFFF"/>
                </w:rPr>
                <w:instrText>http://127.0.0.1:5000/api/v1/bookpage/151045/52</w:instrText>
              </w:r>
              <w:r>
                <w:rPr>
                  <w:rFonts w:ascii="Helvetica" w:hAnsi="Helvetica" w:cs="Helvetica"/>
                  <w:color w:val="505050"/>
                  <w:sz w:val="18"/>
                  <w:szCs w:val="18"/>
                  <w:shd w:val="clear" w:color="auto" w:fill="FFFFFF"/>
                </w:rPr>
                <w:instrText xml:space="preserve">" </w:instrText>
              </w:r>
              <w:r>
                <w:rPr>
                  <w:rFonts w:ascii="Helvetica" w:hAnsi="Helvetica" w:cs="Helvetica"/>
                  <w:color w:val="505050"/>
                  <w:sz w:val="18"/>
                  <w:szCs w:val="18"/>
                  <w:shd w:val="clear" w:color="auto" w:fill="FFFFFF"/>
                </w:rPr>
                <w:fldChar w:fldCharType="separate"/>
              </w:r>
              <w:r w:rsidRPr="004A7ED6">
                <w:rPr>
                  <w:rStyle w:val="Hyperlink"/>
                  <w:rFonts w:ascii="Helvetica" w:hAnsi="Helvetica" w:cs="Helvetica"/>
                  <w:sz w:val="18"/>
                  <w:szCs w:val="18"/>
                  <w:shd w:val="clear" w:color="auto" w:fill="FFFFFF"/>
                </w:rPr>
                <w:t>http://127.0.0.1:5000/api/v1/bookpage/151045/52</w:t>
              </w:r>
              <w:r>
                <w:rPr>
                  <w:rFonts w:ascii="Helvetica" w:hAnsi="Helvetica" w:cs="Helvetica"/>
                  <w:color w:val="505050"/>
                  <w:sz w:val="18"/>
                  <w:szCs w:val="18"/>
                  <w:shd w:val="clear" w:color="auto" w:fill="FFFFFF"/>
                </w:rPr>
                <w:fldChar w:fldCharType="end"/>
              </w:r>
            </w:ins>
          </w:p>
          <w:p w14:paraId="3E290F75" w14:textId="5858944C" w:rsidR="00CA0EE6" w:rsidRPr="00CA0EE6" w:rsidRDefault="00CA0EE6" w:rsidP="00344394">
            <w:pPr>
              <w:pBdr>
                <w:top w:val="nil"/>
                <w:left w:val="nil"/>
                <w:bottom w:val="nil"/>
                <w:right w:val="nil"/>
                <w:between w:val="nil"/>
              </w:pBdr>
              <w:rPr>
                <w:rPrChange w:id="1315" w:author="Yahia Jad" w:date="2019-12-03T12:18:00Z">
                  <w:rPr>
                    <w:sz w:val="22"/>
                    <w:szCs w:val="22"/>
                  </w:rPr>
                </w:rPrChange>
              </w:rPr>
            </w:pPr>
            <w:ins w:id="1316" w:author="Yahia Jad" w:date="2019-12-03T12:18:00Z">
              <w:r>
                <w:t>{}</w:t>
              </w:r>
            </w:ins>
          </w:p>
        </w:tc>
      </w:tr>
      <w:tr w:rsidR="00B619E6" w14:paraId="4ACB47D4" w14:textId="77777777" w:rsidTr="008A4A86">
        <w:trPr>
          <w:trHeight w:val="378"/>
          <w:trPrChange w:id="1317" w:author="Yahia Jad" w:date="2019-12-03T18:06:00Z">
            <w:trPr>
              <w:trHeight w:val="440"/>
            </w:trPr>
          </w:trPrChange>
        </w:trPr>
        <w:tc>
          <w:tcPr>
            <w:tcW w:w="1410" w:type="dxa"/>
            <w:vMerge/>
            <w:shd w:val="clear" w:color="auto" w:fill="C9DAF8"/>
            <w:tcMar>
              <w:top w:w="100" w:type="dxa"/>
              <w:left w:w="100" w:type="dxa"/>
              <w:bottom w:w="100" w:type="dxa"/>
              <w:right w:w="100" w:type="dxa"/>
            </w:tcMar>
            <w:tcPrChange w:id="1318" w:author="Yahia Jad" w:date="2019-12-03T18:06:00Z">
              <w:tcPr>
                <w:tcW w:w="2385" w:type="dxa"/>
                <w:vMerge/>
                <w:shd w:val="clear" w:color="auto" w:fill="C9DAF8"/>
                <w:tcMar>
                  <w:top w:w="100" w:type="dxa"/>
                  <w:left w:w="100" w:type="dxa"/>
                  <w:bottom w:w="100" w:type="dxa"/>
                  <w:right w:w="100" w:type="dxa"/>
                </w:tcMar>
              </w:tcPr>
            </w:tcPrChange>
          </w:tcPr>
          <w:p w14:paraId="43E8F1AB" w14:textId="77777777" w:rsidR="00B619E6" w:rsidRDefault="00B619E6">
            <w:pPr>
              <w:pBdr>
                <w:top w:val="nil"/>
                <w:left w:val="nil"/>
                <w:bottom w:val="nil"/>
                <w:right w:val="nil"/>
                <w:between w:val="nil"/>
              </w:pBdr>
              <w:spacing w:line="240" w:lineRule="auto"/>
              <w:rPr>
                <w:b/>
              </w:rPr>
            </w:pPr>
          </w:p>
        </w:tc>
        <w:tc>
          <w:tcPr>
            <w:tcW w:w="7946" w:type="dxa"/>
            <w:shd w:val="clear" w:color="auto" w:fill="auto"/>
            <w:tcMar>
              <w:top w:w="100" w:type="dxa"/>
              <w:left w:w="100" w:type="dxa"/>
              <w:bottom w:w="100" w:type="dxa"/>
              <w:right w:w="100" w:type="dxa"/>
            </w:tcMar>
            <w:tcPrChange w:id="1319" w:author="Yahia Jad" w:date="2019-12-03T18:06:00Z">
              <w:tcPr>
                <w:tcW w:w="6975" w:type="dxa"/>
                <w:shd w:val="clear" w:color="auto" w:fill="auto"/>
                <w:tcMar>
                  <w:top w:w="100" w:type="dxa"/>
                  <w:left w:w="100" w:type="dxa"/>
                  <w:bottom w:w="100" w:type="dxa"/>
                  <w:right w:w="100" w:type="dxa"/>
                </w:tcMar>
              </w:tcPr>
            </w:tcPrChange>
          </w:tcPr>
          <w:p w14:paraId="63D17471" w14:textId="77777777" w:rsidR="00185D75" w:rsidRPr="00185D75" w:rsidRDefault="00185D75" w:rsidP="00185D75">
            <w:pPr>
              <w:pStyle w:val="NoSpacing"/>
              <w:rPr>
                <w:ins w:id="1320" w:author="Yahia Jad" w:date="2019-12-03T17:35:00Z"/>
                <w:sz w:val="20"/>
                <w:szCs w:val="20"/>
                <w:shd w:val="clear" w:color="auto" w:fill="FFFFFF"/>
                <w:rPrChange w:id="1321" w:author="Yahia Jad" w:date="2019-12-03T17:35:00Z">
                  <w:rPr>
                    <w:ins w:id="1322" w:author="Yahia Jad" w:date="2019-12-03T17:35:00Z"/>
                    <w:shd w:val="clear" w:color="auto" w:fill="FFFFFF"/>
                  </w:rPr>
                </w:rPrChange>
              </w:rPr>
              <w:pPrChange w:id="1323" w:author="Yahia Jad" w:date="2019-12-03T17:35:00Z">
                <w:pPr>
                  <w:pBdr>
                    <w:top w:val="nil"/>
                    <w:left w:val="nil"/>
                    <w:bottom w:val="nil"/>
                    <w:right w:val="nil"/>
                    <w:between w:val="nil"/>
                  </w:pBdr>
                </w:pPr>
              </w:pPrChange>
            </w:pPr>
            <w:ins w:id="1324" w:author="Yahia Jad" w:date="2019-12-03T17:35:00Z">
              <w:r w:rsidRPr="00185D75">
                <w:rPr>
                  <w:sz w:val="20"/>
                  <w:szCs w:val="20"/>
                  <w:shd w:val="clear" w:color="auto" w:fill="FFFFFF"/>
                  <w:rPrChange w:id="1325" w:author="Yahia Jad" w:date="2019-12-03T17:35:00Z">
                    <w:rPr>
                      <w:shd w:val="clear" w:color="auto" w:fill="FFFFFF"/>
                    </w:rPr>
                  </w:rPrChange>
                </w:rPr>
                <w:t>{</w:t>
              </w:r>
            </w:ins>
          </w:p>
          <w:p w14:paraId="756CFA13" w14:textId="77777777" w:rsidR="00185D75" w:rsidRPr="00185D75" w:rsidRDefault="00185D75" w:rsidP="00185D75">
            <w:pPr>
              <w:pStyle w:val="NoSpacing"/>
              <w:rPr>
                <w:ins w:id="1326" w:author="Yahia Jad" w:date="2019-12-03T17:35:00Z"/>
                <w:sz w:val="20"/>
                <w:szCs w:val="20"/>
                <w:shd w:val="clear" w:color="auto" w:fill="FFFFFF"/>
                <w:rPrChange w:id="1327" w:author="Yahia Jad" w:date="2019-12-03T17:35:00Z">
                  <w:rPr>
                    <w:ins w:id="1328" w:author="Yahia Jad" w:date="2019-12-03T17:35:00Z"/>
                    <w:shd w:val="clear" w:color="auto" w:fill="FFFFFF"/>
                  </w:rPr>
                </w:rPrChange>
              </w:rPr>
              <w:pPrChange w:id="1329" w:author="Yahia Jad" w:date="2019-12-03T17:35:00Z">
                <w:pPr>
                  <w:pBdr>
                    <w:top w:val="nil"/>
                    <w:left w:val="nil"/>
                    <w:bottom w:val="nil"/>
                    <w:right w:val="nil"/>
                    <w:between w:val="nil"/>
                  </w:pBdr>
                </w:pPr>
              </w:pPrChange>
            </w:pPr>
            <w:ins w:id="1330" w:author="Yahia Jad" w:date="2019-12-03T17:35:00Z">
              <w:r w:rsidRPr="00185D75">
                <w:rPr>
                  <w:sz w:val="20"/>
                  <w:szCs w:val="20"/>
                  <w:shd w:val="clear" w:color="auto" w:fill="FFFFFF"/>
                  <w:rPrChange w:id="1331" w:author="Yahia Jad" w:date="2019-12-03T17:35:00Z">
                    <w:rPr>
                      <w:shd w:val="clear" w:color="auto" w:fill="FFFFFF"/>
                    </w:rPr>
                  </w:rPrChange>
                </w:rPr>
                <w:t xml:space="preserve">  "book Page": [</w:t>
              </w:r>
            </w:ins>
          </w:p>
          <w:p w14:paraId="70C2A1BC" w14:textId="77777777" w:rsidR="00185D75" w:rsidRPr="00185D75" w:rsidRDefault="00185D75" w:rsidP="00185D75">
            <w:pPr>
              <w:pStyle w:val="NoSpacing"/>
              <w:rPr>
                <w:ins w:id="1332" w:author="Yahia Jad" w:date="2019-12-03T17:35:00Z"/>
                <w:sz w:val="20"/>
                <w:szCs w:val="20"/>
                <w:shd w:val="clear" w:color="auto" w:fill="FFFFFF"/>
                <w:rPrChange w:id="1333" w:author="Yahia Jad" w:date="2019-12-03T17:35:00Z">
                  <w:rPr>
                    <w:ins w:id="1334" w:author="Yahia Jad" w:date="2019-12-03T17:35:00Z"/>
                    <w:shd w:val="clear" w:color="auto" w:fill="FFFFFF"/>
                  </w:rPr>
                </w:rPrChange>
              </w:rPr>
              <w:pPrChange w:id="1335" w:author="Yahia Jad" w:date="2019-12-03T17:35:00Z">
                <w:pPr>
                  <w:pBdr>
                    <w:top w:val="nil"/>
                    <w:left w:val="nil"/>
                    <w:bottom w:val="nil"/>
                    <w:right w:val="nil"/>
                    <w:between w:val="nil"/>
                  </w:pBdr>
                </w:pPr>
              </w:pPrChange>
            </w:pPr>
            <w:ins w:id="1336" w:author="Yahia Jad" w:date="2019-12-03T17:35:00Z">
              <w:r w:rsidRPr="00185D75">
                <w:rPr>
                  <w:sz w:val="20"/>
                  <w:szCs w:val="20"/>
                  <w:shd w:val="clear" w:color="auto" w:fill="FFFFFF"/>
                  <w:rPrChange w:id="1337" w:author="Yahia Jad" w:date="2019-12-03T17:35:00Z">
                    <w:rPr>
                      <w:shd w:val="clear" w:color="auto" w:fill="FFFFFF"/>
                    </w:rPr>
                  </w:rPrChange>
                </w:rPr>
                <w:t xml:space="preserve">    {</w:t>
              </w:r>
            </w:ins>
          </w:p>
          <w:p w14:paraId="75C3ACCB" w14:textId="77777777" w:rsidR="00185D75" w:rsidRPr="00185D75" w:rsidRDefault="00185D75" w:rsidP="00185D75">
            <w:pPr>
              <w:pStyle w:val="NoSpacing"/>
              <w:rPr>
                <w:ins w:id="1338" w:author="Yahia Jad" w:date="2019-12-03T17:35:00Z"/>
                <w:sz w:val="20"/>
                <w:szCs w:val="20"/>
                <w:shd w:val="clear" w:color="auto" w:fill="FFFFFF"/>
                <w:rPrChange w:id="1339" w:author="Yahia Jad" w:date="2019-12-03T17:35:00Z">
                  <w:rPr>
                    <w:ins w:id="1340" w:author="Yahia Jad" w:date="2019-12-03T17:35:00Z"/>
                    <w:shd w:val="clear" w:color="auto" w:fill="FFFFFF"/>
                  </w:rPr>
                </w:rPrChange>
              </w:rPr>
              <w:pPrChange w:id="1341" w:author="Yahia Jad" w:date="2019-12-03T17:35:00Z">
                <w:pPr>
                  <w:pBdr>
                    <w:top w:val="nil"/>
                    <w:left w:val="nil"/>
                    <w:bottom w:val="nil"/>
                    <w:right w:val="nil"/>
                    <w:between w:val="nil"/>
                  </w:pBdr>
                </w:pPr>
              </w:pPrChange>
            </w:pPr>
            <w:ins w:id="1342" w:author="Yahia Jad" w:date="2019-12-03T17:35:00Z">
              <w:r w:rsidRPr="00185D75">
                <w:rPr>
                  <w:sz w:val="20"/>
                  <w:szCs w:val="20"/>
                  <w:shd w:val="clear" w:color="auto" w:fill="FFFFFF"/>
                  <w:rPrChange w:id="1343" w:author="Yahia Jad" w:date="2019-12-03T17:35:00Z">
                    <w:rPr>
                      <w:shd w:val="clear" w:color="auto" w:fill="FFFFFF"/>
                    </w:rPr>
                  </w:rPrChange>
                </w:rPr>
                <w:t xml:space="preserve">      "</w:t>
              </w:r>
              <w:proofErr w:type="spellStart"/>
              <w:r w:rsidRPr="00185D75">
                <w:rPr>
                  <w:sz w:val="20"/>
                  <w:szCs w:val="20"/>
                  <w:shd w:val="clear" w:color="auto" w:fill="FFFFFF"/>
                  <w:rPrChange w:id="1344" w:author="Yahia Jad" w:date="2019-12-03T17:35:00Z">
                    <w:rPr>
                      <w:shd w:val="clear" w:color="auto" w:fill="FFFFFF"/>
                    </w:rPr>
                  </w:rPrChange>
                </w:rPr>
                <w:t>firstpagenumber</w:t>
              </w:r>
              <w:proofErr w:type="spellEnd"/>
              <w:r w:rsidRPr="00185D75">
                <w:rPr>
                  <w:sz w:val="20"/>
                  <w:szCs w:val="20"/>
                  <w:shd w:val="clear" w:color="auto" w:fill="FFFFFF"/>
                  <w:rPrChange w:id="1345" w:author="Yahia Jad" w:date="2019-12-03T17:35:00Z">
                    <w:rPr>
                      <w:shd w:val="clear" w:color="auto" w:fill="FFFFFF"/>
                    </w:rPr>
                  </w:rPrChange>
                </w:rPr>
                <w:t>": 1,</w:t>
              </w:r>
            </w:ins>
          </w:p>
          <w:p w14:paraId="6EC8DF8E" w14:textId="77777777" w:rsidR="00185D75" w:rsidRPr="00185D75" w:rsidRDefault="00185D75" w:rsidP="00185D75">
            <w:pPr>
              <w:pStyle w:val="NoSpacing"/>
              <w:rPr>
                <w:ins w:id="1346" w:author="Yahia Jad" w:date="2019-12-03T17:35:00Z"/>
                <w:sz w:val="20"/>
                <w:szCs w:val="20"/>
                <w:shd w:val="clear" w:color="auto" w:fill="FFFFFF"/>
                <w:rPrChange w:id="1347" w:author="Yahia Jad" w:date="2019-12-03T17:35:00Z">
                  <w:rPr>
                    <w:ins w:id="1348" w:author="Yahia Jad" w:date="2019-12-03T17:35:00Z"/>
                    <w:shd w:val="clear" w:color="auto" w:fill="FFFFFF"/>
                  </w:rPr>
                </w:rPrChange>
              </w:rPr>
              <w:pPrChange w:id="1349" w:author="Yahia Jad" w:date="2019-12-03T17:35:00Z">
                <w:pPr>
                  <w:pBdr>
                    <w:top w:val="nil"/>
                    <w:left w:val="nil"/>
                    <w:bottom w:val="nil"/>
                    <w:right w:val="nil"/>
                    <w:between w:val="nil"/>
                  </w:pBdr>
                </w:pPr>
              </w:pPrChange>
            </w:pPr>
            <w:ins w:id="1350" w:author="Yahia Jad" w:date="2019-12-03T17:35:00Z">
              <w:r w:rsidRPr="00185D75">
                <w:rPr>
                  <w:sz w:val="20"/>
                  <w:szCs w:val="20"/>
                  <w:shd w:val="clear" w:color="auto" w:fill="FFFFFF"/>
                  <w:rPrChange w:id="1351" w:author="Yahia Jad" w:date="2019-12-03T17:35:00Z">
                    <w:rPr>
                      <w:shd w:val="clear" w:color="auto" w:fill="FFFFFF"/>
                    </w:rPr>
                  </w:rPrChange>
                </w:rPr>
                <w:t xml:space="preserve">      "id": 52,</w:t>
              </w:r>
            </w:ins>
          </w:p>
          <w:p w14:paraId="2B353583" w14:textId="77777777" w:rsidR="00185D75" w:rsidRPr="00185D75" w:rsidRDefault="00185D75" w:rsidP="00185D75">
            <w:pPr>
              <w:pStyle w:val="NoSpacing"/>
              <w:rPr>
                <w:ins w:id="1352" w:author="Yahia Jad" w:date="2019-12-03T17:35:00Z"/>
                <w:sz w:val="20"/>
                <w:szCs w:val="20"/>
                <w:shd w:val="clear" w:color="auto" w:fill="FFFFFF"/>
                <w:rPrChange w:id="1353" w:author="Yahia Jad" w:date="2019-12-03T17:35:00Z">
                  <w:rPr>
                    <w:ins w:id="1354" w:author="Yahia Jad" w:date="2019-12-03T17:35:00Z"/>
                    <w:shd w:val="clear" w:color="auto" w:fill="FFFFFF"/>
                  </w:rPr>
                </w:rPrChange>
              </w:rPr>
              <w:pPrChange w:id="1355" w:author="Yahia Jad" w:date="2019-12-03T17:35:00Z">
                <w:pPr>
                  <w:pBdr>
                    <w:top w:val="nil"/>
                    <w:left w:val="nil"/>
                    <w:bottom w:val="nil"/>
                    <w:right w:val="nil"/>
                    <w:between w:val="nil"/>
                  </w:pBdr>
                </w:pPr>
              </w:pPrChange>
            </w:pPr>
            <w:ins w:id="1356" w:author="Yahia Jad" w:date="2019-12-03T17:35:00Z">
              <w:r w:rsidRPr="00185D75">
                <w:rPr>
                  <w:sz w:val="20"/>
                  <w:szCs w:val="20"/>
                  <w:shd w:val="clear" w:color="auto" w:fill="FFFFFF"/>
                  <w:rPrChange w:id="1357" w:author="Yahia Jad" w:date="2019-12-03T17:35:00Z">
                    <w:rPr>
                      <w:shd w:val="clear" w:color="auto" w:fill="FFFFFF"/>
                    </w:rPr>
                  </w:rPrChange>
                </w:rPr>
                <w:t xml:space="preserve">      "</w:t>
              </w:r>
              <w:proofErr w:type="spellStart"/>
              <w:r w:rsidRPr="00185D75">
                <w:rPr>
                  <w:sz w:val="20"/>
                  <w:szCs w:val="20"/>
                  <w:shd w:val="clear" w:color="auto" w:fill="FFFFFF"/>
                  <w:rPrChange w:id="1358" w:author="Yahia Jad" w:date="2019-12-03T17:35:00Z">
                    <w:rPr>
                      <w:shd w:val="clear" w:color="auto" w:fill="FFFFFF"/>
                    </w:rPr>
                  </w:rPrChange>
                </w:rPr>
                <w:t>lastpagenumber</w:t>
              </w:r>
              <w:proofErr w:type="spellEnd"/>
              <w:r w:rsidRPr="00185D75">
                <w:rPr>
                  <w:sz w:val="20"/>
                  <w:szCs w:val="20"/>
                  <w:shd w:val="clear" w:color="auto" w:fill="FFFFFF"/>
                  <w:rPrChange w:id="1359" w:author="Yahia Jad" w:date="2019-12-03T17:35:00Z">
                    <w:rPr>
                      <w:shd w:val="clear" w:color="auto" w:fill="FFFFFF"/>
                    </w:rPr>
                  </w:rPrChange>
                </w:rPr>
                <w:t>": 359,</w:t>
              </w:r>
            </w:ins>
          </w:p>
          <w:p w14:paraId="33529DDC" w14:textId="77777777" w:rsidR="00185D75" w:rsidRPr="00185D75" w:rsidRDefault="00185D75" w:rsidP="00185D75">
            <w:pPr>
              <w:pStyle w:val="NoSpacing"/>
              <w:rPr>
                <w:ins w:id="1360" w:author="Yahia Jad" w:date="2019-12-03T17:35:00Z"/>
                <w:sz w:val="20"/>
                <w:szCs w:val="20"/>
                <w:shd w:val="clear" w:color="auto" w:fill="FFFFFF"/>
                <w:rPrChange w:id="1361" w:author="Yahia Jad" w:date="2019-12-03T17:35:00Z">
                  <w:rPr>
                    <w:ins w:id="1362" w:author="Yahia Jad" w:date="2019-12-03T17:35:00Z"/>
                    <w:shd w:val="clear" w:color="auto" w:fill="FFFFFF"/>
                  </w:rPr>
                </w:rPrChange>
              </w:rPr>
              <w:pPrChange w:id="1363" w:author="Yahia Jad" w:date="2019-12-03T17:35:00Z">
                <w:pPr>
                  <w:pBdr>
                    <w:top w:val="nil"/>
                    <w:left w:val="nil"/>
                    <w:bottom w:val="nil"/>
                    <w:right w:val="nil"/>
                    <w:between w:val="nil"/>
                  </w:pBdr>
                </w:pPr>
              </w:pPrChange>
            </w:pPr>
            <w:ins w:id="1364" w:author="Yahia Jad" w:date="2019-12-03T17:35:00Z">
              <w:r w:rsidRPr="00185D75">
                <w:rPr>
                  <w:sz w:val="20"/>
                  <w:szCs w:val="20"/>
                  <w:shd w:val="clear" w:color="auto" w:fill="FFFFFF"/>
                  <w:rPrChange w:id="1365" w:author="Yahia Jad" w:date="2019-12-03T17:35:00Z">
                    <w:rPr>
                      <w:shd w:val="clear" w:color="auto" w:fill="FFFFFF"/>
                    </w:rPr>
                  </w:rPrChange>
                </w:rPr>
                <w:t xml:space="preserve">      "</w:t>
              </w:r>
              <w:proofErr w:type="spellStart"/>
              <w:r w:rsidRPr="00185D75">
                <w:rPr>
                  <w:sz w:val="20"/>
                  <w:szCs w:val="20"/>
                  <w:shd w:val="clear" w:color="auto" w:fill="FFFFFF"/>
                  <w:rPrChange w:id="1366" w:author="Yahia Jad" w:date="2019-12-03T17:35:00Z">
                    <w:rPr>
                      <w:shd w:val="clear" w:color="auto" w:fill="FFFFFF"/>
                    </w:rPr>
                  </w:rPrChange>
                </w:rPr>
                <w:t>nextpagenumber</w:t>
              </w:r>
              <w:proofErr w:type="spellEnd"/>
              <w:r w:rsidRPr="00185D75">
                <w:rPr>
                  <w:sz w:val="20"/>
                  <w:szCs w:val="20"/>
                  <w:shd w:val="clear" w:color="auto" w:fill="FFFFFF"/>
                  <w:rPrChange w:id="1367" w:author="Yahia Jad" w:date="2019-12-03T17:35:00Z">
                    <w:rPr>
                      <w:shd w:val="clear" w:color="auto" w:fill="FFFFFF"/>
                    </w:rPr>
                  </w:rPrChange>
                </w:rPr>
                <w:t>": 53,</w:t>
              </w:r>
            </w:ins>
          </w:p>
          <w:p w14:paraId="037ECE67" w14:textId="77777777" w:rsidR="00185D75" w:rsidRPr="00185D75" w:rsidRDefault="00185D75" w:rsidP="00185D75">
            <w:pPr>
              <w:pStyle w:val="NoSpacing"/>
              <w:rPr>
                <w:ins w:id="1368" w:author="Yahia Jad" w:date="2019-12-03T17:35:00Z"/>
                <w:sz w:val="20"/>
                <w:szCs w:val="20"/>
                <w:shd w:val="clear" w:color="auto" w:fill="FFFFFF"/>
                <w:rPrChange w:id="1369" w:author="Yahia Jad" w:date="2019-12-03T17:35:00Z">
                  <w:rPr>
                    <w:ins w:id="1370" w:author="Yahia Jad" w:date="2019-12-03T17:35:00Z"/>
                    <w:shd w:val="clear" w:color="auto" w:fill="FFFFFF"/>
                  </w:rPr>
                </w:rPrChange>
              </w:rPr>
              <w:pPrChange w:id="1371" w:author="Yahia Jad" w:date="2019-12-03T17:35:00Z">
                <w:pPr>
                  <w:pBdr>
                    <w:top w:val="nil"/>
                    <w:left w:val="nil"/>
                    <w:bottom w:val="nil"/>
                    <w:right w:val="nil"/>
                    <w:between w:val="nil"/>
                  </w:pBdr>
                </w:pPr>
              </w:pPrChange>
            </w:pPr>
            <w:ins w:id="1372" w:author="Yahia Jad" w:date="2019-12-03T17:35:00Z">
              <w:r w:rsidRPr="00185D75">
                <w:rPr>
                  <w:sz w:val="20"/>
                  <w:szCs w:val="20"/>
                  <w:shd w:val="clear" w:color="auto" w:fill="FFFFFF"/>
                  <w:rPrChange w:id="1373" w:author="Yahia Jad" w:date="2019-12-03T17:35:00Z">
                    <w:rPr>
                      <w:shd w:val="clear" w:color="auto" w:fill="FFFFFF"/>
                    </w:rPr>
                  </w:rPrChange>
                </w:rPr>
                <w:t xml:space="preserve">      "page": "- </w:t>
              </w:r>
              <w:r w:rsidRPr="00185D75">
                <w:rPr>
                  <w:sz w:val="20"/>
                  <w:szCs w:val="20"/>
                  <w:shd w:val="clear" w:color="auto" w:fill="FFFFFF"/>
                  <w:rtl/>
                  <w:rPrChange w:id="1374" w:author="Yahia Jad" w:date="2019-12-03T17:35:00Z">
                    <w:rPr>
                      <w:shd w:val="clear" w:color="auto" w:fill="FFFFFF"/>
                      <w:rtl/>
                    </w:rPr>
                  </w:rPrChange>
                </w:rPr>
                <w:t>وسورة النساء - (انتقاد) غلو أهل الكتاب واختلافهم في عقيدتهم</w:t>
              </w:r>
              <w:r w:rsidRPr="00185D75">
                <w:rPr>
                  <w:sz w:val="20"/>
                  <w:szCs w:val="20"/>
                  <w:shd w:val="clear" w:color="auto" w:fill="FFFFFF"/>
                  <w:rPrChange w:id="1375" w:author="Yahia Jad" w:date="2019-12-03T17:35:00Z">
                    <w:rPr>
                      <w:shd w:val="clear" w:color="auto" w:fill="FFFFFF"/>
                    </w:rPr>
                  </w:rPrChange>
                </w:rPr>
                <w:t xml:space="preserve">.\r- </w:t>
              </w:r>
              <w:r w:rsidRPr="00185D75">
                <w:rPr>
                  <w:sz w:val="20"/>
                  <w:szCs w:val="20"/>
                  <w:shd w:val="clear" w:color="auto" w:fill="FFFFFF"/>
                  <w:rtl/>
                  <w:rPrChange w:id="1376" w:author="Yahia Jad" w:date="2019-12-03T17:35:00Z">
                    <w:rPr>
                      <w:shd w:val="clear" w:color="auto" w:fill="FFFFFF"/>
                      <w:rtl/>
                    </w:rPr>
                  </w:rPrChange>
                </w:rPr>
                <w:t>وسورة المائدة - (مواجهة شديدة في إظهار الحق)</w:t>
              </w:r>
              <w:r w:rsidRPr="00185D75">
                <w:rPr>
                  <w:sz w:val="20"/>
                  <w:szCs w:val="20"/>
                  <w:shd w:val="clear" w:color="auto" w:fill="FFFFFF"/>
                  <w:rPrChange w:id="1377" w:author="Yahia Jad" w:date="2019-12-03T17:35:00Z">
                    <w:rPr>
                      <w:shd w:val="clear" w:color="auto" w:fill="FFFFFF"/>
                    </w:rPr>
                  </w:rPrChange>
                </w:rPr>
                <w:t>\r{</w:t>
              </w:r>
              <w:r w:rsidRPr="00185D75">
                <w:rPr>
                  <w:sz w:val="20"/>
                  <w:szCs w:val="20"/>
                  <w:shd w:val="clear" w:color="auto" w:fill="FFFFFF"/>
                  <w:rtl/>
                  <w:rPrChange w:id="1378" w:author="Yahia Jad" w:date="2019-12-03T17:35:00Z">
                    <w:rPr>
                      <w:shd w:val="clear" w:color="auto" w:fill="FFFFFF"/>
                      <w:rtl/>
                    </w:rPr>
                  </w:rPrChange>
                </w:rPr>
                <w:t>لَقَدْ كَفَرَ الَّذِينَ قَالُوا إِنَّ اللهَ هُوَ الْمَسِيحُ ابْنُ مَرْيَمَ</w:t>
              </w:r>
              <w:r w:rsidRPr="00185D75">
                <w:rPr>
                  <w:sz w:val="20"/>
                  <w:szCs w:val="20"/>
                  <w:shd w:val="clear" w:color="auto" w:fill="FFFFFF"/>
                  <w:rPrChange w:id="1379" w:author="Yahia Jad" w:date="2019-12-03T17:35:00Z">
                    <w:rPr>
                      <w:shd w:val="clear" w:color="auto" w:fill="FFFFFF"/>
                    </w:rPr>
                  </w:rPrChange>
                </w:rPr>
                <w:t xml:space="preserve"> ...\r6 - </w:t>
              </w:r>
              <w:r w:rsidRPr="00185D75">
                <w:rPr>
                  <w:sz w:val="20"/>
                  <w:szCs w:val="20"/>
                  <w:shd w:val="clear" w:color="auto" w:fill="FFFFFF"/>
                  <w:rtl/>
                  <w:rPrChange w:id="1380" w:author="Yahia Jad" w:date="2019-12-03T17:35:00Z">
                    <w:rPr>
                      <w:shd w:val="clear" w:color="auto" w:fill="FFFFFF"/>
                      <w:rtl/>
                    </w:rPr>
                  </w:rPrChange>
                </w:rPr>
                <w:t>قال ابن عقيل: يا من يجد في قلبه قسوة, احذر أن تكون نقضت عهداً, فإن الله يقول {فَبِمَا نَقْضِهِمْ مِيثَاقَهُمْ لَعَنَّاهُمْ وَجَعَلْنَا قُلُوبَهُمْ قَاسِيَةً} (ابن رجب/ أسباب قسوة القلب</w:t>
              </w:r>
              <w:r w:rsidRPr="00185D75">
                <w:rPr>
                  <w:sz w:val="20"/>
                  <w:szCs w:val="20"/>
                  <w:shd w:val="clear" w:color="auto" w:fill="FFFFFF"/>
                  <w:rPrChange w:id="1381" w:author="Yahia Jad" w:date="2019-12-03T17:35:00Z">
                    <w:rPr>
                      <w:shd w:val="clear" w:color="auto" w:fill="FFFFFF"/>
                    </w:rPr>
                  </w:rPrChange>
                </w:rPr>
                <w:t xml:space="preserve">).\r7 - </w:t>
              </w:r>
              <w:r w:rsidRPr="00185D75">
                <w:rPr>
                  <w:sz w:val="20"/>
                  <w:szCs w:val="20"/>
                  <w:shd w:val="clear" w:color="auto" w:fill="FFFFFF"/>
                  <w:rtl/>
                  <w:rPrChange w:id="1382" w:author="Yahia Jad" w:date="2019-12-03T17:35:00Z">
                    <w:rPr>
                      <w:shd w:val="clear" w:color="auto" w:fill="FFFFFF"/>
                      <w:rtl/>
                    </w:rPr>
                  </w:rPrChange>
                </w:rPr>
                <w:t>قال تعالى: {فَبَعَثَ اللَّهُ غُرَابًا يَبْحَثُ فِي الْأَرْضِ</w:t>
              </w:r>
              <w:r w:rsidRPr="00185D75">
                <w:rPr>
                  <w:sz w:val="20"/>
                  <w:szCs w:val="20"/>
                  <w:shd w:val="clear" w:color="auto" w:fill="FFFFFF"/>
                  <w:rPrChange w:id="1383" w:author="Yahia Jad" w:date="2019-12-03T17:35:00Z">
                    <w:rPr>
                      <w:shd w:val="clear" w:color="auto" w:fill="FFFFFF"/>
                    </w:rPr>
                  </w:rPrChange>
                </w:rPr>
                <w:t xml:space="preserve">}\r- </w:t>
              </w:r>
              <w:r w:rsidRPr="00185D75">
                <w:rPr>
                  <w:sz w:val="20"/>
                  <w:szCs w:val="20"/>
                  <w:shd w:val="clear" w:color="auto" w:fill="FFFFFF"/>
                  <w:rtl/>
                  <w:rPrChange w:id="1384" w:author="Yahia Jad" w:date="2019-12-03T17:35:00Z">
                    <w:rPr>
                      <w:shd w:val="clear" w:color="auto" w:fill="FFFFFF"/>
                      <w:rtl/>
                    </w:rPr>
                  </w:rPrChange>
                </w:rPr>
                <w:t>تأمل حكمة الله في إرسال الغراب, فاسم (الغُراب) يوحي بغربة القاتل من أخيه, وغربته من رحمة الله , وغربته من أهله</w:t>
              </w:r>
              <w:r w:rsidRPr="00185D75">
                <w:rPr>
                  <w:sz w:val="20"/>
                  <w:szCs w:val="20"/>
                  <w:shd w:val="clear" w:color="auto" w:fill="FFFFFF"/>
                  <w:rPrChange w:id="1385" w:author="Yahia Jad" w:date="2019-12-03T17:35:00Z">
                    <w:rPr>
                      <w:shd w:val="clear" w:color="auto" w:fill="FFFFFF"/>
                    </w:rPr>
                  </w:rPrChange>
                </w:rPr>
                <w:t xml:space="preserve">.\r- </w:t>
              </w:r>
              <w:r w:rsidRPr="00185D75">
                <w:rPr>
                  <w:sz w:val="20"/>
                  <w:szCs w:val="20"/>
                  <w:shd w:val="clear" w:color="auto" w:fill="FFFFFF"/>
                  <w:rtl/>
                  <w:rPrChange w:id="1386" w:author="Yahia Jad" w:date="2019-12-03T17:35:00Z">
                    <w:rPr>
                      <w:shd w:val="clear" w:color="auto" w:fill="FFFFFF"/>
                      <w:rtl/>
                    </w:rPr>
                  </w:rPrChange>
                </w:rPr>
                <w:t xml:space="preserve">وقال آخرون: الغراب أحد </w:t>
              </w:r>
              <w:proofErr w:type="spellStart"/>
              <w:r w:rsidRPr="00185D75">
                <w:rPr>
                  <w:sz w:val="20"/>
                  <w:szCs w:val="20"/>
                  <w:shd w:val="clear" w:color="auto" w:fill="FFFFFF"/>
                  <w:rtl/>
                  <w:rPrChange w:id="1387" w:author="Yahia Jad" w:date="2019-12-03T17:35:00Z">
                    <w:rPr>
                      <w:shd w:val="clear" w:color="auto" w:fill="FFFFFF"/>
                      <w:rtl/>
                    </w:rPr>
                  </w:rPrChange>
                </w:rPr>
                <w:t>الفواسق</w:t>
              </w:r>
              <w:proofErr w:type="spellEnd"/>
              <w:r w:rsidRPr="00185D75">
                <w:rPr>
                  <w:sz w:val="20"/>
                  <w:szCs w:val="20"/>
                  <w:shd w:val="clear" w:color="auto" w:fill="FFFFFF"/>
                  <w:rtl/>
                  <w:rPrChange w:id="1388" w:author="Yahia Jad" w:date="2019-12-03T17:35:00Z">
                    <w:rPr>
                      <w:shd w:val="clear" w:color="auto" w:fill="FFFFFF"/>
                      <w:rtl/>
                    </w:rPr>
                  </w:rPrChange>
                </w:rPr>
                <w:t xml:space="preserve"> الخمسة التي أمر النبي صلى الله عليه وسلم بقتلها في الحِل والحرم, كما في الحديث الذي رواه البخاري وفعل ابن آدم (القتل) من أعظم الفسق, فناسب ما بُعِث إليه هذا الفعل</w:t>
              </w:r>
              <w:r w:rsidRPr="00185D75">
                <w:rPr>
                  <w:sz w:val="20"/>
                  <w:szCs w:val="20"/>
                  <w:shd w:val="clear" w:color="auto" w:fill="FFFFFF"/>
                  <w:rPrChange w:id="1389" w:author="Yahia Jad" w:date="2019-12-03T17:35:00Z">
                    <w:rPr>
                      <w:shd w:val="clear" w:color="auto" w:fill="FFFFFF"/>
                    </w:rPr>
                  </w:rPrChange>
                </w:rPr>
                <w:t>.\r* * *",</w:t>
              </w:r>
            </w:ins>
          </w:p>
          <w:p w14:paraId="32C0F1DA" w14:textId="77777777" w:rsidR="00185D75" w:rsidRPr="00185D75" w:rsidRDefault="00185D75" w:rsidP="00185D75">
            <w:pPr>
              <w:pStyle w:val="NoSpacing"/>
              <w:rPr>
                <w:ins w:id="1390" w:author="Yahia Jad" w:date="2019-12-03T17:35:00Z"/>
                <w:sz w:val="20"/>
                <w:szCs w:val="20"/>
                <w:shd w:val="clear" w:color="auto" w:fill="FFFFFF"/>
                <w:rPrChange w:id="1391" w:author="Yahia Jad" w:date="2019-12-03T17:35:00Z">
                  <w:rPr>
                    <w:ins w:id="1392" w:author="Yahia Jad" w:date="2019-12-03T17:35:00Z"/>
                    <w:shd w:val="clear" w:color="auto" w:fill="FFFFFF"/>
                  </w:rPr>
                </w:rPrChange>
              </w:rPr>
              <w:pPrChange w:id="1393" w:author="Yahia Jad" w:date="2019-12-03T17:35:00Z">
                <w:pPr>
                  <w:pBdr>
                    <w:top w:val="nil"/>
                    <w:left w:val="nil"/>
                    <w:bottom w:val="nil"/>
                    <w:right w:val="nil"/>
                    <w:between w:val="nil"/>
                  </w:pBdr>
                </w:pPr>
              </w:pPrChange>
            </w:pPr>
            <w:ins w:id="1394" w:author="Yahia Jad" w:date="2019-12-03T17:35:00Z">
              <w:r w:rsidRPr="00185D75">
                <w:rPr>
                  <w:sz w:val="20"/>
                  <w:szCs w:val="20"/>
                  <w:shd w:val="clear" w:color="auto" w:fill="FFFFFF"/>
                  <w:rPrChange w:id="1395" w:author="Yahia Jad" w:date="2019-12-03T17:35:00Z">
                    <w:rPr>
                      <w:shd w:val="clear" w:color="auto" w:fill="FFFFFF"/>
                    </w:rPr>
                  </w:rPrChange>
                </w:rPr>
                <w:t xml:space="preserve">      "</w:t>
              </w:r>
              <w:proofErr w:type="spellStart"/>
              <w:r w:rsidRPr="00185D75">
                <w:rPr>
                  <w:sz w:val="20"/>
                  <w:szCs w:val="20"/>
                  <w:shd w:val="clear" w:color="auto" w:fill="FFFFFF"/>
                  <w:rPrChange w:id="1396" w:author="Yahia Jad" w:date="2019-12-03T17:35:00Z">
                    <w:rPr>
                      <w:shd w:val="clear" w:color="auto" w:fill="FFFFFF"/>
                    </w:rPr>
                  </w:rPrChange>
                </w:rPr>
                <w:t>pageid</w:t>
              </w:r>
              <w:proofErr w:type="spellEnd"/>
              <w:r w:rsidRPr="00185D75">
                <w:rPr>
                  <w:sz w:val="20"/>
                  <w:szCs w:val="20"/>
                  <w:shd w:val="clear" w:color="auto" w:fill="FFFFFF"/>
                  <w:rPrChange w:id="1397" w:author="Yahia Jad" w:date="2019-12-03T17:35:00Z">
                    <w:rPr>
                      <w:shd w:val="clear" w:color="auto" w:fill="FFFFFF"/>
                    </w:rPr>
                  </w:rPrChange>
                </w:rPr>
                <w:t>": 51,</w:t>
              </w:r>
            </w:ins>
          </w:p>
          <w:p w14:paraId="2F0B0705" w14:textId="77777777" w:rsidR="00185D75" w:rsidRPr="00185D75" w:rsidRDefault="00185D75" w:rsidP="00185D75">
            <w:pPr>
              <w:pStyle w:val="NoSpacing"/>
              <w:rPr>
                <w:ins w:id="1398" w:author="Yahia Jad" w:date="2019-12-03T17:35:00Z"/>
                <w:sz w:val="20"/>
                <w:szCs w:val="20"/>
                <w:shd w:val="clear" w:color="auto" w:fill="FFFFFF"/>
                <w:rPrChange w:id="1399" w:author="Yahia Jad" w:date="2019-12-03T17:35:00Z">
                  <w:rPr>
                    <w:ins w:id="1400" w:author="Yahia Jad" w:date="2019-12-03T17:35:00Z"/>
                    <w:shd w:val="clear" w:color="auto" w:fill="FFFFFF"/>
                  </w:rPr>
                </w:rPrChange>
              </w:rPr>
              <w:pPrChange w:id="1401" w:author="Yahia Jad" w:date="2019-12-03T17:35:00Z">
                <w:pPr>
                  <w:pBdr>
                    <w:top w:val="nil"/>
                    <w:left w:val="nil"/>
                    <w:bottom w:val="nil"/>
                    <w:right w:val="nil"/>
                    <w:between w:val="nil"/>
                  </w:pBdr>
                </w:pPr>
              </w:pPrChange>
            </w:pPr>
            <w:ins w:id="1402" w:author="Yahia Jad" w:date="2019-12-03T17:35:00Z">
              <w:r w:rsidRPr="00185D75">
                <w:rPr>
                  <w:sz w:val="20"/>
                  <w:szCs w:val="20"/>
                  <w:shd w:val="clear" w:color="auto" w:fill="FFFFFF"/>
                  <w:rPrChange w:id="1403" w:author="Yahia Jad" w:date="2019-12-03T17:35:00Z">
                    <w:rPr>
                      <w:shd w:val="clear" w:color="auto" w:fill="FFFFFF"/>
                    </w:rPr>
                  </w:rPrChange>
                </w:rPr>
                <w:t xml:space="preserve">      "</w:t>
              </w:r>
              <w:proofErr w:type="spellStart"/>
              <w:r w:rsidRPr="00185D75">
                <w:rPr>
                  <w:sz w:val="20"/>
                  <w:szCs w:val="20"/>
                  <w:shd w:val="clear" w:color="auto" w:fill="FFFFFF"/>
                  <w:rPrChange w:id="1404" w:author="Yahia Jad" w:date="2019-12-03T17:35:00Z">
                    <w:rPr>
                      <w:shd w:val="clear" w:color="auto" w:fill="FFFFFF"/>
                    </w:rPr>
                  </w:rPrChange>
                </w:rPr>
                <w:t>pagenumber</w:t>
              </w:r>
              <w:proofErr w:type="spellEnd"/>
              <w:r w:rsidRPr="00185D75">
                <w:rPr>
                  <w:sz w:val="20"/>
                  <w:szCs w:val="20"/>
                  <w:shd w:val="clear" w:color="auto" w:fill="FFFFFF"/>
                  <w:rPrChange w:id="1405" w:author="Yahia Jad" w:date="2019-12-03T17:35:00Z">
                    <w:rPr>
                      <w:shd w:val="clear" w:color="auto" w:fill="FFFFFF"/>
                    </w:rPr>
                  </w:rPrChange>
                </w:rPr>
                <w:t>": 51,</w:t>
              </w:r>
            </w:ins>
          </w:p>
          <w:p w14:paraId="551927F4" w14:textId="77777777" w:rsidR="00185D75" w:rsidRPr="00185D75" w:rsidRDefault="00185D75" w:rsidP="00185D75">
            <w:pPr>
              <w:pStyle w:val="NoSpacing"/>
              <w:rPr>
                <w:ins w:id="1406" w:author="Yahia Jad" w:date="2019-12-03T17:35:00Z"/>
                <w:sz w:val="20"/>
                <w:szCs w:val="20"/>
                <w:shd w:val="clear" w:color="auto" w:fill="FFFFFF"/>
                <w:rPrChange w:id="1407" w:author="Yahia Jad" w:date="2019-12-03T17:35:00Z">
                  <w:rPr>
                    <w:ins w:id="1408" w:author="Yahia Jad" w:date="2019-12-03T17:35:00Z"/>
                    <w:shd w:val="clear" w:color="auto" w:fill="FFFFFF"/>
                  </w:rPr>
                </w:rPrChange>
              </w:rPr>
              <w:pPrChange w:id="1409" w:author="Yahia Jad" w:date="2019-12-03T17:35:00Z">
                <w:pPr>
                  <w:pBdr>
                    <w:top w:val="nil"/>
                    <w:left w:val="nil"/>
                    <w:bottom w:val="nil"/>
                    <w:right w:val="nil"/>
                    <w:between w:val="nil"/>
                  </w:pBdr>
                </w:pPr>
              </w:pPrChange>
            </w:pPr>
            <w:ins w:id="1410" w:author="Yahia Jad" w:date="2019-12-03T17:35:00Z">
              <w:r w:rsidRPr="00185D75">
                <w:rPr>
                  <w:sz w:val="20"/>
                  <w:szCs w:val="20"/>
                  <w:shd w:val="clear" w:color="auto" w:fill="FFFFFF"/>
                  <w:rPrChange w:id="1411" w:author="Yahia Jad" w:date="2019-12-03T17:35:00Z">
                    <w:rPr>
                      <w:shd w:val="clear" w:color="auto" w:fill="FFFFFF"/>
                    </w:rPr>
                  </w:rPrChange>
                </w:rPr>
                <w:t xml:space="preserve">      "</w:t>
              </w:r>
              <w:proofErr w:type="spellStart"/>
              <w:r w:rsidRPr="00185D75">
                <w:rPr>
                  <w:sz w:val="20"/>
                  <w:szCs w:val="20"/>
                  <w:shd w:val="clear" w:color="auto" w:fill="FFFFFF"/>
                  <w:rPrChange w:id="1412" w:author="Yahia Jad" w:date="2019-12-03T17:35:00Z">
                    <w:rPr>
                      <w:shd w:val="clear" w:color="auto" w:fill="FFFFFF"/>
                    </w:rPr>
                  </w:rPrChange>
                </w:rPr>
                <w:t>partnumber</w:t>
              </w:r>
              <w:proofErr w:type="spellEnd"/>
              <w:r w:rsidRPr="00185D75">
                <w:rPr>
                  <w:sz w:val="20"/>
                  <w:szCs w:val="20"/>
                  <w:shd w:val="clear" w:color="auto" w:fill="FFFFFF"/>
                  <w:rPrChange w:id="1413" w:author="Yahia Jad" w:date="2019-12-03T17:35:00Z">
                    <w:rPr>
                      <w:shd w:val="clear" w:color="auto" w:fill="FFFFFF"/>
                    </w:rPr>
                  </w:rPrChange>
                </w:rPr>
                <w:t>": 1,</w:t>
              </w:r>
            </w:ins>
          </w:p>
          <w:p w14:paraId="411E8D03" w14:textId="77777777" w:rsidR="00185D75" w:rsidRPr="00185D75" w:rsidRDefault="00185D75" w:rsidP="00185D75">
            <w:pPr>
              <w:pStyle w:val="NoSpacing"/>
              <w:rPr>
                <w:ins w:id="1414" w:author="Yahia Jad" w:date="2019-12-03T17:35:00Z"/>
                <w:sz w:val="20"/>
                <w:szCs w:val="20"/>
                <w:shd w:val="clear" w:color="auto" w:fill="FFFFFF"/>
                <w:rPrChange w:id="1415" w:author="Yahia Jad" w:date="2019-12-03T17:35:00Z">
                  <w:rPr>
                    <w:ins w:id="1416" w:author="Yahia Jad" w:date="2019-12-03T17:35:00Z"/>
                    <w:shd w:val="clear" w:color="auto" w:fill="FFFFFF"/>
                  </w:rPr>
                </w:rPrChange>
              </w:rPr>
              <w:pPrChange w:id="1417" w:author="Yahia Jad" w:date="2019-12-03T17:35:00Z">
                <w:pPr>
                  <w:pBdr>
                    <w:top w:val="nil"/>
                    <w:left w:val="nil"/>
                    <w:bottom w:val="nil"/>
                    <w:right w:val="nil"/>
                    <w:between w:val="nil"/>
                  </w:pBdr>
                </w:pPr>
              </w:pPrChange>
            </w:pPr>
            <w:ins w:id="1418" w:author="Yahia Jad" w:date="2019-12-03T17:35:00Z">
              <w:r w:rsidRPr="00185D75">
                <w:rPr>
                  <w:sz w:val="20"/>
                  <w:szCs w:val="20"/>
                  <w:shd w:val="clear" w:color="auto" w:fill="FFFFFF"/>
                  <w:rPrChange w:id="1419" w:author="Yahia Jad" w:date="2019-12-03T17:35:00Z">
                    <w:rPr>
                      <w:shd w:val="clear" w:color="auto" w:fill="FFFFFF"/>
                    </w:rPr>
                  </w:rPrChange>
                </w:rPr>
                <w:t xml:space="preserve">      "</w:t>
              </w:r>
              <w:proofErr w:type="spellStart"/>
              <w:r w:rsidRPr="00185D75">
                <w:rPr>
                  <w:sz w:val="20"/>
                  <w:szCs w:val="20"/>
                  <w:shd w:val="clear" w:color="auto" w:fill="FFFFFF"/>
                  <w:rPrChange w:id="1420" w:author="Yahia Jad" w:date="2019-12-03T17:35:00Z">
                    <w:rPr>
                      <w:shd w:val="clear" w:color="auto" w:fill="FFFFFF"/>
                    </w:rPr>
                  </w:rPrChange>
                </w:rPr>
                <w:t>previouspagenumber</w:t>
              </w:r>
              <w:proofErr w:type="spellEnd"/>
              <w:r w:rsidRPr="00185D75">
                <w:rPr>
                  <w:sz w:val="20"/>
                  <w:szCs w:val="20"/>
                  <w:shd w:val="clear" w:color="auto" w:fill="FFFFFF"/>
                  <w:rPrChange w:id="1421" w:author="Yahia Jad" w:date="2019-12-03T17:35:00Z">
                    <w:rPr>
                      <w:shd w:val="clear" w:color="auto" w:fill="FFFFFF"/>
                    </w:rPr>
                  </w:rPrChange>
                </w:rPr>
                <w:t>": 0</w:t>
              </w:r>
            </w:ins>
          </w:p>
          <w:p w14:paraId="4C148FF8" w14:textId="77777777" w:rsidR="00185D75" w:rsidRPr="00185D75" w:rsidRDefault="00185D75" w:rsidP="00185D75">
            <w:pPr>
              <w:pStyle w:val="NoSpacing"/>
              <w:rPr>
                <w:ins w:id="1422" w:author="Yahia Jad" w:date="2019-12-03T17:35:00Z"/>
                <w:sz w:val="20"/>
                <w:szCs w:val="20"/>
                <w:shd w:val="clear" w:color="auto" w:fill="FFFFFF"/>
                <w:rPrChange w:id="1423" w:author="Yahia Jad" w:date="2019-12-03T17:35:00Z">
                  <w:rPr>
                    <w:ins w:id="1424" w:author="Yahia Jad" w:date="2019-12-03T17:35:00Z"/>
                    <w:shd w:val="clear" w:color="auto" w:fill="FFFFFF"/>
                  </w:rPr>
                </w:rPrChange>
              </w:rPr>
              <w:pPrChange w:id="1425" w:author="Yahia Jad" w:date="2019-12-03T17:35:00Z">
                <w:pPr>
                  <w:pBdr>
                    <w:top w:val="nil"/>
                    <w:left w:val="nil"/>
                    <w:bottom w:val="nil"/>
                    <w:right w:val="nil"/>
                    <w:between w:val="nil"/>
                  </w:pBdr>
                </w:pPr>
              </w:pPrChange>
            </w:pPr>
            <w:ins w:id="1426" w:author="Yahia Jad" w:date="2019-12-03T17:35:00Z">
              <w:r w:rsidRPr="00185D75">
                <w:rPr>
                  <w:sz w:val="20"/>
                  <w:szCs w:val="20"/>
                  <w:shd w:val="clear" w:color="auto" w:fill="FFFFFF"/>
                  <w:rPrChange w:id="1427" w:author="Yahia Jad" w:date="2019-12-03T17:35:00Z">
                    <w:rPr>
                      <w:shd w:val="clear" w:color="auto" w:fill="FFFFFF"/>
                    </w:rPr>
                  </w:rPrChange>
                </w:rPr>
                <w:t xml:space="preserve">    }</w:t>
              </w:r>
            </w:ins>
          </w:p>
          <w:p w14:paraId="4BE3FBCD" w14:textId="332BE241" w:rsidR="00185D75" w:rsidRPr="00185D75" w:rsidRDefault="00185D75" w:rsidP="00185D75">
            <w:pPr>
              <w:pStyle w:val="NoSpacing"/>
              <w:tabs>
                <w:tab w:val="left" w:pos="2595"/>
              </w:tabs>
              <w:rPr>
                <w:ins w:id="1428" w:author="Yahia Jad" w:date="2019-12-03T17:35:00Z"/>
                <w:sz w:val="20"/>
                <w:szCs w:val="20"/>
                <w:shd w:val="clear" w:color="auto" w:fill="FFFFFF"/>
                <w:rPrChange w:id="1429" w:author="Yahia Jad" w:date="2019-12-03T17:35:00Z">
                  <w:rPr>
                    <w:ins w:id="1430" w:author="Yahia Jad" w:date="2019-12-03T17:35:00Z"/>
                    <w:shd w:val="clear" w:color="auto" w:fill="FFFFFF"/>
                  </w:rPr>
                </w:rPrChange>
              </w:rPr>
              <w:pPrChange w:id="1431" w:author="Yahia Jad" w:date="2019-12-03T17:38:00Z">
                <w:pPr>
                  <w:pBdr>
                    <w:top w:val="nil"/>
                    <w:left w:val="nil"/>
                    <w:bottom w:val="nil"/>
                    <w:right w:val="nil"/>
                    <w:between w:val="nil"/>
                  </w:pBdr>
                </w:pPr>
              </w:pPrChange>
            </w:pPr>
            <w:ins w:id="1432" w:author="Yahia Jad" w:date="2019-12-03T17:35:00Z">
              <w:r w:rsidRPr="00185D75">
                <w:rPr>
                  <w:sz w:val="20"/>
                  <w:szCs w:val="20"/>
                  <w:shd w:val="clear" w:color="auto" w:fill="FFFFFF"/>
                  <w:rPrChange w:id="1433" w:author="Yahia Jad" w:date="2019-12-03T17:35:00Z">
                    <w:rPr>
                      <w:shd w:val="clear" w:color="auto" w:fill="FFFFFF"/>
                    </w:rPr>
                  </w:rPrChange>
                </w:rPr>
                <w:t xml:space="preserve">  ]</w:t>
              </w:r>
            </w:ins>
            <w:ins w:id="1434" w:author="Yahia Jad" w:date="2019-12-03T17:38:00Z">
              <w:r>
                <w:rPr>
                  <w:sz w:val="20"/>
                  <w:szCs w:val="20"/>
                  <w:shd w:val="clear" w:color="auto" w:fill="FFFFFF"/>
                </w:rPr>
                <w:tab/>
              </w:r>
            </w:ins>
          </w:p>
          <w:p w14:paraId="5A8C133F" w14:textId="332BE241" w:rsidR="00CA0EE6" w:rsidRPr="00185D75" w:rsidRDefault="00185D75" w:rsidP="00185D75">
            <w:pPr>
              <w:pStyle w:val="NoSpacing"/>
              <w:rPr>
                <w:sz w:val="20"/>
                <w:szCs w:val="20"/>
                <w:rPrChange w:id="1435" w:author="Yahia Jad" w:date="2019-12-03T17:35:00Z">
                  <w:rPr/>
                </w:rPrChange>
              </w:rPr>
              <w:pPrChange w:id="1436" w:author="Yahia Jad" w:date="2019-12-03T17:35:00Z">
                <w:pPr>
                  <w:pBdr>
                    <w:top w:val="nil"/>
                    <w:left w:val="nil"/>
                    <w:bottom w:val="nil"/>
                    <w:right w:val="nil"/>
                    <w:between w:val="nil"/>
                  </w:pBdr>
                </w:pPr>
              </w:pPrChange>
            </w:pPr>
            <w:ins w:id="1437" w:author="Yahia Jad" w:date="2019-12-03T17:35:00Z">
              <w:r w:rsidRPr="00185D75">
                <w:rPr>
                  <w:sz w:val="20"/>
                  <w:szCs w:val="20"/>
                  <w:shd w:val="clear" w:color="auto" w:fill="FFFFFF"/>
                  <w:rPrChange w:id="1438" w:author="Yahia Jad" w:date="2019-12-03T17:35:00Z">
                    <w:rPr>
                      <w:shd w:val="clear" w:color="auto" w:fill="FFFFFF"/>
                    </w:rPr>
                  </w:rPrChange>
                </w:rPr>
                <w:lastRenderedPageBreak/>
                <w:t>}</w:t>
              </w:r>
            </w:ins>
            <w:del w:id="1439" w:author="Yahia Jad" w:date="2019-12-03T12:18:00Z">
              <w:r w:rsidR="003E63A7" w:rsidRPr="00185D75" w:rsidDel="00CA0EE6">
                <w:rPr>
                  <w:sz w:val="20"/>
                  <w:szCs w:val="20"/>
                  <w:rPrChange w:id="1440" w:author="Yahia Jad" w:date="2019-12-03T17:35:00Z">
                    <w:rPr/>
                  </w:rPrChange>
                </w:rPr>
                <w:delText>{}</w:delText>
              </w:r>
            </w:del>
          </w:p>
        </w:tc>
      </w:tr>
    </w:tbl>
    <w:p w14:paraId="75DB2CF9" w14:textId="77777777" w:rsidR="00666559" w:rsidRDefault="00666559">
      <w:pPr>
        <w:rPr>
          <w:ins w:id="1441" w:author="Yahia Jad" w:date="2019-12-03T18:07:00Z"/>
          <w:b/>
          <w:color w:val="1155CC"/>
          <w:sz w:val="32"/>
          <w:szCs w:val="32"/>
        </w:rPr>
      </w:pPr>
      <w:bookmarkStart w:id="1442" w:name="_Toc26288706"/>
      <w:ins w:id="1443" w:author="Yahia Jad" w:date="2019-12-03T18:07:00Z">
        <w:r>
          <w:lastRenderedPageBreak/>
          <w:br w:type="page"/>
        </w:r>
      </w:ins>
    </w:p>
    <w:p w14:paraId="738F7817" w14:textId="7E008AD6" w:rsidR="00B619E6" w:rsidRDefault="003E63A7">
      <w:pPr>
        <w:pStyle w:val="Heading2"/>
        <w:pBdr>
          <w:top w:val="nil"/>
          <w:left w:val="nil"/>
          <w:bottom w:val="nil"/>
          <w:right w:val="nil"/>
          <w:between w:val="nil"/>
        </w:pBdr>
      </w:pPr>
      <w:r>
        <w:lastRenderedPageBreak/>
        <w:t>Search</w:t>
      </w:r>
      <w:bookmarkEnd w:id="1442"/>
    </w:p>
    <w:p w14:paraId="61FEEFA8" w14:textId="77777777" w:rsidR="00B619E6" w:rsidRDefault="003E63A7">
      <w:pPr>
        <w:pBdr>
          <w:top w:val="nil"/>
          <w:left w:val="nil"/>
          <w:bottom w:val="nil"/>
          <w:right w:val="nil"/>
          <w:between w:val="nil"/>
        </w:pBdr>
      </w:pPr>
      <w:r>
        <w:t>Search books pages.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1444" w:author="Yahia Jad" w:date="2019-12-03T17:37:00Z">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1691"/>
        <w:gridCol w:w="7669"/>
        <w:tblGridChange w:id="1445">
          <w:tblGrid>
            <w:gridCol w:w="2385"/>
            <w:gridCol w:w="6975"/>
          </w:tblGrid>
        </w:tblGridChange>
      </w:tblGrid>
      <w:tr w:rsidR="00B619E6" w14:paraId="4840AF9A" w14:textId="77777777" w:rsidTr="00185D75">
        <w:tc>
          <w:tcPr>
            <w:tcW w:w="1691" w:type="dxa"/>
            <w:shd w:val="clear" w:color="auto" w:fill="C9DAF8"/>
            <w:tcMar>
              <w:top w:w="100" w:type="dxa"/>
              <w:left w:w="100" w:type="dxa"/>
              <w:bottom w:w="100" w:type="dxa"/>
              <w:right w:w="100" w:type="dxa"/>
            </w:tcMar>
            <w:tcPrChange w:id="1446" w:author="Yahia Jad" w:date="2019-12-03T17:37:00Z">
              <w:tcPr>
                <w:tcW w:w="2385" w:type="dxa"/>
                <w:shd w:val="clear" w:color="auto" w:fill="C9DAF8"/>
                <w:tcMar>
                  <w:top w:w="100" w:type="dxa"/>
                  <w:left w:w="100" w:type="dxa"/>
                  <w:bottom w:w="100" w:type="dxa"/>
                  <w:right w:w="100" w:type="dxa"/>
                </w:tcMar>
              </w:tcPr>
            </w:tcPrChange>
          </w:tcPr>
          <w:p w14:paraId="0C3CF00D" w14:textId="77777777" w:rsidR="00B619E6" w:rsidRDefault="003E63A7">
            <w:pPr>
              <w:widowControl w:val="0"/>
              <w:pBdr>
                <w:top w:val="nil"/>
                <w:left w:val="nil"/>
                <w:bottom w:val="nil"/>
                <w:right w:val="nil"/>
                <w:between w:val="nil"/>
              </w:pBdr>
              <w:spacing w:line="240" w:lineRule="auto"/>
              <w:jc w:val="left"/>
              <w:rPr>
                <w:b/>
              </w:rPr>
            </w:pPr>
            <w:r>
              <w:rPr>
                <w:b/>
              </w:rPr>
              <w:t>API Structure</w:t>
            </w:r>
          </w:p>
        </w:tc>
        <w:tc>
          <w:tcPr>
            <w:tcW w:w="7669" w:type="dxa"/>
            <w:shd w:val="clear" w:color="auto" w:fill="auto"/>
            <w:tcMar>
              <w:top w:w="100" w:type="dxa"/>
              <w:left w:w="100" w:type="dxa"/>
              <w:bottom w:w="100" w:type="dxa"/>
              <w:right w:w="100" w:type="dxa"/>
            </w:tcMar>
            <w:tcPrChange w:id="1447" w:author="Yahia Jad" w:date="2019-12-03T17:37:00Z">
              <w:tcPr>
                <w:tcW w:w="6975" w:type="dxa"/>
                <w:shd w:val="clear" w:color="auto" w:fill="auto"/>
                <w:tcMar>
                  <w:top w:w="100" w:type="dxa"/>
                  <w:left w:w="100" w:type="dxa"/>
                  <w:bottom w:w="100" w:type="dxa"/>
                  <w:right w:w="100" w:type="dxa"/>
                </w:tcMar>
              </w:tcPr>
            </w:tcPrChange>
          </w:tcPr>
          <w:p w14:paraId="18D1EB68" w14:textId="77777777" w:rsidR="00B619E6" w:rsidRDefault="003E63A7">
            <w:pPr>
              <w:pBdr>
                <w:top w:val="nil"/>
                <w:left w:val="nil"/>
                <w:bottom w:val="nil"/>
                <w:right w:val="nil"/>
                <w:between w:val="nil"/>
              </w:pBdr>
            </w:pPr>
            <w:r>
              <w:t>{</w:t>
            </w:r>
            <w:r>
              <w:rPr>
                <w:b/>
                <w:color w:val="980000"/>
              </w:rPr>
              <w:t>server-</w:t>
            </w:r>
            <w:proofErr w:type="spellStart"/>
            <w:r>
              <w:rPr>
                <w:b/>
                <w:color w:val="980000"/>
              </w:rPr>
              <w:t>url</w:t>
            </w:r>
            <w:proofErr w:type="spellEnd"/>
            <w:r>
              <w:t>}/</w:t>
            </w:r>
            <w:proofErr w:type="spellStart"/>
            <w:r>
              <w:rPr>
                <w:b/>
              </w:rPr>
              <w:t>api</w:t>
            </w:r>
            <w:proofErr w:type="spellEnd"/>
            <w:r>
              <w:t>/</w:t>
            </w:r>
            <w:r>
              <w:rPr>
                <w:b/>
              </w:rPr>
              <w:t>search</w:t>
            </w:r>
            <w:r>
              <w:t>/{</w:t>
            </w:r>
            <w:proofErr w:type="spellStart"/>
            <w:r>
              <w:rPr>
                <w:b/>
              </w:rPr>
              <w:t>bookid</w:t>
            </w:r>
            <w:proofErr w:type="spellEnd"/>
            <w:r>
              <w:t>}/{more}/{id}</w:t>
            </w:r>
          </w:p>
        </w:tc>
      </w:tr>
      <w:tr w:rsidR="00B619E6" w14:paraId="4C80C8D6" w14:textId="77777777" w:rsidTr="00185D75">
        <w:tc>
          <w:tcPr>
            <w:tcW w:w="1691" w:type="dxa"/>
            <w:shd w:val="clear" w:color="auto" w:fill="C9DAF8"/>
            <w:tcMar>
              <w:top w:w="100" w:type="dxa"/>
              <w:left w:w="100" w:type="dxa"/>
              <w:bottom w:w="100" w:type="dxa"/>
              <w:right w:w="100" w:type="dxa"/>
            </w:tcMar>
            <w:tcPrChange w:id="1448" w:author="Yahia Jad" w:date="2019-12-03T17:37:00Z">
              <w:tcPr>
                <w:tcW w:w="2385" w:type="dxa"/>
                <w:shd w:val="clear" w:color="auto" w:fill="C9DAF8"/>
                <w:tcMar>
                  <w:top w:w="100" w:type="dxa"/>
                  <w:left w:w="100" w:type="dxa"/>
                  <w:bottom w:w="100" w:type="dxa"/>
                  <w:right w:w="100" w:type="dxa"/>
                </w:tcMar>
              </w:tcPr>
            </w:tcPrChange>
          </w:tcPr>
          <w:p w14:paraId="749D70F9" w14:textId="77777777" w:rsidR="00B619E6" w:rsidRDefault="003E63A7">
            <w:pPr>
              <w:widowControl w:val="0"/>
              <w:pBdr>
                <w:top w:val="nil"/>
                <w:left w:val="nil"/>
                <w:bottom w:val="nil"/>
                <w:right w:val="nil"/>
                <w:between w:val="nil"/>
              </w:pBdr>
              <w:spacing w:line="240" w:lineRule="auto"/>
              <w:jc w:val="left"/>
              <w:rPr>
                <w:b/>
              </w:rPr>
            </w:pPr>
            <w:r>
              <w:rPr>
                <w:b/>
              </w:rPr>
              <w:t>POST Parameters</w:t>
            </w:r>
          </w:p>
        </w:tc>
        <w:tc>
          <w:tcPr>
            <w:tcW w:w="7669" w:type="dxa"/>
            <w:shd w:val="clear" w:color="auto" w:fill="auto"/>
            <w:tcMar>
              <w:top w:w="100" w:type="dxa"/>
              <w:left w:w="100" w:type="dxa"/>
              <w:bottom w:w="100" w:type="dxa"/>
              <w:right w:w="100" w:type="dxa"/>
            </w:tcMar>
            <w:tcPrChange w:id="1449" w:author="Yahia Jad" w:date="2019-12-03T17:37:00Z">
              <w:tcPr>
                <w:tcW w:w="6975" w:type="dxa"/>
                <w:shd w:val="clear" w:color="auto" w:fill="auto"/>
                <w:tcMar>
                  <w:top w:w="100" w:type="dxa"/>
                  <w:left w:w="100" w:type="dxa"/>
                  <w:bottom w:w="100" w:type="dxa"/>
                  <w:right w:w="100" w:type="dxa"/>
                </w:tcMar>
              </w:tcPr>
            </w:tcPrChange>
          </w:tcPr>
          <w:p w14:paraId="5703EBFA" w14:textId="5E039F22" w:rsidR="00B619E6" w:rsidRDefault="003E63A7">
            <w:pPr>
              <w:pBdr>
                <w:top w:val="nil"/>
                <w:left w:val="nil"/>
                <w:bottom w:val="nil"/>
                <w:right w:val="nil"/>
                <w:between w:val="nil"/>
              </w:pBdr>
            </w:pPr>
            <w:r>
              <w:t>{"</w:t>
            </w:r>
            <w:proofErr w:type="spellStart"/>
            <w:r>
              <w:rPr>
                <w:b/>
              </w:rPr>
              <w:t>keywords</w:t>
            </w:r>
            <w:proofErr w:type="gramStart"/>
            <w:r>
              <w:t>":string</w:t>
            </w:r>
            <w:proofErr w:type="spellEnd"/>
            <w:proofErr w:type="gramEnd"/>
            <w:r>
              <w:t>, "</w:t>
            </w:r>
            <w:proofErr w:type="spellStart"/>
            <w:r>
              <w:rPr>
                <w:b/>
              </w:rPr>
              <w:t>limit</w:t>
            </w:r>
            <w:r>
              <w:t>":int</w:t>
            </w:r>
            <w:proofErr w:type="spellEnd"/>
            <w:ins w:id="1450" w:author="Yahia Jad" w:date="2019-12-03T17:55:00Z">
              <w:r w:rsidR="00DE7CAE">
                <w:t>, “of</w:t>
              </w:r>
            </w:ins>
            <w:ins w:id="1451" w:author="Yahia Jad" w:date="2019-12-03T17:56:00Z">
              <w:r w:rsidR="00DE7CAE">
                <w:t>fset”: int</w:t>
              </w:r>
            </w:ins>
            <w:r>
              <w:t xml:space="preserve">} </w:t>
            </w:r>
          </w:p>
        </w:tc>
      </w:tr>
      <w:tr w:rsidR="00B619E6" w14:paraId="6412EFA9" w14:textId="77777777" w:rsidTr="00185D75">
        <w:tc>
          <w:tcPr>
            <w:tcW w:w="1691" w:type="dxa"/>
            <w:shd w:val="clear" w:color="auto" w:fill="C9DAF8"/>
            <w:tcMar>
              <w:top w:w="100" w:type="dxa"/>
              <w:left w:w="100" w:type="dxa"/>
              <w:bottom w:w="100" w:type="dxa"/>
              <w:right w:w="100" w:type="dxa"/>
            </w:tcMar>
            <w:tcPrChange w:id="1452" w:author="Yahia Jad" w:date="2019-12-03T17:37:00Z">
              <w:tcPr>
                <w:tcW w:w="2385" w:type="dxa"/>
                <w:shd w:val="clear" w:color="auto" w:fill="C9DAF8"/>
                <w:tcMar>
                  <w:top w:w="100" w:type="dxa"/>
                  <w:left w:w="100" w:type="dxa"/>
                  <w:bottom w:w="100" w:type="dxa"/>
                  <w:right w:w="100" w:type="dxa"/>
                </w:tcMar>
              </w:tcPr>
            </w:tcPrChange>
          </w:tcPr>
          <w:p w14:paraId="03A58C9E" w14:textId="77777777" w:rsidR="00B619E6" w:rsidRDefault="003E63A7">
            <w:pPr>
              <w:pBdr>
                <w:top w:val="nil"/>
                <w:left w:val="nil"/>
                <w:bottom w:val="nil"/>
                <w:right w:val="nil"/>
                <w:between w:val="nil"/>
              </w:pBdr>
              <w:rPr>
                <w:b/>
              </w:rPr>
            </w:pPr>
            <w:r>
              <w:rPr>
                <w:b/>
              </w:rPr>
              <w:t>Output Structure</w:t>
            </w:r>
          </w:p>
        </w:tc>
        <w:tc>
          <w:tcPr>
            <w:tcW w:w="7669" w:type="dxa"/>
            <w:shd w:val="clear" w:color="auto" w:fill="auto"/>
            <w:tcMar>
              <w:top w:w="100" w:type="dxa"/>
              <w:left w:w="100" w:type="dxa"/>
              <w:bottom w:w="100" w:type="dxa"/>
              <w:right w:w="100" w:type="dxa"/>
            </w:tcMar>
            <w:tcPrChange w:id="1453" w:author="Yahia Jad" w:date="2019-12-03T17:37:00Z">
              <w:tcPr>
                <w:tcW w:w="6975" w:type="dxa"/>
                <w:shd w:val="clear" w:color="auto" w:fill="auto"/>
                <w:tcMar>
                  <w:top w:w="100" w:type="dxa"/>
                  <w:left w:w="100" w:type="dxa"/>
                  <w:bottom w:w="100" w:type="dxa"/>
                  <w:right w:w="100" w:type="dxa"/>
                </w:tcMar>
              </w:tcPr>
            </w:tcPrChange>
          </w:tcPr>
          <w:p w14:paraId="011038D5" w14:textId="77777777" w:rsidR="00B619E6" w:rsidRPr="00185D75" w:rsidRDefault="003E63A7" w:rsidP="00185D75">
            <w:pPr>
              <w:pStyle w:val="NoSpacing"/>
              <w:rPr>
                <w:sz w:val="20"/>
                <w:szCs w:val="20"/>
                <w:rPrChange w:id="1454" w:author="Yahia Jad" w:date="2019-12-03T17:36:00Z">
                  <w:rPr/>
                </w:rPrChange>
              </w:rPr>
              <w:pPrChange w:id="1455" w:author="Yahia Jad" w:date="2019-12-03T17:36:00Z">
                <w:pPr>
                  <w:pBdr>
                    <w:top w:val="nil"/>
                    <w:left w:val="nil"/>
                    <w:bottom w:val="nil"/>
                    <w:right w:val="nil"/>
                    <w:between w:val="nil"/>
                  </w:pBdr>
                </w:pPr>
              </w:pPrChange>
            </w:pPr>
            <w:r w:rsidRPr="00185D75">
              <w:rPr>
                <w:sz w:val="20"/>
                <w:szCs w:val="20"/>
                <w:rPrChange w:id="1456" w:author="Yahia Jad" w:date="2019-12-03T17:36:00Z">
                  <w:rPr/>
                </w:rPrChange>
              </w:rPr>
              <w:t>{</w:t>
            </w:r>
          </w:p>
          <w:p w14:paraId="6660F607" w14:textId="77777777" w:rsidR="00B619E6" w:rsidRPr="00185D75" w:rsidRDefault="003E63A7" w:rsidP="00185D75">
            <w:pPr>
              <w:pStyle w:val="NoSpacing"/>
              <w:rPr>
                <w:sz w:val="20"/>
                <w:szCs w:val="20"/>
                <w:rPrChange w:id="1457" w:author="Yahia Jad" w:date="2019-12-03T17:36:00Z">
                  <w:rPr/>
                </w:rPrChange>
              </w:rPr>
              <w:pPrChange w:id="1458" w:author="Yahia Jad" w:date="2019-12-03T17:36:00Z">
                <w:pPr>
                  <w:pBdr>
                    <w:top w:val="nil"/>
                    <w:left w:val="nil"/>
                    <w:bottom w:val="nil"/>
                    <w:right w:val="nil"/>
                    <w:between w:val="nil"/>
                  </w:pBdr>
                  <w:ind w:left="720"/>
                </w:pPr>
              </w:pPrChange>
            </w:pPr>
            <w:r w:rsidRPr="00185D75">
              <w:rPr>
                <w:sz w:val="20"/>
                <w:szCs w:val="20"/>
                <w:rPrChange w:id="1459" w:author="Yahia Jad" w:date="2019-12-03T17:36:00Z">
                  <w:rPr/>
                </w:rPrChange>
              </w:rPr>
              <w:t>{</w:t>
            </w:r>
          </w:p>
          <w:p w14:paraId="30CB62A8" w14:textId="77777777" w:rsidR="00B619E6" w:rsidRPr="00185D75" w:rsidRDefault="003E63A7" w:rsidP="00185D75">
            <w:pPr>
              <w:pStyle w:val="NoSpacing"/>
              <w:rPr>
                <w:sz w:val="20"/>
                <w:szCs w:val="20"/>
                <w:rPrChange w:id="1460" w:author="Yahia Jad" w:date="2019-12-03T17:36:00Z">
                  <w:rPr/>
                </w:rPrChange>
              </w:rPr>
              <w:pPrChange w:id="1461" w:author="Yahia Jad" w:date="2019-12-03T17:36:00Z">
                <w:pPr>
                  <w:pBdr>
                    <w:top w:val="nil"/>
                    <w:left w:val="nil"/>
                    <w:bottom w:val="nil"/>
                    <w:right w:val="nil"/>
                    <w:between w:val="nil"/>
                  </w:pBdr>
                  <w:ind w:left="1440"/>
                </w:pPr>
              </w:pPrChange>
            </w:pPr>
            <w:r w:rsidRPr="00185D75">
              <w:rPr>
                <w:sz w:val="20"/>
                <w:szCs w:val="20"/>
                <w:rPrChange w:id="1462" w:author="Yahia Jad" w:date="2019-12-03T17:36:00Z">
                  <w:rPr/>
                </w:rPrChange>
              </w:rPr>
              <w:t>"</w:t>
            </w:r>
            <w:r w:rsidRPr="00185D75">
              <w:rPr>
                <w:b/>
                <w:sz w:val="20"/>
                <w:szCs w:val="20"/>
                <w:rPrChange w:id="1463" w:author="Yahia Jad" w:date="2019-12-03T17:36:00Z">
                  <w:rPr>
                    <w:b/>
                  </w:rPr>
                </w:rPrChange>
              </w:rPr>
              <w:t>id</w:t>
            </w:r>
            <w:r w:rsidRPr="00185D75">
              <w:rPr>
                <w:sz w:val="20"/>
                <w:szCs w:val="20"/>
                <w:rPrChange w:id="1464" w:author="Yahia Jad" w:date="2019-12-03T17:36:00Z">
                  <w:rPr/>
                </w:rPrChange>
              </w:rPr>
              <w:t>": int,</w:t>
            </w:r>
          </w:p>
          <w:p w14:paraId="05948C7E" w14:textId="77777777" w:rsidR="00B619E6" w:rsidRPr="00185D75" w:rsidRDefault="003E63A7" w:rsidP="00185D75">
            <w:pPr>
              <w:pStyle w:val="NoSpacing"/>
              <w:rPr>
                <w:sz w:val="20"/>
                <w:szCs w:val="20"/>
                <w:rPrChange w:id="1465" w:author="Yahia Jad" w:date="2019-12-03T17:36:00Z">
                  <w:rPr/>
                </w:rPrChange>
              </w:rPr>
              <w:pPrChange w:id="1466" w:author="Yahia Jad" w:date="2019-12-03T17:36:00Z">
                <w:pPr>
                  <w:pBdr>
                    <w:top w:val="nil"/>
                    <w:left w:val="nil"/>
                    <w:bottom w:val="nil"/>
                    <w:right w:val="nil"/>
                    <w:between w:val="nil"/>
                  </w:pBdr>
                  <w:ind w:left="1440"/>
                </w:pPr>
              </w:pPrChange>
            </w:pPr>
            <w:r w:rsidRPr="00185D75">
              <w:rPr>
                <w:sz w:val="20"/>
                <w:szCs w:val="20"/>
                <w:rPrChange w:id="1467" w:author="Yahia Jad" w:date="2019-12-03T17:36:00Z">
                  <w:rPr/>
                </w:rPrChange>
              </w:rPr>
              <w:t>"</w:t>
            </w:r>
            <w:proofErr w:type="spellStart"/>
            <w:r w:rsidRPr="00185D75">
              <w:rPr>
                <w:b/>
                <w:sz w:val="20"/>
                <w:szCs w:val="20"/>
                <w:rPrChange w:id="1468" w:author="Yahia Jad" w:date="2019-12-03T17:36:00Z">
                  <w:rPr>
                    <w:b/>
                  </w:rPr>
                </w:rPrChange>
              </w:rPr>
              <w:t>pageid</w:t>
            </w:r>
            <w:proofErr w:type="spellEnd"/>
            <w:r w:rsidRPr="00185D75">
              <w:rPr>
                <w:sz w:val="20"/>
                <w:szCs w:val="20"/>
                <w:rPrChange w:id="1469" w:author="Yahia Jad" w:date="2019-12-03T17:36:00Z">
                  <w:rPr/>
                </w:rPrChange>
              </w:rPr>
              <w:t>": int,</w:t>
            </w:r>
          </w:p>
          <w:p w14:paraId="2EDE7FDD" w14:textId="77777777" w:rsidR="00B619E6" w:rsidRPr="00185D75" w:rsidRDefault="003E63A7" w:rsidP="00185D75">
            <w:pPr>
              <w:pStyle w:val="NoSpacing"/>
              <w:rPr>
                <w:sz w:val="20"/>
                <w:szCs w:val="20"/>
                <w:rPrChange w:id="1470" w:author="Yahia Jad" w:date="2019-12-03T17:36:00Z">
                  <w:rPr/>
                </w:rPrChange>
              </w:rPr>
              <w:pPrChange w:id="1471" w:author="Yahia Jad" w:date="2019-12-03T17:36:00Z">
                <w:pPr>
                  <w:pBdr>
                    <w:top w:val="nil"/>
                    <w:left w:val="nil"/>
                    <w:bottom w:val="nil"/>
                    <w:right w:val="nil"/>
                    <w:between w:val="nil"/>
                  </w:pBdr>
                  <w:ind w:left="1440"/>
                </w:pPr>
              </w:pPrChange>
            </w:pPr>
            <w:r w:rsidRPr="00185D75">
              <w:rPr>
                <w:sz w:val="20"/>
                <w:szCs w:val="20"/>
                <w:rPrChange w:id="1472" w:author="Yahia Jad" w:date="2019-12-03T17:36:00Z">
                  <w:rPr/>
                </w:rPrChange>
              </w:rPr>
              <w:t>"</w:t>
            </w:r>
            <w:proofErr w:type="spellStart"/>
            <w:r w:rsidRPr="00185D75">
              <w:rPr>
                <w:b/>
                <w:sz w:val="20"/>
                <w:szCs w:val="20"/>
                <w:rPrChange w:id="1473" w:author="Yahia Jad" w:date="2019-12-03T17:36:00Z">
                  <w:rPr>
                    <w:b/>
                  </w:rPr>
                </w:rPrChange>
              </w:rPr>
              <w:t>bookid</w:t>
            </w:r>
            <w:proofErr w:type="spellEnd"/>
            <w:r w:rsidRPr="00185D75">
              <w:rPr>
                <w:sz w:val="20"/>
                <w:szCs w:val="20"/>
                <w:rPrChange w:id="1474" w:author="Yahia Jad" w:date="2019-12-03T17:36:00Z">
                  <w:rPr/>
                </w:rPrChange>
              </w:rPr>
              <w:t>": int,</w:t>
            </w:r>
          </w:p>
          <w:p w14:paraId="28DBFCB4" w14:textId="77777777" w:rsidR="00B619E6" w:rsidRPr="00185D75" w:rsidRDefault="003E63A7" w:rsidP="00185D75">
            <w:pPr>
              <w:pStyle w:val="NoSpacing"/>
              <w:rPr>
                <w:sz w:val="20"/>
                <w:szCs w:val="20"/>
                <w:rPrChange w:id="1475" w:author="Yahia Jad" w:date="2019-12-03T17:36:00Z">
                  <w:rPr/>
                </w:rPrChange>
              </w:rPr>
              <w:pPrChange w:id="1476" w:author="Yahia Jad" w:date="2019-12-03T17:36:00Z">
                <w:pPr>
                  <w:pBdr>
                    <w:top w:val="nil"/>
                    <w:left w:val="nil"/>
                    <w:bottom w:val="nil"/>
                    <w:right w:val="nil"/>
                    <w:between w:val="nil"/>
                  </w:pBdr>
                  <w:ind w:left="1440"/>
                </w:pPr>
              </w:pPrChange>
            </w:pPr>
            <w:r w:rsidRPr="00185D75">
              <w:rPr>
                <w:sz w:val="20"/>
                <w:szCs w:val="20"/>
                <w:rPrChange w:id="1477" w:author="Yahia Jad" w:date="2019-12-03T17:36:00Z">
                  <w:rPr/>
                </w:rPrChange>
              </w:rPr>
              <w:t>"</w:t>
            </w:r>
            <w:proofErr w:type="spellStart"/>
            <w:r w:rsidRPr="00185D75">
              <w:rPr>
                <w:b/>
                <w:sz w:val="20"/>
                <w:szCs w:val="20"/>
                <w:rPrChange w:id="1478" w:author="Yahia Jad" w:date="2019-12-03T17:36:00Z">
                  <w:rPr>
                    <w:b/>
                  </w:rPr>
                </w:rPrChange>
              </w:rPr>
              <w:t>booktitle</w:t>
            </w:r>
            <w:proofErr w:type="spellEnd"/>
            <w:r w:rsidRPr="00185D75">
              <w:rPr>
                <w:sz w:val="20"/>
                <w:szCs w:val="20"/>
                <w:rPrChange w:id="1479" w:author="Yahia Jad" w:date="2019-12-03T17:36:00Z">
                  <w:rPr/>
                </w:rPrChange>
              </w:rPr>
              <w:t>": string,</w:t>
            </w:r>
          </w:p>
          <w:p w14:paraId="1A7A60CE" w14:textId="77777777" w:rsidR="00B619E6" w:rsidRPr="00185D75" w:rsidRDefault="003E63A7" w:rsidP="00185D75">
            <w:pPr>
              <w:pStyle w:val="NoSpacing"/>
              <w:rPr>
                <w:sz w:val="20"/>
                <w:szCs w:val="20"/>
                <w:rPrChange w:id="1480" w:author="Yahia Jad" w:date="2019-12-03T17:36:00Z">
                  <w:rPr/>
                </w:rPrChange>
              </w:rPr>
              <w:pPrChange w:id="1481" w:author="Yahia Jad" w:date="2019-12-03T17:36:00Z">
                <w:pPr>
                  <w:pBdr>
                    <w:top w:val="nil"/>
                    <w:left w:val="nil"/>
                    <w:bottom w:val="nil"/>
                    <w:right w:val="nil"/>
                    <w:between w:val="nil"/>
                  </w:pBdr>
                  <w:ind w:left="1440"/>
                </w:pPr>
              </w:pPrChange>
            </w:pPr>
            <w:r w:rsidRPr="00185D75">
              <w:rPr>
                <w:sz w:val="20"/>
                <w:szCs w:val="20"/>
                <w:rPrChange w:id="1482" w:author="Yahia Jad" w:date="2019-12-03T17:36:00Z">
                  <w:rPr/>
                </w:rPrChange>
              </w:rPr>
              <w:t>"</w:t>
            </w:r>
            <w:proofErr w:type="spellStart"/>
            <w:r w:rsidRPr="00185D75">
              <w:rPr>
                <w:b/>
                <w:sz w:val="20"/>
                <w:szCs w:val="20"/>
                <w:rPrChange w:id="1483" w:author="Yahia Jad" w:date="2019-12-03T17:36:00Z">
                  <w:rPr>
                    <w:b/>
                  </w:rPr>
                </w:rPrChange>
              </w:rPr>
              <w:t>shortbody</w:t>
            </w:r>
            <w:proofErr w:type="spellEnd"/>
            <w:r w:rsidRPr="00185D75">
              <w:rPr>
                <w:sz w:val="20"/>
                <w:szCs w:val="20"/>
                <w:rPrChange w:id="1484" w:author="Yahia Jad" w:date="2019-12-03T17:36:00Z">
                  <w:rPr/>
                </w:rPrChange>
              </w:rPr>
              <w:t>": string</w:t>
            </w:r>
          </w:p>
          <w:p w14:paraId="63E08963" w14:textId="77777777" w:rsidR="00B619E6" w:rsidRPr="00185D75" w:rsidRDefault="003E63A7" w:rsidP="00185D75">
            <w:pPr>
              <w:pStyle w:val="NoSpacing"/>
              <w:rPr>
                <w:sz w:val="20"/>
                <w:szCs w:val="20"/>
                <w:rPrChange w:id="1485" w:author="Yahia Jad" w:date="2019-12-03T17:36:00Z">
                  <w:rPr/>
                </w:rPrChange>
              </w:rPr>
              <w:pPrChange w:id="1486" w:author="Yahia Jad" w:date="2019-12-03T17:36:00Z">
                <w:pPr>
                  <w:pBdr>
                    <w:top w:val="nil"/>
                    <w:left w:val="nil"/>
                    <w:bottom w:val="nil"/>
                    <w:right w:val="nil"/>
                    <w:between w:val="nil"/>
                  </w:pBdr>
                  <w:ind w:left="720"/>
                </w:pPr>
              </w:pPrChange>
            </w:pPr>
            <w:r w:rsidRPr="00185D75">
              <w:rPr>
                <w:sz w:val="20"/>
                <w:szCs w:val="20"/>
                <w:rPrChange w:id="1487" w:author="Yahia Jad" w:date="2019-12-03T17:36:00Z">
                  <w:rPr/>
                </w:rPrChange>
              </w:rPr>
              <w:t>},</w:t>
            </w:r>
          </w:p>
          <w:p w14:paraId="380390E7" w14:textId="77777777" w:rsidR="00B619E6" w:rsidRPr="00185D75" w:rsidRDefault="003E63A7" w:rsidP="00185D75">
            <w:pPr>
              <w:pStyle w:val="NoSpacing"/>
              <w:rPr>
                <w:sz w:val="20"/>
                <w:szCs w:val="20"/>
                <w:rPrChange w:id="1488" w:author="Yahia Jad" w:date="2019-12-03T17:36:00Z">
                  <w:rPr/>
                </w:rPrChange>
              </w:rPr>
              <w:pPrChange w:id="1489" w:author="Yahia Jad" w:date="2019-12-03T17:36:00Z">
                <w:pPr>
                  <w:pBdr>
                    <w:top w:val="nil"/>
                    <w:left w:val="nil"/>
                    <w:bottom w:val="nil"/>
                    <w:right w:val="nil"/>
                    <w:between w:val="nil"/>
                  </w:pBdr>
                  <w:ind w:left="720"/>
                </w:pPr>
              </w:pPrChange>
            </w:pPr>
            <w:r w:rsidRPr="00185D75">
              <w:rPr>
                <w:sz w:val="20"/>
                <w:szCs w:val="20"/>
                <w:rPrChange w:id="1490" w:author="Yahia Jad" w:date="2019-12-03T17:36:00Z">
                  <w:rPr/>
                </w:rPrChange>
              </w:rPr>
              <w:t>...</w:t>
            </w:r>
          </w:p>
          <w:p w14:paraId="7BDAC402" w14:textId="77777777" w:rsidR="00B619E6" w:rsidRPr="00185D75" w:rsidRDefault="003E63A7" w:rsidP="00185D75">
            <w:pPr>
              <w:pStyle w:val="NoSpacing"/>
              <w:rPr>
                <w:sz w:val="20"/>
                <w:szCs w:val="20"/>
                <w:rPrChange w:id="1491" w:author="Yahia Jad" w:date="2019-12-03T17:36:00Z">
                  <w:rPr/>
                </w:rPrChange>
              </w:rPr>
              <w:pPrChange w:id="1492" w:author="Yahia Jad" w:date="2019-12-03T17:36:00Z">
                <w:pPr>
                  <w:pBdr>
                    <w:top w:val="nil"/>
                    <w:left w:val="nil"/>
                    <w:bottom w:val="nil"/>
                    <w:right w:val="nil"/>
                    <w:between w:val="nil"/>
                  </w:pBdr>
                </w:pPr>
              </w:pPrChange>
            </w:pPr>
            <w:r w:rsidRPr="00185D75">
              <w:rPr>
                <w:sz w:val="20"/>
                <w:szCs w:val="20"/>
                <w:rPrChange w:id="1493" w:author="Yahia Jad" w:date="2019-12-03T17:36:00Z">
                  <w:rPr/>
                </w:rPrChange>
              </w:rPr>
              <w:t>}</w:t>
            </w:r>
          </w:p>
          <w:p w14:paraId="129E759E" w14:textId="77777777" w:rsidR="00B619E6" w:rsidRPr="00185D75" w:rsidRDefault="003E63A7" w:rsidP="00185D75">
            <w:pPr>
              <w:pStyle w:val="NoSpacing"/>
              <w:rPr>
                <w:sz w:val="20"/>
                <w:szCs w:val="20"/>
                <w:rPrChange w:id="1494" w:author="Yahia Jad" w:date="2019-12-03T17:36:00Z">
                  <w:rPr/>
                </w:rPrChange>
              </w:rPr>
              <w:pPrChange w:id="1495" w:author="Yahia Jad" w:date="2019-12-03T17:36:00Z">
                <w:pPr>
                  <w:pBdr>
                    <w:top w:val="nil"/>
                    <w:left w:val="nil"/>
                    <w:bottom w:val="nil"/>
                    <w:right w:val="nil"/>
                    <w:between w:val="nil"/>
                  </w:pBdr>
                </w:pPr>
              </w:pPrChange>
            </w:pPr>
            <w:r w:rsidRPr="00185D75">
              <w:rPr>
                <w:sz w:val="20"/>
                <w:szCs w:val="20"/>
                <w:rPrChange w:id="1496" w:author="Yahia Jad" w:date="2019-12-03T17:36:00Z">
                  <w:rPr/>
                </w:rPrChange>
              </w:rPr>
              <w:t>or {"</w:t>
            </w:r>
            <w:r w:rsidRPr="00185D75">
              <w:rPr>
                <w:b/>
                <w:sz w:val="20"/>
                <w:szCs w:val="20"/>
                <w:rPrChange w:id="1497" w:author="Yahia Jad" w:date="2019-12-03T17:36:00Z">
                  <w:rPr>
                    <w:b/>
                  </w:rPr>
                </w:rPrChange>
              </w:rPr>
              <w:t>response</w:t>
            </w:r>
            <w:r w:rsidRPr="00185D75">
              <w:rPr>
                <w:sz w:val="20"/>
                <w:szCs w:val="20"/>
                <w:rPrChange w:id="1498" w:author="Yahia Jad" w:date="2019-12-03T17:36:00Z">
                  <w:rPr/>
                </w:rPrChange>
              </w:rPr>
              <w:t>": 0, "</w:t>
            </w:r>
            <w:r w:rsidRPr="00185D75">
              <w:rPr>
                <w:b/>
                <w:sz w:val="20"/>
                <w:szCs w:val="20"/>
                <w:rPrChange w:id="1499" w:author="Yahia Jad" w:date="2019-12-03T17:36:00Z">
                  <w:rPr>
                    <w:b/>
                  </w:rPr>
                </w:rPrChange>
              </w:rPr>
              <w:t>reason</w:t>
            </w:r>
            <w:r w:rsidRPr="00185D75">
              <w:rPr>
                <w:sz w:val="20"/>
                <w:szCs w:val="20"/>
                <w:rPrChange w:id="1500" w:author="Yahia Jad" w:date="2019-12-03T17:36:00Z">
                  <w:rPr/>
                </w:rPrChange>
              </w:rPr>
              <w:t>": "reason"}</w:t>
            </w:r>
          </w:p>
        </w:tc>
      </w:tr>
      <w:tr w:rsidR="00B619E6" w14:paraId="157C4A49" w14:textId="77777777" w:rsidTr="00185D75">
        <w:trPr>
          <w:trHeight w:val="440"/>
          <w:trPrChange w:id="1501" w:author="Yahia Jad" w:date="2019-12-03T17:37:00Z">
            <w:trPr>
              <w:trHeight w:val="440"/>
            </w:trPr>
          </w:trPrChange>
        </w:trPr>
        <w:tc>
          <w:tcPr>
            <w:tcW w:w="1691" w:type="dxa"/>
            <w:vMerge w:val="restart"/>
            <w:shd w:val="clear" w:color="auto" w:fill="C9DAF8"/>
            <w:tcMar>
              <w:top w:w="100" w:type="dxa"/>
              <w:left w:w="100" w:type="dxa"/>
              <w:bottom w:w="100" w:type="dxa"/>
              <w:right w:w="100" w:type="dxa"/>
            </w:tcMar>
            <w:tcPrChange w:id="1502" w:author="Yahia Jad" w:date="2019-12-03T17:37:00Z">
              <w:tcPr>
                <w:tcW w:w="2385" w:type="dxa"/>
                <w:vMerge w:val="restart"/>
                <w:shd w:val="clear" w:color="auto" w:fill="C9DAF8"/>
                <w:tcMar>
                  <w:top w:w="100" w:type="dxa"/>
                  <w:left w:w="100" w:type="dxa"/>
                  <w:bottom w:w="100" w:type="dxa"/>
                  <w:right w:w="100" w:type="dxa"/>
                </w:tcMar>
              </w:tcPr>
            </w:tcPrChange>
          </w:tcPr>
          <w:p w14:paraId="45810840" w14:textId="77777777" w:rsidR="00B619E6" w:rsidRDefault="003E63A7">
            <w:pPr>
              <w:pBdr>
                <w:top w:val="nil"/>
                <w:left w:val="nil"/>
                <w:bottom w:val="nil"/>
                <w:right w:val="nil"/>
                <w:between w:val="nil"/>
              </w:pBdr>
              <w:rPr>
                <w:b/>
              </w:rPr>
            </w:pPr>
            <w:r>
              <w:rPr>
                <w:b/>
              </w:rPr>
              <w:t>Example</w:t>
            </w:r>
          </w:p>
        </w:tc>
        <w:tc>
          <w:tcPr>
            <w:tcW w:w="7669" w:type="dxa"/>
            <w:shd w:val="clear" w:color="auto" w:fill="auto"/>
            <w:tcMar>
              <w:top w:w="100" w:type="dxa"/>
              <w:left w:w="100" w:type="dxa"/>
              <w:bottom w:w="100" w:type="dxa"/>
              <w:right w:w="100" w:type="dxa"/>
            </w:tcMar>
            <w:tcPrChange w:id="1503" w:author="Yahia Jad" w:date="2019-12-03T17:37:00Z">
              <w:tcPr>
                <w:tcW w:w="6975" w:type="dxa"/>
                <w:shd w:val="clear" w:color="auto" w:fill="auto"/>
                <w:tcMar>
                  <w:top w:w="100" w:type="dxa"/>
                  <w:left w:w="100" w:type="dxa"/>
                  <w:bottom w:w="100" w:type="dxa"/>
                  <w:right w:w="100" w:type="dxa"/>
                </w:tcMar>
              </w:tcPr>
            </w:tcPrChange>
          </w:tcPr>
          <w:p w14:paraId="3A6FB61B" w14:textId="00152838" w:rsidR="00B619E6" w:rsidRPr="00185D75" w:rsidRDefault="00F1242B" w:rsidP="00185D75">
            <w:pPr>
              <w:pStyle w:val="NoSpacing"/>
              <w:rPr>
                <w:ins w:id="1504" w:author="Yahia Jad" w:date="2019-12-03T16:36:00Z"/>
                <w:sz w:val="20"/>
                <w:szCs w:val="20"/>
                <w:rPrChange w:id="1505" w:author="Yahia Jad" w:date="2019-12-03T17:36:00Z">
                  <w:rPr>
                    <w:ins w:id="1506" w:author="Yahia Jad" w:date="2019-12-03T16:36:00Z"/>
                  </w:rPr>
                </w:rPrChange>
              </w:rPr>
              <w:pPrChange w:id="1507" w:author="Yahia Jad" w:date="2019-12-03T17:36:00Z">
                <w:pPr>
                  <w:pBdr>
                    <w:top w:val="nil"/>
                    <w:left w:val="nil"/>
                    <w:bottom w:val="nil"/>
                    <w:right w:val="nil"/>
                    <w:between w:val="nil"/>
                  </w:pBdr>
                </w:pPr>
              </w:pPrChange>
            </w:pPr>
            <w:ins w:id="1508" w:author="Yahia Jad" w:date="2019-12-03T16:42:00Z">
              <w:r w:rsidRPr="00185D75">
                <w:rPr>
                  <w:sz w:val="20"/>
                  <w:szCs w:val="20"/>
                  <w:rPrChange w:id="1509" w:author="Yahia Jad" w:date="2019-12-03T17:36:00Z">
                    <w:rPr>
                      <w:rStyle w:val="Hyperlink"/>
                    </w:rPr>
                  </w:rPrChange>
                </w:rPr>
                <w:t>http://booksapi.islam-db.com/api/search/</w:t>
              </w:r>
              <w:r w:rsidRPr="00185D75">
                <w:rPr>
                  <w:sz w:val="20"/>
                  <w:szCs w:val="20"/>
                  <w:rPrChange w:id="1510" w:author="Yahia Jad" w:date="2019-12-03T17:36:00Z">
                    <w:rPr/>
                  </w:rPrChange>
                </w:rPr>
                <w:t>151045</w:t>
              </w:r>
            </w:ins>
          </w:p>
          <w:p w14:paraId="1CE0F66E" w14:textId="157538EC" w:rsidR="00F1242B" w:rsidRPr="00185D75" w:rsidRDefault="00F1242B" w:rsidP="00185D75">
            <w:pPr>
              <w:pStyle w:val="NoSpacing"/>
              <w:rPr>
                <w:ins w:id="1511" w:author="Yahia Jad" w:date="2019-12-03T16:36:00Z"/>
                <w:sz w:val="20"/>
                <w:szCs w:val="20"/>
                <w:rPrChange w:id="1512" w:author="Yahia Jad" w:date="2019-12-03T17:36:00Z">
                  <w:rPr>
                    <w:ins w:id="1513" w:author="Yahia Jad" w:date="2019-12-03T16:36:00Z"/>
                  </w:rPr>
                </w:rPrChange>
              </w:rPr>
              <w:pPrChange w:id="1514" w:author="Yahia Jad" w:date="2019-12-03T17:36:00Z">
                <w:pPr>
                  <w:pBdr>
                    <w:top w:val="nil"/>
                    <w:left w:val="nil"/>
                    <w:bottom w:val="nil"/>
                    <w:right w:val="nil"/>
                    <w:between w:val="nil"/>
                  </w:pBdr>
                </w:pPr>
              </w:pPrChange>
            </w:pPr>
            <w:ins w:id="1515" w:author="Yahia Jad" w:date="2019-12-03T16:36:00Z">
              <w:r w:rsidRPr="00185D75">
                <w:rPr>
                  <w:sz w:val="20"/>
                  <w:szCs w:val="20"/>
                  <w:rPrChange w:id="1516" w:author="Yahia Jad" w:date="2019-12-03T17:36:00Z">
                    <w:rPr/>
                  </w:rPrChange>
                </w:rPr>
                <w:t>{</w:t>
              </w:r>
            </w:ins>
          </w:p>
          <w:p w14:paraId="4D158096" w14:textId="3AE49509" w:rsidR="00F1242B" w:rsidRPr="00185D75" w:rsidRDefault="00F1242B" w:rsidP="00185D75">
            <w:pPr>
              <w:pStyle w:val="NoSpacing"/>
              <w:rPr>
                <w:ins w:id="1517" w:author="Yahia Jad" w:date="2019-12-03T16:38:00Z"/>
                <w:sz w:val="20"/>
                <w:szCs w:val="20"/>
                <w:lang w:val="en-US" w:bidi="ar-EG"/>
                <w:rPrChange w:id="1518" w:author="Yahia Jad" w:date="2019-12-03T17:36:00Z">
                  <w:rPr>
                    <w:ins w:id="1519" w:author="Yahia Jad" w:date="2019-12-03T16:38:00Z"/>
                    <w:lang w:val="en-US" w:bidi="ar-EG"/>
                  </w:rPr>
                </w:rPrChange>
              </w:rPr>
              <w:pPrChange w:id="1520" w:author="Yahia Jad" w:date="2019-12-03T17:36:00Z">
                <w:pPr>
                  <w:pBdr>
                    <w:top w:val="nil"/>
                    <w:left w:val="nil"/>
                    <w:bottom w:val="nil"/>
                    <w:right w:val="nil"/>
                    <w:between w:val="nil"/>
                  </w:pBdr>
                </w:pPr>
              </w:pPrChange>
            </w:pPr>
            <w:ins w:id="1521" w:author="Yahia Jad" w:date="2019-12-03T16:36:00Z">
              <w:r w:rsidRPr="00185D75">
                <w:rPr>
                  <w:sz w:val="20"/>
                  <w:szCs w:val="20"/>
                  <w:rPrChange w:id="1522" w:author="Yahia Jad" w:date="2019-12-03T17:36:00Z">
                    <w:rPr/>
                  </w:rPrChange>
                </w:rPr>
                <w:t xml:space="preserve">     “keywords”: </w:t>
              </w:r>
            </w:ins>
            <w:ins w:id="1523" w:author="Yahia Jad" w:date="2019-12-03T16:44:00Z">
              <w:r w:rsidRPr="00185D75">
                <w:rPr>
                  <w:sz w:val="20"/>
                  <w:szCs w:val="20"/>
                  <w:lang w:val="en-US" w:bidi="ar-EG"/>
                  <w:rPrChange w:id="1524" w:author="Yahia Jad" w:date="2019-12-03T17:36:00Z">
                    <w:rPr>
                      <w:lang w:val="en-US" w:bidi="ar-EG"/>
                    </w:rPr>
                  </w:rPrChange>
                </w:rPr>
                <w:t xml:space="preserve"> like </w:t>
              </w:r>
            </w:ins>
            <w:ins w:id="1525" w:author="Yahia Jad" w:date="2019-12-03T16:36:00Z">
              <w:r w:rsidRPr="00185D75">
                <w:rPr>
                  <w:sz w:val="20"/>
                  <w:szCs w:val="20"/>
                  <w:rPrChange w:id="1526" w:author="Yahia Jad" w:date="2019-12-03T17:36:00Z">
                    <w:rPr/>
                  </w:rPrChange>
                </w:rPr>
                <w:t>“</w:t>
              </w:r>
            </w:ins>
            <w:ins w:id="1527" w:author="Yahia Jad" w:date="2019-12-03T16:50:00Z">
              <w:r w:rsidR="005E3552" w:rsidRPr="00185D75">
                <w:rPr>
                  <w:rFonts w:hint="cs"/>
                  <w:sz w:val="20"/>
                  <w:szCs w:val="20"/>
                  <w:rtl/>
                  <w:lang w:bidi="ar-EG"/>
                  <w:rPrChange w:id="1528" w:author="Yahia Jad" w:date="2019-12-03T17:36:00Z">
                    <w:rPr>
                      <w:rFonts w:hint="cs"/>
                      <w:rtl/>
                      <w:lang w:bidi="ar-EG"/>
                    </w:rPr>
                  </w:rPrChange>
                </w:rPr>
                <w:t>القران</w:t>
              </w:r>
            </w:ins>
            <w:ins w:id="1529" w:author="Yahia Jad" w:date="2019-12-03T16:38:00Z">
              <w:r w:rsidRPr="00185D75">
                <w:rPr>
                  <w:rFonts w:hint="cs"/>
                  <w:sz w:val="20"/>
                  <w:szCs w:val="20"/>
                  <w:rtl/>
                  <w:lang w:bidi="ar-EG"/>
                  <w:rPrChange w:id="1530" w:author="Yahia Jad" w:date="2019-12-03T17:36:00Z">
                    <w:rPr>
                      <w:rFonts w:hint="cs"/>
                      <w:rtl/>
                      <w:lang w:bidi="ar-EG"/>
                    </w:rPr>
                  </w:rPrChange>
                </w:rPr>
                <w:t>%</w:t>
              </w:r>
              <w:r w:rsidRPr="00185D75">
                <w:rPr>
                  <w:sz w:val="20"/>
                  <w:szCs w:val="20"/>
                  <w:lang w:val="en-US" w:bidi="ar-EG"/>
                  <w:rPrChange w:id="1531" w:author="Yahia Jad" w:date="2019-12-03T17:36:00Z">
                    <w:rPr>
                      <w:lang w:val="en-US" w:bidi="ar-EG"/>
                    </w:rPr>
                  </w:rPrChange>
                </w:rPr>
                <w:t>”,</w:t>
              </w:r>
            </w:ins>
          </w:p>
          <w:p w14:paraId="28687054" w14:textId="4954A811" w:rsidR="00F1242B" w:rsidRPr="00185D75" w:rsidRDefault="00F1242B" w:rsidP="00185D75">
            <w:pPr>
              <w:pStyle w:val="NoSpacing"/>
              <w:rPr>
                <w:ins w:id="1532" w:author="Yahia Jad" w:date="2019-12-03T16:39:00Z"/>
                <w:sz w:val="20"/>
                <w:szCs w:val="20"/>
                <w:lang w:val="en-US" w:bidi="ar-EG"/>
                <w:rPrChange w:id="1533" w:author="Yahia Jad" w:date="2019-12-03T17:36:00Z">
                  <w:rPr>
                    <w:ins w:id="1534" w:author="Yahia Jad" w:date="2019-12-03T16:39:00Z"/>
                    <w:lang w:val="en-US" w:bidi="ar-EG"/>
                  </w:rPr>
                </w:rPrChange>
              </w:rPr>
              <w:pPrChange w:id="1535" w:author="Yahia Jad" w:date="2019-12-03T17:36:00Z">
                <w:pPr>
                  <w:pBdr>
                    <w:top w:val="nil"/>
                    <w:left w:val="nil"/>
                    <w:bottom w:val="nil"/>
                    <w:right w:val="nil"/>
                    <w:between w:val="nil"/>
                  </w:pBdr>
                </w:pPr>
              </w:pPrChange>
            </w:pPr>
            <w:ins w:id="1536" w:author="Yahia Jad" w:date="2019-12-03T16:38:00Z">
              <w:r w:rsidRPr="00185D75">
                <w:rPr>
                  <w:sz w:val="20"/>
                  <w:szCs w:val="20"/>
                  <w:lang w:val="en-US" w:bidi="ar-EG"/>
                  <w:rPrChange w:id="1537" w:author="Yahia Jad" w:date="2019-12-03T17:36:00Z">
                    <w:rPr>
                      <w:lang w:val="en-US" w:bidi="ar-EG"/>
                    </w:rPr>
                  </w:rPrChange>
                </w:rPr>
                <w:t xml:space="preserve">     “limit”:5,</w:t>
              </w:r>
            </w:ins>
          </w:p>
          <w:p w14:paraId="4FC07CDA" w14:textId="190E1C3A" w:rsidR="00F1242B" w:rsidRPr="00185D75" w:rsidRDefault="00F1242B" w:rsidP="00185D75">
            <w:pPr>
              <w:pStyle w:val="NoSpacing"/>
              <w:rPr>
                <w:ins w:id="1538" w:author="Yahia Jad" w:date="2019-12-03T16:36:00Z"/>
                <w:rFonts w:hint="cs"/>
                <w:sz w:val="20"/>
                <w:szCs w:val="20"/>
                <w:lang w:val="en-US" w:bidi="ar-EG"/>
                <w:rPrChange w:id="1539" w:author="Yahia Jad" w:date="2019-12-03T17:36:00Z">
                  <w:rPr>
                    <w:ins w:id="1540" w:author="Yahia Jad" w:date="2019-12-03T16:36:00Z"/>
                    <w:rFonts w:hint="cs"/>
                    <w:rtl/>
                    <w:lang w:bidi="ar-EG"/>
                  </w:rPr>
                </w:rPrChange>
              </w:rPr>
              <w:pPrChange w:id="1541" w:author="Yahia Jad" w:date="2019-12-03T17:36:00Z">
                <w:pPr>
                  <w:pBdr>
                    <w:top w:val="nil"/>
                    <w:left w:val="nil"/>
                    <w:bottom w:val="nil"/>
                    <w:right w:val="nil"/>
                    <w:between w:val="nil"/>
                  </w:pBdr>
                </w:pPr>
              </w:pPrChange>
            </w:pPr>
            <w:ins w:id="1542" w:author="Yahia Jad" w:date="2019-12-03T16:39:00Z">
              <w:r w:rsidRPr="00185D75">
                <w:rPr>
                  <w:sz w:val="20"/>
                  <w:szCs w:val="20"/>
                  <w:lang w:val="en-US" w:bidi="ar-EG"/>
                  <w:rPrChange w:id="1543" w:author="Yahia Jad" w:date="2019-12-03T17:36:00Z">
                    <w:rPr>
                      <w:lang w:val="en-US" w:bidi="ar-EG"/>
                    </w:rPr>
                  </w:rPrChange>
                </w:rPr>
                <w:t xml:space="preserve">     “offset”:10</w:t>
              </w:r>
            </w:ins>
          </w:p>
          <w:p w14:paraId="022661A3" w14:textId="7D5A8A36" w:rsidR="00F1242B" w:rsidRPr="00185D75" w:rsidRDefault="00F1242B" w:rsidP="00185D75">
            <w:pPr>
              <w:pStyle w:val="NoSpacing"/>
              <w:rPr>
                <w:sz w:val="20"/>
                <w:szCs w:val="20"/>
                <w:rPrChange w:id="1544" w:author="Yahia Jad" w:date="2019-12-03T17:36:00Z">
                  <w:rPr>
                    <w:sz w:val="22"/>
                    <w:szCs w:val="22"/>
                  </w:rPr>
                </w:rPrChange>
              </w:rPr>
              <w:pPrChange w:id="1545" w:author="Yahia Jad" w:date="2019-12-03T17:36:00Z">
                <w:pPr>
                  <w:pBdr>
                    <w:top w:val="nil"/>
                    <w:left w:val="nil"/>
                    <w:bottom w:val="nil"/>
                    <w:right w:val="nil"/>
                    <w:between w:val="nil"/>
                  </w:pBdr>
                </w:pPr>
              </w:pPrChange>
            </w:pPr>
            <w:ins w:id="1546" w:author="Yahia Jad" w:date="2019-12-03T16:36:00Z">
              <w:r w:rsidRPr="00185D75">
                <w:rPr>
                  <w:sz w:val="20"/>
                  <w:szCs w:val="20"/>
                  <w:rPrChange w:id="1547" w:author="Yahia Jad" w:date="2019-12-03T17:36:00Z">
                    <w:rPr/>
                  </w:rPrChange>
                </w:rPr>
                <w:t>}</w:t>
              </w:r>
            </w:ins>
          </w:p>
        </w:tc>
      </w:tr>
      <w:tr w:rsidR="00B619E6" w14:paraId="1CEDABD7" w14:textId="77777777" w:rsidTr="00185D75">
        <w:trPr>
          <w:trHeight w:val="440"/>
          <w:trPrChange w:id="1548" w:author="Yahia Jad" w:date="2019-12-03T17:37:00Z">
            <w:trPr>
              <w:trHeight w:val="440"/>
            </w:trPr>
          </w:trPrChange>
        </w:trPr>
        <w:tc>
          <w:tcPr>
            <w:tcW w:w="1691" w:type="dxa"/>
            <w:vMerge/>
            <w:shd w:val="clear" w:color="auto" w:fill="C9DAF8"/>
            <w:tcMar>
              <w:top w:w="100" w:type="dxa"/>
              <w:left w:w="100" w:type="dxa"/>
              <w:bottom w:w="100" w:type="dxa"/>
              <w:right w:w="100" w:type="dxa"/>
            </w:tcMar>
            <w:tcPrChange w:id="1549" w:author="Yahia Jad" w:date="2019-12-03T17:37:00Z">
              <w:tcPr>
                <w:tcW w:w="2385" w:type="dxa"/>
                <w:vMerge/>
                <w:shd w:val="clear" w:color="auto" w:fill="C9DAF8"/>
                <w:tcMar>
                  <w:top w:w="100" w:type="dxa"/>
                  <w:left w:w="100" w:type="dxa"/>
                  <w:bottom w:w="100" w:type="dxa"/>
                  <w:right w:w="100" w:type="dxa"/>
                </w:tcMar>
              </w:tcPr>
            </w:tcPrChange>
          </w:tcPr>
          <w:p w14:paraId="5C3AA278" w14:textId="77777777" w:rsidR="00B619E6" w:rsidRDefault="00B619E6">
            <w:pPr>
              <w:pBdr>
                <w:top w:val="nil"/>
                <w:left w:val="nil"/>
                <w:bottom w:val="nil"/>
                <w:right w:val="nil"/>
                <w:between w:val="nil"/>
              </w:pBdr>
              <w:spacing w:line="240" w:lineRule="auto"/>
              <w:rPr>
                <w:b/>
              </w:rPr>
            </w:pPr>
          </w:p>
        </w:tc>
        <w:tc>
          <w:tcPr>
            <w:tcW w:w="7669" w:type="dxa"/>
            <w:shd w:val="clear" w:color="auto" w:fill="auto"/>
            <w:tcMar>
              <w:top w:w="100" w:type="dxa"/>
              <w:left w:w="100" w:type="dxa"/>
              <w:bottom w:w="100" w:type="dxa"/>
              <w:right w:w="100" w:type="dxa"/>
            </w:tcMar>
            <w:tcPrChange w:id="1550" w:author="Yahia Jad" w:date="2019-12-03T17:37:00Z">
              <w:tcPr>
                <w:tcW w:w="6975" w:type="dxa"/>
                <w:shd w:val="clear" w:color="auto" w:fill="auto"/>
                <w:tcMar>
                  <w:top w:w="100" w:type="dxa"/>
                  <w:left w:w="100" w:type="dxa"/>
                  <w:bottom w:w="100" w:type="dxa"/>
                  <w:right w:w="100" w:type="dxa"/>
                </w:tcMar>
              </w:tcPr>
            </w:tcPrChange>
          </w:tcPr>
          <w:p w14:paraId="2D0FB01F" w14:textId="77777777" w:rsidR="00F1242B" w:rsidRPr="00F1242B" w:rsidRDefault="00F1242B" w:rsidP="00F1242B">
            <w:pPr>
              <w:shd w:val="clear" w:color="auto" w:fill="FFFFFE"/>
              <w:spacing w:line="240" w:lineRule="atLeast"/>
              <w:jc w:val="left"/>
              <w:rPr>
                <w:ins w:id="1551" w:author="Yahia Jad" w:date="2019-12-03T16:49:00Z"/>
                <w:rFonts w:ascii="Consolas" w:eastAsia="Times New Roman" w:hAnsi="Consolas" w:cs="Times New Roman"/>
                <w:color w:val="000000"/>
                <w:sz w:val="18"/>
                <w:szCs w:val="18"/>
                <w:lang w:val="en-US"/>
              </w:rPr>
            </w:pPr>
            <w:ins w:id="1552" w:author="Yahia Jad" w:date="2019-12-03T16:49:00Z">
              <w:r w:rsidRPr="00F1242B">
                <w:rPr>
                  <w:rFonts w:ascii="Consolas" w:eastAsia="Times New Roman" w:hAnsi="Consolas" w:cs="Times New Roman"/>
                  <w:color w:val="A31515"/>
                  <w:sz w:val="18"/>
                  <w:szCs w:val="18"/>
                  <w:lang w:val="en-US"/>
                </w:rPr>
                <w:t>"</w:t>
              </w:r>
              <w:proofErr w:type="spellStart"/>
              <w:r w:rsidRPr="00F1242B">
                <w:rPr>
                  <w:rFonts w:ascii="Consolas" w:eastAsia="Times New Roman" w:hAnsi="Consolas" w:cs="Times New Roman"/>
                  <w:color w:val="A31515"/>
                  <w:sz w:val="18"/>
                  <w:szCs w:val="18"/>
                  <w:lang w:val="en-US"/>
                </w:rPr>
                <w:t>bookid</w:t>
              </w:r>
              <w:proofErr w:type="spellEnd"/>
              <w:r w:rsidRPr="00F1242B">
                <w:rPr>
                  <w:rFonts w:ascii="Consolas" w:eastAsia="Times New Roman" w:hAnsi="Consolas" w:cs="Times New Roman"/>
                  <w:color w:val="A31515"/>
                  <w:sz w:val="18"/>
                  <w:szCs w:val="18"/>
                  <w:lang w:val="en-US"/>
                </w:rPr>
                <w:t>"</w:t>
              </w:r>
              <w:r w:rsidRPr="00F1242B">
                <w:rPr>
                  <w:rFonts w:ascii="Consolas" w:eastAsia="Times New Roman" w:hAnsi="Consolas" w:cs="Times New Roman"/>
                  <w:color w:val="000000"/>
                  <w:sz w:val="18"/>
                  <w:szCs w:val="18"/>
                  <w:lang w:val="en-US"/>
                </w:rPr>
                <w:t>: </w:t>
              </w:r>
              <w:r w:rsidRPr="00F1242B">
                <w:rPr>
                  <w:rFonts w:ascii="Consolas" w:eastAsia="Times New Roman" w:hAnsi="Consolas" w:cs="Times New Roman"/>
                  <w:color w:val="09885A"/>
                  <w:sz w:val="18"/>
                  <w:szCs w:val="18"/>
                  <w:lang w:val="en-US"/>
                </w:rPr>
                <w:t>151045</w:t>
              </w:r>
              <w:r w:rsidRPr="00F1242B">
                <w:rPr>
                  <w:rFonts w:ascii="Consolas" w:eastAsia="Times New Roman" w:hAnsi="Consolas" w:cs="Times New Roman"/>
                  <w:color w:val="000000"/>
                  <w:sz w:val="18"/>
                  <w:szCs w:val="18"/>
                  <w:lang w:val="en-US"/>
                </w:rPr>
                <w:t>,</w:t>
              </w:r>
            </w:ins>
          </w:p>
          <w:p w14:paraId="4DE463DC" w14:textId="6F3E5457" w:rsidR="00F1242B" w:rsidRPr="00F1242B" w:rsidRDefault="00F1242B" w:rsidP="00F1242B">
            <w:pPr>
              <w:shd w:val="clear" w:color="auto" w:fill="FFFFFE"/>
              <w:spacing w:line="240" w:lineRule="atLeast"/>
              <w:jc w:val="left"/>
              <w:rPr>
                <w:ins w:id="1553" w:author="Yahia Jad" w:date="2019-12-03T16:49:00Z"/>
                <w:rFonts w:ascii="Consolas" w:eastAsia="Times New Roman" w:hAnsi="Consolas" w:cs="Times New Roman"/>
                <w:color w:val="000000"/>
                <w:sz w:val="18"/>
                <w:szCs w:val="18"/>
                <w:lang w:val="en-US"/>
              </w:rPr>
            </w:pPr>
            <w:ins w:id="1554" w:author="Yahia Jad" w:date="2019-12-03T16:49:00Z">
              <w:r w:rsidRPr="00F1242B">
                <w:rPr>
                  <w:rFonts w:ascii="Consolas" w:eastAsia="Times New Roman" w:hAnsi="Consolas" w:cs="Times New Roman"/>
                  <w:color w:val="A31515"/>
                  <w:sz w:val="18"/>
                  <w:szCs w:val="18"/>
                  <w:lang w:val="en-US"/>
                </w:rPr>
                <w:t>"</w:t>
              </w:r>
              <w:proofErr w:type="spellStart"/>
              <w:r w:rsidRPr="00F1242B">
                <w:rPr>
                  <w:rFonts w:ascii="Consolas" w:eastAsia="Times New Roman" w:hAnsi="Consolas" w:cs="Times New Roman"/>
                  <w:color w:val="A31515"/>
                  <w:sz w:val="18"/>
                  <w:szCs w:val="18"/>
                  <w:lang w:val="en-US"/>
                </w:rPr>
                <w:t>booktitle</w:t>
              </w:r>
              <w:proofErr w:type="spellEnd"/>
              <w:r w:rsidRPr="00F1242B">
                <w:rPr>
                  <w:rFonts w:ascii="Consolas" w:eastAsia="Times New Roman" w:hAnsi="Consolas" w:cs="Times New Roman"/>
                  <w:color w:val="A31515"/>
                  <w:sz w:val="18"/>
                  <w:szCs w:val="18"/>
                  <w:lang w:val="en-US"/>
                </w:rPr>
                <w:t>"</w:t>
              </w:r>
              <w:r w:rsidRPr="00F1242B">
                <w:rPr>
                  <w:rFonts w:ascii="Consolas" w:eastAsia="Times New Roman" w:hAnsi="Consolas" w:cs="Times New Roman"/>
                  <w:color w:val="000000"/>
                  <w:sz w:val="18"/>
                  <w:szCs w:val="18"/>
                  <w:lang w:val="en-US"/>
                </w:rPr>
                <w:t>: </w:t>
              </w:r>
              <w:r w:rsidRPr="00F1242B">
                <w:rPr>
                  <w:rFonts w:ascii="Consolas" w:eastAsia="Times New Roman" w:hAnsi="Consolas" w:cs="Times New Roman"/>
                  <w:color w:val="0451A5"/>
                  <w:sz w:val="18"/>
                  <w:szCs w:val="18"/>
                  <w:lang w:val="en-US"/>
                </w:rPr>
                <w:t>"</w:t>
              </w:r>
              <w:r w:rsidRPr="00F1242B">
                <w:rPr>
                  <w:rFonts w:ascii="Consolas" w:eastAsia="Times New Roman" w:hAnsi="Consolas" w:cs="Times New Roman"/>
                  <w:color w:val="0451A5"/>
                  <w:sz w:val="18"/>
                  <w:szCs w:val="18"/>
                  <w:rtl/>
                  <w:lang w:val="en-US"/>
                </w:rPr>
                <w:t>أول مرة أتدبر القرآن</w:t>
              </w:r>
              <w:r w:rsidRPr="00F1242B">
                <w:rPr>
                  <w:rFonts w:ascii="Consolas" w:eastAsia="Times New Roman" w:hAnsi="Consolas" w:cs="Times New Roman"/>
                  <w:color w:val="0451A5"/>
                  <w:sz w:val="18"/>
                  <w:szCs w:val="18"/>
                  <w:lang w:val="en-US"/>
                </w:rPr>
                <w:t>"</w:t>
              </w:r>
              <w:r w:rsidRPr="00F1242B">
                <w:rPr>
                  <w:rFonts w:ascii="Consolas" w:eastAsia="Times New Roman" w:hAnsi="Consolas" w:cs="Times New Roman"/>
                  <w:color w:val="000000"/>
                  <w:sz w:val="18"/>
                  <w:szCs w:val="18"/>
                  <w:lang w:val="en-US"/>
                </w:rPr>
                <w:t>,</w:t>
              </w:r>
            </w:ins>
          </w:p>
          <w:p w14:paraId="4DD7DD84" w14:textId="6B1F1DED" w:rsidR="00F1242B" w:rsidRPr="00F1242B" w:rsidRDefault="00F1242B" w:rsidP="00F1242B">
            <w:pPr>
              <w:shd w:val="clear" w:color="auto" w:fill="FFFFFE"/>
              <w:spacing w:line="240" w:lineRule="atLeast"/>
              <w:jc w:val="left"/>
              <w:rPr>
                <w:ins w:id="1555" w:author="Yahia Jad" w:date="2019-12-03T16:49:00Z"/>
                <w:rFonts w:ascii="Consolas" w:eastAsia="Times New Roman" w:hAnsi="Consolas" w:cs="Times New Roman"/>
                <w:color w:val="000000"/>
                <w:sz w:val="18"/>
                <w:szCs w:val="18"/>
                <w:lang w:val="en-US"/>
              </w:rPr>
            </w:pPr>
            <w:ins w:id="1556" w:author="Yahia Jad" w:date="2019-12-03T16:49:00Z">
              <w:r w:rsidRPr="00F1242B">
                <w:rPr>
                  <w:rFonts w:ascii="Consolas" w:eastAsia="Times New Roman" w:hAnsi="Consolas" w:cs="Times New Roman"/>
                  <w:color w:val="A31515"/>
                  <w:sz w:val="18"/>
                  <w:szCs w:val="18"/>
                  <w:lang w:val="en-US"/>
                </w:rPr>
                <w:t>"page"</w:t>
              </w:r>
              <w:r w:rsidRPr="00F1242B">
                <w:rPr>
                  <w:rFonts w:ascii="Consolas" w:eastAsia="Times New Roman" w:hAnsi="Consolas" w:cs="Times New Roman"/>
                  <w:color w:val="000000"/>
                  <w:sz w:val="18"/>
                  <w:szCs w:val="18"/>
                  <w:lang w:val="en-US"/>
                </w:rPr>
                <w:t>: </w:t>
              </w:r>
              <w:r w:rsidRPr="00F1242B">
                <w:rPr>
                  <w:rFonts w:ascii="Consolas" w:eastAsia="Times New Roman" w:hAnsi="Consolas" w:cs="Times New Roman"/>
                  <w:color w:val="0451A5"/>
                  <w:sz w:val="18"/>
                  <w:szCs w:val="18"/>
                  <w:lang w:val="en-US"/>
                </w:rPr>
                <w:t>"2 - </w:t>
              </w:r>
              <w:r w:rsidRPr="00F1242B">
                <w:rPr>
                  <w:rFonts w:ascii="Consolas" w:eastAsia="Times New Roman" w:hAnsi="Consolas" w:cs="Times New Roman"/>
                  <w:color w:val="0451A5"/>
                  <w:sz w:val="18"/>
                  <w:szCs w:val="18"/>
                  <w:rtl/>
                  <w:lang w:val="en-US"/>
                </w:rPr>
                <w:t>قال الله تعالى </w:t>
              </w:r>
              <w:r w:rsidRPr="00F1242B">
                <w:rPr>
                  <w:rFonts w:ascii="Consolas" w:eastAsia="Times New Roman" w:hAnsi="Consolas" w:cs="Times New Roman"/>
                  <w:color w:val="0451A5"/>
                  <w:sz w:val="18"/>
                  <w:szCs w:val="18"/>
                  <w:lang w:val="en-US"/>
                </w:rPr>
                <w:t>(</w:t>
              </w:r>
              <w:r w:rsidRPr="00F1242B">
                <w:rPr>
                  <w:rFonts w:ascii="Consolas" w:eastAsia="Times New Roman" w:hAnsi="Consolas" w:cs="Times New Roman"/>
                  <w:color w:val="0451A5"/>
                  <w:sz w:val="18"/>
                  <w:szCs w:val="18"/>
                  <w:rtl/>
                  <w:lang w:val="en-US"/>
                </w:rPr>
                <w:t>لا يستوى منكم من أنفق من قبل الفتح وقتل أولئك أعظم درجه من الذين أنفقوا من بعد وقتلوا وكلا وعد الله الحسنى والله بما تعلمون خبير</w:t>
              </w:r>
              <w:r w:rsidRPr="00F1242B">
                <w:rPr>
                  <w:rFonts w:ascii="Consolas" w:eastAsia="Times New Roman" w:hAnsi="Consolas" w:cs="Times New Roman"/>
                  <w:color w:val="0451A5"/>
                  <w:sz w:val="18"/>
                  <w:szCs w:val="18"/>
                  <w:lang w:val="en-US"/>
                </w:rPr>
                <w:t>).\r(</w:t>
              </w:r>
              <w:r w:rsidRPr="00F1242B">
                <w:rPr>
                  <w:rFonts w:ascii="Consolas" w:eastAsia="Times New Roman" w:hAnsi="Consolas" w:cs="Times New Roman"/>
                  <w:color w:val="0451A5"/>
                  <w:sz w:val="18"/>
                  <w:szCs w:val="18"/>
                  <w:rtl/>
                  <w:lang w:val="en-US"/>
                </w:rPr>
                <w:t>فالصحابة كلهم في الجنة</w:t>
              </w:r>
              <w:r w:rsidRPr="00F1242B">
                <w:rPr>
                  <w:rFonts w:ascii="Consolas" w:eastAsia="Times New Roman" w:hAnsi="Consolas" w:cs="Times New Roman"/>
                  <w:color w:val="0451A5"/>
                  <w:sz w:val="18"/>
                  <w:szCs w:val="18"/>
                  <w:lang w:val="en-US"/>
                </w:rPr>
                <w:t>) </w:t>
              </w:r>
              <w:r w:rsidRPr="00F1242B">
                <w:rPr>
                  <w:rFonts w:ascii="Consolas" w:eastAsia="Times New Roman" w:hAnsi="Consolas" w:cs="Times New Roman"/>
                  <w:color w:val="0451A5"/>
                  <w:sz w:val="18"/>
                  <w:szCs w:val="18"/>
                  <w:rtl/>
                  <w:lang w:val="en-US"/>
                </w:rPr>
                <w:t>رضي الله عنهم</w:t>
              </w:r>
              <w:r w:rsidRPr="00F1242B">
                <w:rPr>
                  <w:rFonts w:ascii="Consolas" w:eastAsia="Times New Roman" w:hAnsi="Consolas" w:cs="Times New Roman"/>
                  <w:color w:val="0451A5"/>
                  <w:sz w:val="18"/>
                  <w:szCs w:val="18"/>
                  <w:lang w:val="en-US"/>
                </w:rPr>
                <w:t>.\r- </w:t>
              </w:r>
              <w:r w:rsidRPr="00F1242B">
                <w:rPr>
                  <w:rFonts w:ascii="Consolas" w:eastAsia="Times New Roman" w:hAnsi="Consolas" w:cs="Times New Roman"/>
                  <w:color w:val="0451A5"/>
                  <w:sz w:val="18"/>
                  <w:szCs w:val="18"/>
                  <w:rtl/>
                  <w:lang w:val="en-US"/>
                </w:rPr>
                <w:t>قال القرطبي </w:t>
              </w:r>
              <w:r w:rsidRPr="00F1242B">
                <w:rPr>
                  <w:rFonts w:ascii="Consolas" w:eastAsia="Times New Roman" w:hAnsi="Consolas" w:cs="Times New Roman"/>
                  <w:color w:val="0451A5"/>
                  <w:sz w:val="18"/>
                  <w:szCs w:val="18"/>
                  <w:lang w:val="en-US"/>
                </w:rPr>
                <w:t>(</w:t>
              </w:r>
              <w:r w:rsidRPr="00F1242B">
                <w:rPr>
                  <w:rFonts w:ascii="Consolas" w:eastAsia="Times New Roman" w:hAnsi="Consolas" w:cs="Times New Roman"/>
                  <w:color w:val="0451A5"/>
                  <w:sz w:val="18"/>
                  <w:szCs w:val="18"/>
                  <w:rtl/>
                  <w:lang w:val="en-US"/>
                </w:rPr>
                <w:t>رحمه الله</w:t>
              </w:r>
              <w:r w:rsidRPr="00F1242B">
                <w:rPr>
                  <w:rFonts w:ascii="Consolas" w:eastAsia="Times New Roman" w:hAnsi="Consolas" w:cs="Times New Roman"/>
                  <w:color w:val="0451A5"/>
                  <w:sz w:val="18"/>
                  <w:szCs w:val="18"/>
                  <w:lang w:val="en-US"/>
                </w:rPr>
                <w:t>): </w:t>
              </w:r>
              <w:r w:rsidRPr="00F1242B">
                <w:rPr>
                  <w:rFonts w:ascii="Consolas" w:eastAsia="Times New Roman" w:hAnsi="Consolas" w:cs="Times New Roman"/>
                  <w:color w:val="0451A5"/>
                  <w:sz w:val="18"/>
                  <w:szCs w:val="18"/>
                  <w:rtl/>
                  <w:lang w:val="en-US"/>
                </w:rPr>
                <w:t>أي المتقدمون السابقون</w:t>
              </w:r>
              <w:r w:rsidRPr="00F1242B">
                <w:rPr>
                  <w:rFonts w:ascii="Consolas" w:eastAsia="Times New Roman" w:hAnsi="Consolas" w:cs="Times New Roman"/>
                  <w:color w:val="0451A5"/>
                  <w:sz w:val="18"/>
                  <w:szCs w:val="18"/>
                  <w:lang w:val="en-US"/>
                </w:rPr>
                <w:t>, </w:t>
              </w:r>
              <w:r w:rsidRPr="00F1242B">
                <w:rPr>
                  <w:rFonts w:ascii="Consolas" w:eastAsia="Times New Roman" w:hAnsi="Consolas" w:cs="Times New Roman"/>
                  <w:color w:val="0451A5"/>
                  <w:sz w:val="18"/>
                  <w:szCs w:val="18"/>
                  <w:rtl/>
                  <w:lang w:val="en-US"/>
                </w:rPr>
                <w:t>والمتأخرون اللاحقون </w:t>
              </w:r>
              <w:r w:rsidRPr="00F1242B">
                <w:rPr>
                  <w:rFonts w:ascii="Consolas" w:eastAsia="Times New Roman" w:hAnsi="Consolas" w:cs="Times New Roman"/>
                  <w:color w:val="0451A5"/>
                  <w:sz w:val="18"/>
                  <w:szCs w:val="18"/>
                  <w:lang w:val="en-US"/>
                </w:rPr>
                <w:t>,</w:t>
              </w:r>
              <w:r w:rsidRPr="00F1242B">
                <w:rPr>
                  <w:rFonts w:ascii="Consolas" w:eastAsia="Times New Roman" w:hAnsi="Consolas" w:cs="Times New Roman"/>
                  <w:color w:val="0451A5"/>
                  <w:sz w:val="18"/>
                  <w:szCs w:val="18"/>
                  <w:rtl/>
                  <w:lang w:val="en-US"/>
                </w:rPr>
                <w:t>وعدهم الله جميعا الجنة</w:t>
              </w:r>
              <w:r w:rsidRPr="00F1242B">
                <w:rPr>
                  <w:rFonts w:ascii="Consolas" w:eastAsia="Times New Roman" w:hAnsi="Consolas" w:cs="Times New Roman"/>
                  <w:color w:val="0451A5"/>
                  <w:sz w:val="18"/>
                  <w:szCs w:val="18"/>
                  <w:lang w:val="en-US"/>
                </w:rPr>
                <w:t>, </w:t>
              </w:r>
              <w:r w:rsidRPr="00F1242B">
                <w:rPr>
                  <w:rFonts w:ascii="Consolas" w:eastAsia="Times New Roman" w:hAnsi="Consolas" w:cs="Times New Roman"/>
                  <w:color w:val="0451A5"/>
                  <w:sz w:val="18"/>
                  <w:szCs w:val="18"/>
                  <w:rtl/>
                  <w:lang w:val="en-US"/>
                </w:rPr>
                <w:t>مع تفاوت الدرجات </w:t>
              </w:r>
              <w:r w:rsidRPr="00F1242B">
                <w:rPr>
                  <w:rFonts w:ascii="Consolas" w:eastAsia="Times New Roman" w:hAnsi="Consolas" w:cs="Times New Roman"/>
                  <w:color w:val="0451A5"/>
                  <w:sz w:val="18"/>
                  <w:szCs w:val="18"/>
                  <w:lang w:val="en-US"/>
                </w:rPr>
                <w:t>(</w:t>
              </w:r>
              <w:r w:rsidRPr="00F1242B">
                <w:rPr>
                  <w:rFonts w:ascii="Consolas" w:eastAsia="Times New Roman" w:hAnsi="Consolas" w:cs="Times New Roman"/>
                  <w:color w:val="0451A5"/>
                  <w:sz w:val="18"/>
                  <w:szCs w:val="18"/>
                  <w:rtl/>
                  <w:lang w:val="en-US"/>
                </w:rPr>
                <w:t>الجامع لأحكام القران</w:t>
              </w:r>
              <w:r w:rsidRPr="00F1242B">
                <w:rPr>
                  <w:rFonts w:ascii="Consolas" w:eastAsia="Times New Roman" w:hAnsi="Consolas" w:cs="Times New Roman"/>
                  <w:color w:val="0451A5"/>
                  <w:sz w:val="18"/>
                  <w:szCs w:val="18"/>
                  <w:lang w:val="en-US"/>
                </w:rPr>
                <w:t>).\r- </w:t>
              </w:r>
              <w:r w:rsidRPr="00F1242B">
                <w:rPr>
                  <w:rFonts w:ascii="Consolas" w:eastAsia="Times New Roman" w:hAnsi="Consolas" w:cs="Times New Roman"/>
                  <w:color w:val="0451A5"/>
                  <w:sz w:val="18"/>
                  <w:szCs w:val="18"/>
                  <w:rtl/>
                  <w:lang w:val="en-US"/>
                </w:rPr>
                <w:t>وقال الإمام ابن حزم </w:t>
              </w:r>
              <w:r w:rsidRPr="00F1242B">
                <w:rPr>
                  <w:rFonts w:ascii="Consolas" w:eastAsia="Times New Roman" w:hAnsi="Consolas" w:cs="Times New Roman"/>
                  <w:color w:val="0451A5"/>
                  <w:sz w:val="18"/>
                  <w:szCs w:val="18"/>
                  <w:lang w:val="en-US"/>
                </w:rPr>
                <w:t>(</w:t>
              </w:r>
              <w:r w:rsidRPr="00F1242B">
                <w:rPr>
                  <w:rFonts w:ascii="Consolas" w:eastAsia="Times New Roman" w:hAnsi="Consolas" w:cs="Times New Roman"/>
                  <w:color w:val="0451A5"/>
                  <w:sz w:val="18"/>
                  <w:szCs w:val="18"/>
                  <w:rtl/>
                  <w:lang w:val="en-US"/>
                </w:rPr>
                <w:t>رحمه الله</w:t>
              </w:r>
              <w:r w:rsidRPr="00F1242B">
                <w:rPr>
                  <w:rFonts w:ascii="Consolas" w:eastAsia="Times New Roman" w:hAnsi="Consolas" w:cs="Times New Roman"/>
                  <w:color w:val="0451A5"/>
                  <w:sz w:val="18"/>
                  <w:szCs w:val="18"/>
                  <w:lang w:val="en-US"/>
                </w:rPr>
                <w:t>): </w:t>
              </w:r>
              <w:r w:rsidRPr="00F1242B">
                <w:rPr>
                  <w:rFonts w:ascii="Consolas" w:eastAsia="Times New Roman" w:hAnsi="Consolas" w:cs="Times New Roman"/>
                  <w:color w:val="0451A5"/>
                  <w:sz w:val="18"/>
                  <w:szCs w:val="18"/>
                  <w:rtl/>
                  <w:lang w:val="en-US"/>
                </w:rPr>
                <w:t>ثم نقطع أن كل من صحب رسول الله صلى الله عليه وسلم بينة صادقه </w:t>
              </w:r>
              <w:r w:rsidRPr="00F1242B">
                <w:rPr>
                  <w:rFonts w:ascii="Consolas" w:eastAsia="Times New Roman" w:hAnsi="Consolas" w:cs="Times New Roman"/>
                  <w:color w:val="0451A5"/>
                  <w:sz w:val="18"/>
                  <w:szCs w:val="18"/>
                  <w:lang w:val="en-US"/>
                </w:rPr>
                <w:t>(</w:t>
              </w:r>
              <w:r w:rsidRPr="00F1242B">
                <w:rPr>
                  <w:rFonts w:ascii="Consolas" w:eastAsia="Times New Roman" w:hAnsi="Consolas" w:cs="Times New Roman"/>
                  <w:color w:val="0451A5"/>
                  <w:sz w:val="18"/>
                  <w:szCs w:val="18"/>
                  <w:rtl/>
                  <w:lang w:val="en-US"/>
                </w:rPr>
                <w:t>ولو ساعة</w:t>
              </w:r>
              <w:r w:rsidRPr="00F1242B">
                <w:rPr>
                  <w:rFonts w:ascii="Consolas" w:eastAsia="Times New Roman" w:hAnsi="Consolas" w:cs="Times New Roman"/>
                  <w:color w:val="0451A5"/>
                  <w:sz w:val="18"/>
                  <w:szCs w:val="18"/>
                  <w:lang w:val="en-US"/>
                </w:rPr>
                <w:t>) </w:t>
              </w:r>
              <w:r w:rsidRPr="00F1242B">
                <w:rPr>
                  <w:rFonts w:ascii="Consolas" w:eastAsia="Times New Roman" w:hAnsi="Consolas" w:cs="Times New Roman"/>
                  <w:color w:val="0451A5"/>
                  <w:sz w:val="18"/>
                  <w:szCs w:val="18"/>
                  <w:rtl/>
                  <w:lang w:val="en-US"/>
                </w:rPr>
                <w:t>فإن من أهل الجنة </w:t>
              </w:r>
              <w:r w:rsidRPr="00F1242B">
                <w:rPr>
                  <w:rFonts w:ascii="Consolas" w:eastAsia="Times New Roman" w:hAnsi="Consolas" w:cs="Times New Roman"/>
                  <w:color w:val="0451A5"/>
                  <w:sz w:val="18"/>
                  <w:szCs w:val="18"/>
                  <w:lang w:val="en-US"/>
                </w:rPr>
                <w:t>(</w:t>
              </w:r>
              <w:r w:rsidRPr="00F1242B">
                <w:rPr>
                  <w:rFonts w:ascii="Consolas" w:eastAsia="Times New Roman" w:hAnsi="Consolas" w:cs="Times New Roman"/>
                  <w:color w:val="0451A5"/>
                  <w:sz w:val="18"/>
                  <w:szCs w:val="18"/>
                  <w:rtl/>
                  <w:lang w:val="en-US"/>
                </w:rPr>
                <w:t>الفصل في الملل والنحل</w:t>
              </w:r>
              <w:r w:rsidRPr="00F1242B">
                <w:rPr>
                  <w:rFonts w:ascii="Consolas" w:eastAsia="Times New Roman" w:hAnsi="Consolas" w:cs="Times New Roman"/>
                  <w:color w:val="0451A5"/>
                  <w:sz w:val="18"/>
                  <w:szCs w:val="18"/>
                  <w:lang w:val="en-US"/>
                </w:rPr>
                <w:t>).\r- </w:t>
              </w:r>
              <w:r w:rsidRPr="00F1242B">
                <w:rPr>
                  <w:rFonts w:ascii="Consolas" w:eastAsia="Times New Roman" w:hAnsi="Consolas" w:cs="Times New Roman"/>
                  <w:color w:val="0451A5"/>
                  <w:sz w:val="18"/>
                  <w:szCs w:val="18"/>
                  <w:rtl/>
                  <w:lang w:val="en-US"/>
                </w:rPr>
                <w:t>وقال شيخ الإسلام ابن تيمية </w:t>
              </w:r>
              <w:r w:rsidRPr="00F1242B">
                <w:rPr>
                  <w:rFonts w:ascii="Consolas" w:eastAsia="Times New Roman" w:hAnsi="Consolas" w:cs="Times New Roman"/>
                  <w:color w:val="0451A5"/>
                  <w:sz w:val="18"/>
                  <w:szCs w:val="18"/>
                  <w:lang w:val="en-US"/>
                </w:rPr>
                <w:t>(</w:t>
              </w:r>
              <w:r w:rsidRPr="00F1242B">
                <w:rPr>
                  <w:rFonts w:ascii="Consolas" w:eastAsia="Times New Roman" w:hAnsi="Consolas" w:cs="Times New Roman"/>
                  <w:color w:val="0451A5"/>
                  <w:sz w:val="18"/>
                  <w:szCs w:val="18"/>
                  <w:rtl/>
                  <w:lang w:val="en-US"/>
                </w:rPr>
                <w:t>رحمه الله</w:t>
              </w:r>
              <w:r w:rsidRPr="00F1242B">
                <w:rPr>
                  <w:rFonts w:ascii="Consolas" w:eastAsia="Times New Roman" w:hAnsi="Consolas" w:cs="Times New Roman"/>
                  <w:color w:val="0451A5"/>
                  <w:sz w:val="18"/>
                  <w:szCs w:val="18"/>
                  <w:lang w:val="en-US"/>
                </w:rPr>
                <w:t>): </w:t>
              </w:r>
              <w:r w:rsidRPr="00F1242B">
                <w:rPr>
                  <w:rFonts w:ascii="Consolas" w:eastAsia="Times New Roman" w:hAnsi="Consolas" w:cs="Times New Roman"/>
                  <w:color w:val="0451A5"/>
                  <w:sz w:val="18"/>
                  <w:szCs w:val="18"/>
                  <w:rtl/>
                  <w:lang w:val="en-US"/>
                </w:rPr>
                <w:t>فإنه قد قام الدليل الذي يجب القول بموجبه</w:t>
              </w:r>
              <w:r w:rsidRPr="00F1242B">
                <w:rPr>
                  <w:rFonts w:ascii="Consolas" w:eastAsia="Times New Roman" w:hAnsi="Consolas" w:cs="Times New Roman"/>
                  <w:color w:val="0451A5"/>
                  <w:sz w:val="18"/>
                  <w:szCs w:val="18"/>
                  <w:lang w:val="en-US"/>
                </w:rPr>
                <w:t>: </w:t>
              </w:r>
              <w:r w:rsidRPr="00F1242B">
                <w:rPr>
                  <w:rFonts w:ascii="Consolas" w:eastAsia="Times New Roman" w:hAnsi="Consolas" w:cs="Times New Roman"/>
                  <w:color w:val="0451A5"/>
                  <w:sz w:val="18"/>
                  <w:szCs w:val="18"/>
                  <w:rtl/>
                  <w:lang w:val="en-US"/>
                </w:rPr>
                <w:t>إنهم من أهل الجنة</w:t>
              </w:r>
              <w:r w:rsidRPr="00F1242B">
                <w:rPr>
                  <w:rFonts w:ascii="Consolas" w:eastAsia="Times New Roman" w:hAnsi="Consolas" w:cs="Times New Roman"/>
                  <w:color w:val="0451A5"/>
                  <w:sz w:val="18"/>
                  <w:szCs w:val="18"/>
                  <w:lang w:val="en-US"/>
                </w:rPr>
                <w:t>. (</w:t>
              </w:r>
              <w:r w:rsidRPr="00F1242B">
                <w:rPr>
                  <w:rFonts w:ascii="Consolas" w:eastAsia="Times New Roman" w:hAnsi="Consolas" w:cs="Times New Roman"/>
                  <w:color w:val="0451A5"/>
                  <w:sz w:val="18"/>
                  <w:szCs w:val="18"/>
                  <w:rtl/>
                  <w:lang w:val="en-US"/>
                </w:rPr>
                <w:t>المناهج</w:t>
              </w:r>
              <w:r w:rsidRPr="00F1242B">
                <w:rPr>
                  <w:rFonts w:ascii="Consolas" w:eastAsia="Times New Roman" w:hAnsi="Consolas" w:cs="Times New Roman"/>
                  <w:color w:val="0451A5"/>
                  <w:sz w:val="18"/>
                  <w:szCs w:val="18"/>
                  <w:lang w:val="en-US"/>
                </w:rPr>
                <w:t>).\r3 - </w:t>
              </w:r>
              <w:r w:rsidRPr="00F1242B">
                <w:rPr>
                  <w:rFonts w:ascii="Consolas" w:eastAsia="Times New Roman" w:hAnsi="Consolas" w:cs="Times New Roman"/>
                  <w:color w:val="0451A5"/>
                  <w:sz w:val="18"/>
                  <w:szCs w:val="18"/>
                  <w:rtl/>
                  <w:lang w:val="en-US"/>
                </w:rPr>
                <w:t>من أنفع العلاجات لقسوة القلوب الإنفاق في سبيل الله تعالى وقد جاء الأمر به في هذه السورة كثيرا إما مباشر أو تعريضا بذم الدنيا وذم البخل وتأمل هذه الاياتالمباركات</w:t>
              </w:r>
              <w:r w:rsidRPr="00F1242B">
                <w:rPr>
                  <w:rFonts w:ascii="Consolas" w:eastAsia="Times New Roman" w:hAnsi="Consolas" w:cs="Times New Roman"/>
                  <w:color w:val="0451A5"/>
                  <w:sz w:val="18"/>
                  <w:szCs w:val="18"/>
                  <w:lang w:val="en-US"/>
                </w:rPr>
                <w:t>:\r(</w:t>
              </w:r>
              <w:r w:rsidRPr="00F1242B">
                <w:rPr>
                  <w:rFonts w:ascii="Consolas" w:eastAsia="Times New Roman" w:hAnsi="Consolas" w:cs="Times New Roman"/>
                  <w:color w:val="0451A5"/>
                  <w:sz w:val="18"/>
                  <w:szCs w:val="18"/>
                  <w:rtl/>
                  <w:lang w:val="en-US"/>
                </w:rPr>
                <w:t>ءامنو بالله ورسله وأنفقو مما جعلكم مستخلفين فيه فالذين ءامنو منكم وأنفقو لهم أجر كبير</w:t>
              </w:r>
              <w:r w:rsidRPr="00F1242B">
                <w:rPr>
                  <w:rFonts w:ascii="Consolas" w:eastAsia="Times New Roman" w:hAnsi="Consolas" w:cs="Times New Roman"/>
                  <w:color w:val="0451A5"/>
                  <w:sz w:val="18"/>
                  <w:szCs w:val="18"/>
                  <w:lang w:val="en-US"/>
                </w:rPr>
                <w:t>)\r(</w:t>
              </w:r>
              <w:r w:rsidRPr="00F1242B">
                <w:rPr>
                  <w:rFonts w:ascii="Consolas" w:eastAsia="Times New Roman" w:hAnsi="Consolas" w:cs="Times New Roman"/>
                  <w:color w:val="0451A5"/>
                  <w:sz w:val="18"/>
                  <w:szCs w:val="18"/>
                  <w:rtl/>
                  <w:lang w:val="en-US"/>
                </w:rPr>
                <w:t>وما لكم ألا تنفقو في سبيل الله ولله ميرث السموتوالارض لا يستوي منكم من أنفق من قبل الفتح وقتل أولئك أعظم درجة من الذين أنفقو من بعد وقتلوا وكلا وعد الله الحسنى والله بما تعلمون خبير</w:t>
              </w:r>
              <w:r w:rsidRPr="00F1242B">
                <w:rPr>
                  <w:rFonts w:ascii="Consolas" w:eastAsia="Times New Roman" w:hAnsi="Consolas" w:cs="Times New Roman"/>
                  <w:color w:val="0451A5"/>
                  <w:sz w:val="18"/>
                  <w:szCs w:val="18"/>
                  <w:lang w:val="en-US"/>
                </w:rPr>
                <w:t>)"</w:t>
              </w:r>
              <w:r w:rsidRPr="00F1242B">
                <w:rPr>
                  <w:rFonts w:ascii="Consolas" w:eastAsia="Times New Roman" w:hAnsi="Consolas" w:cs="Times New Roman"/>
                  <w:color w:val="000000"/>
                  <w:sz w:val="18"/>
                  <w:szCs w:val="18"/>
                  <w:lang w:val="en-US"/>
                </w:rPr>
                <w:t>,</w:t>
              </w:r>
            </w:ins>
          </w:p>
          <w:p w14:paraId="5077BF2B" w14:textId="12F717E1" w:rsidR="00B619E6" w:rsidRPr="005E3552" w:rsidRDefault="00F1242B" w:rsidP="005E3552">
            <w:pPr>
              <w:shd w:val="clear" w:color="auto" w:fill="FFFFFE"/>
              <w:spacing w:line="240" w:lineRule="atLeast"/>
              <w:jc w:val="left"/>
              <w:rPr>
                <w:rFonts w:ascii="Consolas" w:eastAsia="Times New Roman" w:hAnsi="Consolas" w:cs="Times New Roman"/>
                <w:color w:val="000000"/>
                <w:sz w:val="18"/>
                <w:szCs w:val="18"/>
                <w:lang w:val="en-US"/>
                <w:rPrChange w:id="1557" w:author="Yahia Jad" w:date="2019-12-03T16:49:00Z">
                  <w:rPr/>
                </w:rPrChange>
              </w:rPr>
              <w:pPrChange w:id="1558" w:author="Yahia Jad" w:date="2019-12-03T16:49:00Z">
                <w:pPr>
                  <w:pBdr>
                    <w:top w:val="nil"/>
                    <w:left w:val="nil"/>
                    <w:bottom w:val="nil"/>
                    <w:right w:val="nil"/>
                    <w:between w:val="nil"/>
                  </w:pBdr>
                </w:pPr>
              </w:pPrChange>
            </w:pPr>
            <w:ins w:id="1559" w:author="Yahia Jad" w:date="2019-12-03T16:49:00Z">
              <w:r w:rsidRPr="00F1242B">
                <w:rPr>
                  <w:rFonts w:ascii="Consolas" w:eastAsia="Times New Roman" w:hAnsi="Consolas" w:cs="Times New Roman"/>
                  <w:color w:val="A31515"/>
                  <w:sz w:val="18"/>
                  <w:szCs w:val="18"/>
                  <w:lang w:val="en-US"/>
                </w:rPr>
                <w:t>"</w:t>
              </w:r>
              <w:proofErr w:type="spellStart"/>
              <w:r w:rsidRPr="00F1242B">
                <w:rPr>
                  <w:rFonts w:ascii="Consolas" w:eastAsia="Times New Roman" w:hAnsi="Consolas" w:cs="Times New Roman"/>
                  <w:color w:val="A31515"/>
                  <w:sz w:val="18"/>
                  <w:szCs w:val="18"/>
                  <w:lang w:val="en-US"/>
                </w:rPr>
                <w:t>pageid</w:t>
              </w:r>
              <w:proofErr w:type="spellEnd"/>
              <w:r w:rsidRPr="00F1242B">
                <w:rPr>
                  <w:rFonts w:ascii="Consolas" w:eastAsia="Times New Roman" w:hAnsi="Consolas" w:cs="Times New Roman"/>
                  <w:color w:val="A31515"/>
                  <w:sz w:val="18"/>
                  <w:szCs w:val="18"/>
                  <w:lang w:val="en-US"/>
                </w:rPr>
                <w:t>"</w:t>
              </w:r>
              <w:r w:rsidRPr="00F1242B">
                <w:rPr>
                  <w:rFonts w:ascii="Consolas" w:eastAsia="Times New Roman" w:hAnsi="Consolas" w:cs="Times New Roman"/>
                  <w:color w:val="000000"/>
                  <w:sz w:val="18"/>
                  <w:szCs w:val="18"/>
                  <w:lang w:val="en-US"/>
                </w:rPr>
                <w:t>: </w:t>
              </w:r>
              <w:r w:rsidRPr="00F1242B">
                <w:rPr>
                  <w:rFonts w:ascii="Consolas" w:eastAsia="Times New Roman" w:hAnsi="Consolas" w:cs="Times New Roman"/>
                  <w:color w:val="09885A"/>
                  <w:sz w:val="18"/>
                  <w:szCs w:val="18"/>
                  <w:lang w:val="en-US"/>
                </w:rPr>
                <w:t>222</w:t>
              </w:r>
            </w:ins>
            <w:del w:id="1560" w:author="Yahia Jad" w:date="2019-12-03T16:49:00Z">
              <w:r w:rsidR="003E63A7" w:rsidDel="00F1242B">
                <w:delText>{}</w:delText>
              </w:r>
            </w:del>
          </w:p>
        </w:tc>
      </w:tr>
    </w:tbl>
    <w:p w14:paraId="5AF9DCC3" w14:textId="47BD3DB6" w:rsidR="005959E4" w:rsidRDefault="005959E4">
      <w:pPr>
        <w:rPr>
          <w:ins w:id="1561" w:author="Yahia Jad" w:date="2019-12-03T11:01:00Z"/>
          <w:b/>
          <w:color w:val="0B5394"/>
          <w:sz w:val="48"/>
          <w:szCs w:val="48"/>
        </w:rPr>
      </w:pPr>
    </w:p>
    <w:p w14:paraId="64E61B10" w14:textId="3192775C" w:rsidR="00B619E6" w:rsidRDefault="003E63A7">
      <w:pPr>
        <w:pStyle w:val="Heading1"/>
        <w:pBdr>
          <w:top w:val="nil"/>
          <w:left w:val="nil"/>
          <w:bottom w:val="nil"/>
          <w:right w:val="nil"/>
          <w:between w:val="nil"/>
        </w:pBdr>
      </w:pPr>
      <w:bookmarkStart w:id="1562" w:name="_Toc26288707"/>
      <w:r>
        <w:lastRenderedPageBreak/>
        <w:t>User Preference APIs</w:t>
      </w:r>
      <w:bookmarkEnd w:id="1562"/>
    </w:p>
    <w:p w14:paraId="6AA92B59" w14:textId="77777777" w:rsidR="00B619E6" w:rsidRDefault="003E63A7">
      <w:pPr>
        <w:pStyle w:val="Heading2"/>
        <w:pBdr>
          <w:top w:val="nil"/>
          <w:left w:val="nil"/>
          <w:bottom w:val="nil"/>
          <w:right w:val="nil"/>
          <w:between w:val="nil"/>
        </w:pBdr>
      </w:pPr>
      <w:bookmarkStart w:id="1563" w:name="_Toc26288708"/>
      <w:r>
        <w:t>Save User Preference</w:t>
      </w:r>
      <w:bookmarkEnd w:id="1563"/>
    </w:p>
    <w:p w14:paraId="76F0DCCE" w14:textId="77777777" w:rsidR="00B619E6" w:rsidRDefault="003E63A7">
      <w:pPr>
        <w:pBdr>
          <w:top w:val="nil"/>
          <w:left w:val="nil"/>
          <w:bottom w:val="nil"/>
          <w:right w:val="nil"/>
          <w:between w:val="nil"/>
        </w:pBdr>
      </w:pPr>
      <w:r>
        <w:t>Add or update selected feeds to user preference at server side.</w:t>
      </w:r>
    </w:p>
    <w:p w14:paraId="1153C51F" w14:textId="77777777" w:rsidR="00B619E6" w:rsidRDefault="00B619E6">
      <w:pPr>
        <w:pBdr>
          <w:top w:val="nil"/>
          <w:left w:val="nil"/>
          <w:bottom w:val="nil"/>
          <w:right w:val="nil"/>
          <w:between w:val="nil"/>
        </w:pBdr>
      </w:pPr>
    </w:p>
    <w:tbl>
      <w:tblPr>
        <w:tblStyle w:val="a9"/>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1564" w:author="Yahia Jad" w:date="2019-12-03T17:54:00Z">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1691"/>
        <w:gridCol w:w="7655"/>
        <w:tblGridChange w:id="1565">
          <w:tblGrid>
            <w:gridCol w:w="2385"/>
            <w:gridCol w:w="6975"/>
          </w:tblGrid>
        </w:tblGridChange>
      </w:tblGrid>
      <w:tr w:rsidR="00B619E6" w14:paraId="702142C6" w14:textId="77777777" w:rsidTr="00990B3A">
        <w:tc>
          <w:tcPr>
            <w:tcW w:w="1691" w:type="dxa"/>
            <w:shd w:val="clear" w:color="auto" w:fill="C9DAF8"/>
            <w:tcMar>
              <w:top w:w="100" w:type="dxa"/>
              <w:left w:w="100" w:type="dxa"/>
              <w:bottom w:w="100" w:type="dxa"/>
              <w:right w:w="100" w:type="dxa"/>
            </w:tcMar>
            <w:tcPrChange w:id="1566" w:author="Yahia Jad" w:date="2019-12-03T17:54:00Z">
              <w:tcPr>
                <w:tcW w:w="2385" w:type="dxa"/>
                <w:shd w:val="clear" w:color="auto" w:fill="C9DAF8"/>
                <w:tcMar>
                  <w:top w:w="100" w:type="dxa"/>
                  <w:left w:w="100" w:type="dxa"/>
                  <w:bottom w:w="100" w:type="dxa"/>
                  <w:right w:w="100" w:type="dxa"/>
                </w:tcMar>
              </w:tcPr>
            </w:tcPrChange>
          </w:tcPr>
          <w:p w14:paraId="55BDFA85" w14:textId="77777777" w:rsidR="00B619E6" w:rsidRDefault="003E63A7">
            <w:pPr>
              <w:widowControl w:val="0"/>
              <w:pBdr>
                <w:top w:val="nil"/>
                <w:left w:val="nil"/>
                <w:bottom w:val="nil"/>
                <w:right w:val="nil"/>
                <w:between w:val="nil"/>
              </w:pBdr>
              <w:spacing w:line="240" w:lineRule="auto"/>
              <w:jc w:val="left"/>
              <w:rPr>
                <w:b/>
              </w:rPr>
            </w:pPr>
            <w:r>
              <w:rPr>
                <w:b/>
              </w:rPr>
              <w:t>API Structure</w:t>
            </w:r>
          </w:p>
        </w:tc>
        <w:tc>
          <w:tcPr>
            <w:tcW w:w="7655" w:type="dxa"/>
            <w:shd w:val="clear" w:color="auto" w:fill="auto"/>
            <w:tcMar>
              <w:top w:w="100" w:type="dxa"/>
              <w:left w:w="100" w:type="dxa"/>
              <w:bottom w:w="100" w:type="dxa"/>
              <w:right w:w="100" w:type="dxa"/>
            </w:tcMar>
            <w:tcPrChange w:id="1567" w:author="Yahia Jad" w:date="2019-12-03T17:54:00Z">
              <w:tcPr>
                <w:tcW w:w="6975" w:type="dxa"/>
                <w:shd w:val="clear" w:color="auto" w:fill="auto"/>
                <w:tcMar>
                  <w:top w:w="100" w:type="dxa"/>
                  <w:left w:w="100" w:type="dxa"/>
                  <w:bottom w:w="100" w:type="dxa"/>
                  <w:right w:w="100" w:type="dxa"/>
                </w:tcMar>
              </w:tcPr>
            </w:tcPrChange>
          </w:tcPr>
          <w:p w14:paraId="7440AC5C" w14:textId="77777777" w:rsidR="00B619E6" w:rsidRDefault="003E63A7">
            <w:pPr>
              <w:pBdr>
                <w:top w:val="nil"/>
                <w:left w:val="nil"/>
                <w:bottom w:val="nil"/>
                <w:right w:val="nil"/>
                <w:between w:val="nil"/>
              </w:pBdr>
            </w:pPr>
            <w:r>
              <w:rPr>
                <w:b/>
                <w:color w:val="0000FF"/>
              </w:rPr>
              <w:t>POST</w:t>
            </w:r>
            <w:r>
              <w:t>: {</w:t>
            </w:r>
            <w:r>
              <w:rPr>
                <w:b/>
                <w:color w:val="980000"/>
              </w:rPr>
              <w:t>server-</w:t>
            </w:r>
            <w:proofErr w:type="spellStart"/>
            <w:r>
              <w:rPr>
                <w:b/>
                <w:color w:val="980000"/>
              </w:rPr>
              <w:t>url</w:t>
            </w:r>
            <w:proofErr w:type="spellEnd"/>
            <w:r>
              <w:t>}/</w:t>
            </w:r>
            <w:proofErr w:type="spellStart"/>
            <w:r>
              <w:rPr>
                <w:b/>
              </w:rPr>
              <w:t>api</w:t>
            </w:r>
            <w:proofErr w:type="spellEnd"/>
            <w:r>
              <w:t>/</w:t>
            </w:r>
            <w:proofErr w:type="spellStart"/>
            <w:r>
              <w:rPr>
                <w:b/>
              </w:rPr>
              <w:t>saveuserpreference</w:t>
            </w:r>
            <w:proofErr w:type="spellEnd"/>
          </w:p>
        </w:tc>
      </w:tr>
      <w:tr w:rsidR="00B619E6" w14:paraId="590DF9C8" w14:textId="77777777" w:rsidTr="00990B3A">
        <w:tc>
          <w:tcPr>
            <w:tcW w:w="1691" w:type="dxa"/>
            <w:shd w:val="clear" w:color="auto" w:fill="C9DAF8"/>
            <w:tcMar>
              <w:top w:w="100" w:type="dxa"/>
              <w:left w:w="100" w:type="dxa"/>
              <w:bottom w:w="100" w:type="dxa"/>
              <w:right w:w="100" w:type="dxa"/>
            </w:tcMar>
            <w:tcPrChange w:id="1568" w:author="Yahia Jad" w:date="2019-12-03T17:54:00Z">
              <w:tcPr>
                <w:tcW w:w="2385" w:type="dxa"/>
                <w:shd w:val="clear" w:color="auto" w:fill="C9DAF8"/>
                <w:tcMar>
                  <w:top w:w="100" w:type="dxa"/>
                  <w:left w:w="100" w:type="dxa"/>
                  <w:bottom w:w="100" w:type="dxa"/>
                  <w:right w:w="100" w:type="dxa"/>
                </w:tcMar>
              </w:tcPr>
            </w:tcPrChange>
          </w:tcPr>
          <w:p w14:paraId="470BA1C9" w14:textId="77777777" w:rsidR="00B619E6" w:rsidRDefault="003E63A7">
            <w:pPr>
              <w:widowControl w:val="0"/>
              <w:pBdr>
                <w:top w:val="nil"/>
                <w:left w:val="nil"/>
                <w:bottom w:val="nil"/>
                <w:right w:val="nil"/>
                <w:between w:val="nil"/>
              </w:pBdr>
              <w:spacing w:line="240" w:lineRule="auto"/>
              <w:jc w:val="left"/>
              <w:rPr>
                <w:b/>
              </w:rPr>
            </w:pPr>
            <w:r>
              <w:rPr>
                <w:b/>
              </w:rPr>
              <w:t>POST Parameters</w:t>
            </w:r>
          </w:p>
        </w:tc>
        <w:tc>
          <w:tcPr>
            <w:tcW w:w="7655" w:type="dxa"/>
            <w:shd w:val="clear" w:color="auto" w:fill="auto"/>
            <w:tcMar>
              <w:top w:w="100" w:type="dxa"/>
              <w:left w:w="100" w:type="dxa"/>
              <w:bottom w:w="100" w:type="dxa"/>
              <w:right w:w="100" w:type="dxa"/>
            </w:tcMar>
            <w:tcPrChange w:id="1569" w:author="Yahia Jad" w:date="2019-12-03T17:54:00Z">
              <w:tcPr>
                <w:tcW w:w="6975" w:type="dxa"/>
                <w:shd w:val="clear" w:color="auto" w:fill="auto"/>
                <w:tcMar>
                  <w:top w:w="100" w:type="dxa"/>
                  <w:left w:w="100" w:type="dxa"/>
                  <w:bottom w:w="100" w:type="dxa"/>
                  <w:right w:w="100" w:type="dxa"/>
                </w:tcMar>
              </w:tcPr>
            </w:tcPrChange>
          </w:tcPr>
          <w:p w14:paraId="244A7F9A" w14:textId="77777777" w:rsidR="00B619E6" w:rsidRDefault="003E63A7">
            <w:pPr>
              <w:pBdr>
                <w:top w:val="nil"/>
                <w:left w:val="nil"/>
                <w:bottom w:val="nil"/>
                <w:right w:val="nil"/>
                <w:between w:val="nil"/>
              </w:pBdr>
            </w:pPr>
            <w:r>
              <w:t>{"</w:t>
            </w:r>
            <w:proofErr w:type="spellStart"/>
            <w:r>
              <w:rPr>
                <w:b/>
              </w:rPr>
              <w:t>securityresponse</w:t>
            </w:r>
            <w:proofErr w:type="spellEnd"/>
            <w:r>
              <w:t>":"Security Response", "</w:t>
            </w:r>
            <w:proofErr w:type="spellStart"/>
            <w:r>
              <w:rPr>
                <w:b/>
              </w:rPr>
              <w:t>useremail</w:t>
            </w:r>
            <w:proofErr w:type="spellEnd"/>
            <w:r>
              <w:t>":"User Email", "</w:t>
            </w:r>
            <w:proofErr w:type="spellStart"/>
            <w:r>
              <w:rPr>
                <w:b/>
              </w:rPr>
              <w:t>userpreferencelist</w:t>
            </w:r>
            <w:proofErr w:type="spellEnd"/>
            <w:proofErr w:type="gramStart"/>
            <w:r>
              <w:t>":[</w:t>
            </w:r>
            <w:proofErr w:type="gramEnd"/>
            <w:r>
              <w:t xml:space="preserve">book-id, ..]} </w:t>
            </w:r>
          </w:p>
        </w:tc>
      </w:tr>
      <w:tr w:rsidR="00B619E6" w14:paraId="5DB76946" w14:textId="77777777" w:rsidTr="00990B3A">
        <w:tc>
          <w:tcPr>
            <w:tcW w:w="1691" w:type="dxa"/>
            <w:shd w:val="clear" w:color="auto" w:fill="C9DAF8"/>
            <w:tcMar>
              <w:top w:w="100" w:type="dxa"/>
              <w:left w:w="100" w:type="dxa"/>
              <w:bottom w:w="100" w:type="dxa"/>
              <w:right w:w="100" w:type="dxa"/>
            </w:tcMar>
            <w:tcPrChange w:id="1570" w:author="Yahia Jad" w:date="2019-12-03T17:54:00Z">
              <w:tcPr>
                <w:tcW w:w="2385" w:type="dxa"/>
                <w:shd w:val="clear" w:color="auto" w:fill="C9DAF8"/>
                <w:tcMar>
                  <w:top w:w="100" w:type="dxa"/>
                  <w:left w:w="100" w:type="dxa"/>
                  <w:bottom w:w="100" w:type="dxa"/>
                  <w:right w:w="100" w:type="dxa"/>
                </w:tcMar>
              </w:tcPr>
            </w:tcPrChange>
          </w:tcPr>
          <w:p w14:paraId="08344866" w14:textId="77777777" w:rsidR="00B619E6" w:rsidRDefault="003E63A7">
            <w:pPr>
              <w:pBdr>
                <w:top w:val="nil"/>
                <w:left w:val="nil"/>
                <w:bottom w:val="nil"/>
                <w:right w:val="nil"/>
                <w:between w:val="nil"/>
              </w:pBdr>
              <w:rPr>
                <w:b/>
              </w:rPr>
            </w:pPr>
            <w:r>
              <w:rPr>
                <w:b/>
              </w:rPr>
              <w:t>Output Structure</w:t>
            </w:r>
          </w:p>
        </w:tc>
        <w:tc>
          <w:tcPr>
            <w:tcW w:w="7655" w:type="dxa"/>
            <w:shd w:val="clear" w:color="auto" w:fill="auto"/>
            <w:tcMar>
              <w:top w:w="100" w:type="dxa"/>
              <w:left w:w="100" w:type="dxa"/>
              <w:bottom w:w="100" w:type="dxa"/>
              <w:right w:w="100" w:type="dxa"/>
            </w:tcMar>
            <w:tcPrChange w:id="1571" w:author="Yahia Jad" w:date="2019-12-03T17:54:00Z">
              <w:tcPr>
                <w:tcW w:w="6975" w:type="dxa"/>
                <w:shd w:val="clear" w:color="auto" w:fill="auto"/>
                <w:tcMar>
                  <w:top w:w="100" w:type="dxa"/>
                  <w:left w:w="100" w:type="dxa"/>
                  <w:bottom w:w="100" w:type="dxa"/>
                  <w:right w:w="100" w:type="dxa"/>
                </w:tcMar>
              </w:tcPr>
            </w:tcPrChange>
          </w:tcPr>
          <w:p w14:paraId="58CA2341" w14:textId="77777777" w:rsidR="00B619E6" w:rsidRDefault="003E63A7">
            <w:pPr>
              <w:pBdr>
                <w:top w:val="nil"/>
                <w:left w:val="nil"/>
                <w:bottom w:val="nil"/>
                <w:right w:val="nil"/>
                <w:between w:val="nil"/>
              </w:pBdr>
            </w:pPr>
            <w:r>
              <w:t>{"</w:t>
            </w:r>
            <w:r>
              <w:rPr>
                <w:b/>
              </w:rPr>
              <w:t>response</w:t>
            </w:r>
            <w:r>
              <w:t>": 1} or {"</w:t>
            </w:r>
            <w:r>
              <w:rPr>
                <w:b/>
              </w:rPr>
              <w:t>response</w:t>
            </w:r>
            <w:r>
              <w:t>": 0, "</w:t>
            </w:r>
            <w:r>
              <w:rPr>
                <w:b/>
              </w:rPr>
              <w:t>reason</w:t>
            </w:r>
            <w:r>
              <w:t>": "reason"}</w:t>
            </w:r>
          </w:p>
        </w:tc>
      </w:tr>
      <w:tr w:rsidR="00B619E6" w14:paraId="16608C76" w14:textId="77777777" w:rsidTr="00990B3A">
        <w:trPr>
          <w:trHeight w:val="440"/>
          <w:trPrChange w:id="1572" w:author="Yahia Jad" w:date="2019-12-03T17:54:00Z">
            <w:trPr>
              <w:trHeight w:val="440"/>
            </w:trPr>
          </w:trPrChange>
        </w:trPr>
        <w:tc>
          <w:tcPr>
            <w:tcW w:w="1691" w:type="dxa"/>
            <w:vMerge w:val="restart"/>
            <w:shd w:val="clear" w:color="auto" w:fill="C9DAF8"/>
            <w:tcMar>
              <w:top w:w="100" w:type="dxa"/>
              <w:left w:w="100" w:type="dxa"/>
              <w:bottom w:w="100" w:type="dxa"/>
              <w:right w:w="100" w:type="dxa"/>
            </w:tcMar>
            <w:tcPrChange w:id="1573" w:author="Yahia Jad" w:date="2019-12-03T17:54:00Z">
              <w:tcPr>
                <w:tcW w:w="2385" w:type="dxa"/>
                <w:vMerge w:val="restart"/>
                <w:shd w:val="clear" w:color="auto" w:fill="C9DAF8"/>
                <w:tcMar>
                  <w:top w:w="100" w:type="dxa"/>
                  <w:left w:w="100" w:type="dxa"/>
                  <w:bottom w:w="100" w:type="dxa"/>
                  <w:right w:w="100" w:type="dxa"/>
                </w:tcMar>
              </w:tcPr>
            </w:tcPrChange>
          </w:tcPr>
          <w:p w14:paraId="604E9B83" w14:textId="77777777" w:rsidR="00B619E6" w:rsidRDefault="003E63A7">
            <w:pPr>
              <w:pBdr>
                <w:top w:val="nil"/>
                <w:left w:val="nil"/>
                <w:bottom w:val="nil"/>
                <w:right w:val="nil"/>
                <w:between w:val="nil"/>
              </w:pBdr>
              <w:rPr>
                <w:b/>
              </w:rPr>
            </w:pPr>
            <w:r>
              <w:rPr>
                <w:b/>
              </w:rPr>
              <w:t>Example</w:t>
            </w:r>
          </w:p>
        </w:tc>
        <w:tc>
          <w:tcPr>
            <w:tcW w:w="7655" w:type="dxa"/>
            <w:shd w:val="clear" w:color="auto" w:fill="auto"/>
            <w:tcMar>
              <w:top w:w="100" w:type="dxa"/>
              <w:left w:w="100" w:type="dxa"/>
              <w:bottom w:w="100" w:type="dxa"/>
              <w:right w:w="100" w:type="dxa"/>
            </w:tcMar>
            <w:tcPrChange w:id="1574" w:author="Yahia Jad" w:date="2019-12-03T17:54:00Z">
              <w:tcPr>
                <w:tcW w:w="6975" w:type="dxa"/>
                <w:shd w:val="clear" w:color="auto" w:fill="auto"/>
                <w:tcMar>
                  <w:top w:w="100" w:type="dxa"/>
                  <w:left w:w="100" w:type="dxa"/>
                  <w:bottom w:w="100" w:type="dxa"/>
                  <w:right w:w="100" w:type="dxa"/>
                </w:tcMar>
              </w:tcPr>
            </w:tcPrChange>
          </w:tcPr>
          <w:p w14:paraId="42B0DECF" w14:textId="77777777" w:rsidR="00B619E6" w:rsidRDefault="003E63A7">
            <w:pPr>
              <w:pBdr>
                <w:top w:val="nil"/>
                <w:left w:val="nil"/>
                <w:bottom w:val="nil"/>
                <w:right w:val="nil"/>
                <w:between w:val="nil"/>
              </w:pBdr>
              <w:rPr>
                <w:sz w:val="22"/>
                <w:szCs w:val="22"/>
              </w:rPr>
            </w:pPr>
            <w:r>
              <w:t>http://booksapi.islam-db.com/api/saveuserpreference</w:t>
            </w:r>
          </w:p>
        </w:tc>
      </w:tr>
      <w:tr w:rsidR="00B619E6" w14:paraId="13C0A8DF" w14:textId="77777777" w:rsidTr="00990B3A">
        <w:trPr>
          <w:trHeight w:val="440"/>
          <w:trPrChange w:id="1575" w:author="Yahia Jad" w:date="2019-12-03T17:54:00Z">
            <w:trPr>
              <w:trHeight w:val="440"/>
            </w:trPr>
          </w:trPrChange>
        </w:trPr>
        <w:tc>
          <w:tcPr>
            <w:tcW w:w="1691" w:type="dxa"/>
            <w:vMerge/>
            <w:shd w:val="clear" w:color="auto" w:fill="C9DAF8"/>
            <w:tcMar>
              <w:top w:w="100" w:type="dxa"/>
              <w:left w:w="100" w:type="dxa"/>
              <w:bottom w:w="100" w:type="dxa"/>
              <w:right w:w="100" w:type="dxa"/>
            </w:tcMar>
            <w:tcPrChange w:id="1576" w:author="Yahia Jad" w:date="2019-12-03T17:54:00Z">
              <w:tcPr>
                <w:tcW w:w="2385" w:type="dxa"/>
                <w:vMerge/>
                <w:shd w:val="clear" w:color="auto" w:fill="C9DAF8"/>
                <w:tcMar>
                  <w:top w:w="100" w:type="dxa"/>
                  <w:left w:w="100" w:type="dxa"/>
                  <w:bottom w:w="100" w:type="dxa"/>
                  <w:right w:w="100" w:type="dxa"/>
                </w:tcMar>
              </w:tcPr>
            </w:tcPrChange>
          </w:tcPr>
          <w:p w14:paraId="10F93581" w14:textId="77777777" w:rsidR="00B619E6" w:rsidRDefault="00B619E6">
            <w:pPr>
              <w:pBdr>
                <w:top w:val="nil"/>
                <w:left w:val="nil"/>
                <w:bottom w:val="nil"/>
                <w:right w:val="nil"/>
                <w:between w:val="nil"/>
              </w:pBdr>
              <w:spacing w:line="240" w:lineRule="auto"/>
              <w:rPr>
                <w:b/>
              </w:rPr>
            </w:pPr>
          </w:p>
        </w:tc>
        <w:tc>
          <w:tcPr>
            <w:tcW w:w="7655" w:type="dxa"/>
            <w:shd w:val="clear" w:color="auto" w:fill="auto"/>
            <w:tcMar>
              <w:top w:w="100" w:type="dxa"/>
              <w:left w:w="100" w:type="dxa"/>
              <w:bottom w:w="100" w:type="dxa"/>
              <w:right w:w="100" w:type="dxa"/>
            </w:tcMar>
            <w:tcPrChange w:id="1577" w:author="Yahia Jad" w:date="2019-12-03T17:54:00Z">
              <w:tcPr>
                <w:tcW w:w="6975" w:type="dxa"/>
                <w:shd w:val="clear" w:color="auto" w:fill="auto"/>
                <w:tcMar>
                  <w:top w:w="100" w:type="dxa"/>
                  <w:left w:w="100" w:type="dxa"/>
                  <w:bottom w:w="100" w:type="dxa"/>
                  <w:right w:w="100" w:type="dxa"/>
                </w:tcMar>
              </w:tcPr>
            </w:tcPrChange>
          </w:tcPr>
          <w:p w14:paraId="438656E7" w14:textId="77777777" w:rsidR="00B619E6" w:rsidRDefault="003E63A7">
            <w:pPr>
              <w:pBdr>
                <w:top w:val="nil"/>
                <w:left w:val="nil"/>
                <w:bottom w:val="nil"/>
                <w:right w:val="nil"/>
                <w:between w:val="nil"/>
              </w:pBdr>
            </w:pPr>
            <w:r>
              <w:t>{"</w:t>
            </w:r>
            <w:proofErr w:type="spellStart"/>
            <w:r>
              <w:rPr>
                <w:b/>
              </w:rPr>
              <w:t>useremail</w:t>
            </w:r>
            <w:proofErr w:type="spellEnd"/>
            <w:r>
              <w:t>":"</w:t>
            </w:r>
            <w:r w:rsidR="00F1242B">
              <w:fldChar w:fldCharType="begin"/>
            </w:r>
            <w:r w:rsidR="00F1242B">
              <w:instrText xml:space="preserve"> HYPERLINK "mailto:user@server.com" \h </w:instrText>
            </w:r>
            <w:r w:rsidR="00F1242B">
              <w:fldChar w:fldCharType="separate"/>
            </w:r>
            <w:r>
              <w:rPr>
                <w:color w:val="1155CC"/>
                <w:u w:val="single"/>
              </w:rPr>
              <w:t>user@server.com</w:t>
            </w:r>
            <w:r w:rsidR="00F1242B">
              <w:rPr>
                <w:color w:val="1155CC"/>
                <w:u w:val="single"/>
              </w:rPr>
              <w:fldChar w:fldCharType="end"/>
            </w:r>
            <w:r>
              <w:t>", "</w:t>
            </w:r>
            <w:proofErr w:type="spellStart"/>
            <w:r>
              <w:rPr>
                <w:b/>
              </w:rPr>
              <w:t>userpreferencelist</w:t>
            </w:r>
            <w:proofErr w:type="spellEnd"/>
            <w:proofErr w:type="gramStart"/>
            <w:r>
              <w:t>":[</w:t>
            </w:r>
            <w:proofErr w:type="gramEnd"/>
            <w:r>
              <w:t>59, 60]}</w:t>
            </w:r>
          </w:p>
        </w:tc>
      </w:tr>
    </w:tbl>
    <w:p w14:paraId="611B3B64" w14:textId="77777777" w:rsidR="00B619E6" w:rsidRDefault="003E63A7">
      <w:pPr>
        <w:pStyle w:val="Heading2"/>
        <w:pBdr>
          <w:top w:val="nil"/>
          <w:left w:val="nil"/>
          <w:bottom w:val="nil"/>
          <w:right w:val="nil"/>
          <w:between w:val="nil"/>
        </w:pBdr>
        <w:spacing w:before="400"/>
      </w:pPr>
      <w:bookmarkStart w:id="1578" w:name="_Toc26288709"/>
      <w:r>
        <w:t>Load User Feeds</w:t>
      </w:r>
      <w:bookmarkEnd w:id="1578"/>
    </w:p>
    <w:p w14:paraId="6CC256FF" w14:textId="77777777" w:rsidR="00B619E6" w:rsidRDefault="003E63A7">
      <w:pPr>
        <w:pBdr>
          <w:top w:val="nil"/>
          <w:left w:val="nil"/>
          <w:bottom w:val="nil"/>
          <w:right w:val="nil"/>
          <w:between w:val="nil"/>
        </w:pBdr>
      </w:pPr>
      <w:r>
        <w:t>Load selected user feeds from user preference at server side.</w:t>
      </w:r>
    </w:p>
    <w:p w14:paraId="76907583" w14:textId="77777777" w:rsidR="00B619E6" w:rsidRDefault="00B619E6">
      <w:pPr>
        <w:pBdr>
          <w:top w:val="nil"/>
          <w:left w:val="nil"/>
          <w:bottom w:val="nil"/>
          <w:right w:val="nil"/>
          <w:between w:val="nil"/>
        </w:pBd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6975"/>
      </w:tblGrid>
      <w:tr w:rsidR="00B619E6" w14:paraId="012E2D80" w14:textId="77777777">
        <w:tc>
          <w:tcPr>
            <w:tcW w:w="2385" w:type="dxa"/>
            <w:shd w:val="clear" w:color="auto" w:fill="C9DAF8"/>
            <w:tcMar>
              <w:top w:w="100" w:type="dxa"/>
              <w:left w:w="100" w:type="dxa"/>
              <w:bottom w:w="100" w:type="dxa"/>
              <w:right w:w="100" w:type="dxa"/>
            </w:tcMar>
          </w:tcPr>
          <w:p w14:paraId="1EF90C9E" w14:textId="77777777" w:rsidR="00B619E6" w:rsidRDefault="003E63A7">
            <w:pPr>
              <w:widowControl w:val="0"/>
              <w:pBdr>
                <w:top w:val="nil"/>
                <w:left w:val="nil"/>
                <w:bottom w:val="nil"/>
                <w:right w:val="nil"/>
                <w:between w:val="nil"/>
              </w:pBdr>
              <w:spacing w:line="240" w:lineRule="auto"/>
              <w:jc w:val="left"/>
              <w:rPr>
                <w:b/>
              </w:rPr>
            </w:pPr>
            <w:r>
              <w:rPr>
                <w:b/>
              </w:rPr>
              <w:t>API Structure</w:t>
            </w:r>
          </w:p>
        </w:tc>
        <w:tc>
          <w:tcPr>
            <w:tcW w:w="6975" w:type="dxa"/>
            <w:shd w:val="clear" w:color="auto" w:fill="auto"/>
            <w:tcMar>
              <w:top w:w="100" w:type="dxa"/>
              <w:left w:w="100" w:type="dxa"/>
              <w:bottom w:w="100" w:type="dxa"/>
              <w:right w:w="100" w:type="dxa"/>
            </w:tcMar>
          </w:tcPr>
          <w:p w14:paraId="5365BDC6" w14:textId="77777777" w:rsidR="00B619E6" w:rsidRDefault="003E63A7">
            <w:pPr>
              <w:pBdr>
                <w:top w:val="nil"/>
                <w:left w:val="nil"/>
                <w:bottom w:val="nil"/>
                <w:right w:val="nil"/>
                <w:between w:val="nil"/>
              </w:pBdr>
            </w:pPr>
            <w:r>
              <w:rPr>
                <w:b/>
                <w:color w:val="0000FF"/>
              </w:rPr>
              <w:t>POST</w:t>
            </w:r>
            <w:r>
              <w:t>: {</w:t>
            </w:r>
            <w:r>
              <w:rPr>
                <w:b/>
                <w:color w:val="980000"/>
              </w:rPr>
              <w:t>server-</w:t>
            </w:r>
            <w:proofErr w:type="spellStart"/>
            <w:r>
              <w:rPr>
                <w:b/>
                <w:color w:val="980000"/>
              </w:rPr>
              <w:t>url</w:t>
            </w:r>
            <w:proofErr w:type="spellEnd"/>
            <w:r>
              <w:t>}/</w:t>
            </w:r>
            <w:proofErr w:type="spellStart"/>
            <w:r>
              <w:rPr>
                <w:b/>
              </w:rPr>
              <w:t>api</w:t>
            </w:r>
            <w:proofErr w:type="spellEnd"/>
            <w:r>
              <w:t>/</w:t>
            </w:r>
            <w:proofErr w:type="spellStart"/>
            <w:r>
              <w:rPr>
                <w:b/>
              </w:rPr>
              <w:t>loaduserpreference</w:t>
            </w:r>
            <w:proofErr w:type="spellEnd"/>
          </w:p>
        </w:tc>
      </w:tr>
      <w:tr w:rsidR="00B619E6" w14:paraId="00EBC578" w14:textId="77777777">
        <w:tc>
          <w:tcPr>
            <w:tcW w:w="2385" w:type="dxa"/>
            <w:shd w:val="clear" w:color="auto" w:fill="C9DAF8"/>
            <w:tcMar>
              <w:top w:w="100" w:type="dxa"/>
              <w:left w:w="100" w:type="dxa"/>
              <w:bottom w:w="100" w:type="dxa"/>
              <w:right w:w="100" w:type="dxa"/>
            </w:tcMar>
          </w:tcPr>
          <w:p w14:paraId="63942F6F" w14:textId="77777777" w:rsidR="00B619E6" w:rsidRDefault="003E63A7">
            <w:pPr>
              <w:widowControl w:val="0"/>
              <w:pBdr>
                <w:top w:val="nil"/>
                <w:left w:val="nil"/>
                <w:bottom w:val="nil"/>
                <w:right w:val="nil"/>
                <w:between w:val="nil"/>
              </w:pBdr>
              <w:spacing w:line="240" w:lineRule="auto"/>
              <w:jc w:val="left"/>
              <w:rPr>
                <w:b/>
              </w:rPr>
            </w:pPr>
            <w:r>
              <w:rPr>
                <w:b/>
              </w:rPr>
              <w:t>POST Parameters</w:t>
            </w:r>
          </w:p>
        </w:tc>
        <w:tc>
          <w:tcPr>
            <w:tcW w:w="6975" w:type="dxa"/>
            <w:shd w:val="clear" w:color="auto" w:fill="auto"/>
            <w:tcMar>
              <w:top w:w="100" w:type="dxa"/>
              <w:left w:w="100" w:type="dxa"/>
              <w:bottom w:w="100" w:type="dxa"/>
              <w:right w:w="100" w:type="dxa"/>
            </w:tcMar>
          </w:tcPr>
          <w:p w14:paraId="46ECAE69" w14:textId="77777777" w:rsidR="00B619E6" w:rsidRDefault="003E63A7">
            <w:pPr>
              <w:pBdr>
                <w:top w:val="nil"/>
                <w:left w:val="nil"/>
                <w:bottom w:val="nil"/>
                <w:right w:val="nil"/>
                <w:between w:val="nil"/>
              </w:pBdr>
            </w:pPr>
            <w:r>
              <w:t>{"</w:t>
            </w:r>
            <w:proofErr w:type="spellStart"/>
            <w:r>
              <w:rPr>
                <w:b/>
              </w:rPr>
              <w:t>useremail</w:t>
            </w:r>
            <w:proofErr w:type="spellEnd"/>
            <w:r>
              <w:t xml:space="preserve">":"User Email"} </w:t>
            </w:r>
          </w:p>
        </w:tc>
      </w:tr>
      <w:tr w:rsidR="00B619E6" w14:paraId="1E79B66A" w14:textId="77777777">
        <w:tc>
          <w:tcPr>
            <w:tcW w:w="2385" w:type="dxa"/>
            <w:shd w:val="clear" w:color="auto" w:fill="C9DAF8"/>
            <w:tcMar>
              <w:top w:w="100" w:type="dxa"/>
              <w:left w:w="100" w:type="dxa"/>
              <w:bottom w:w="100" w:type="dxa"/>
              <w:right w:w="100" w:type="dxa"/>
            </w:tcMar>
          </w:tcPr>
          <w:p w14:paraId="70033F78" w14:textId="77777777" w:rsidR="00B619E6" w:rsidRDefault="003E63A7">
            <w:pPr>
              <w:pBdr>
                <w:top w:val="nil"/>
                <w:left w:val="nil"/>
                <w:bottom w:val="nil"/>
                <w:right w:val="nil"/>
                <w:between w:val="nil"/>
              </w:pBdr>
              <w:rPr>
                <w:b/>
              </w:rPr>
            </w:pPr>
            <w:r>
              <w:rPr>
                <w:b/>
              </w:rPr>
              <w:t>Output Structure</w:t>
            </w:r>
          </w:p>
        </w:tc>
        <w:tc>
          <w:tcPr>
            <w:tcW w:w="6975" w:type="dxa"/>
            <w:shd w:val="clear" w:color="auto" w:fill="auto"/>
            <w:tcMar>
              <w:top w:w="100" w:type="dxa"/>
              <w:left w:w="100" w:type="dxa"/>
              <w:bottom w:w="100" w:type="dxa"/>
              <w:right w:w="100" w:type="dxa"/>
            </w:tcMar>
          </w:tcPr>
          <w:p w14:paraId="47A6C53F" w14:textId="77777777" w:rsidR="00B619E6" w:rsidRDefault="003E63A7">
            <w:pPr>
              <w:pBdr>
                <w:top w:val="nil"/>
                <w:left w:val="nil"/>
                <w:bottom w:val="nil"/>
                <w:right w:val="nil"/>
                <w:between w:val="nil"/>
              </w:pBdr>
            </w:pPr>
            <w:r>
              <w:t>[int, …]</w:t>
            </w:r>
          </w:p>
          <w:p w14:paraId="63E9E16B" w14:textId="77777777" w:rsidR="00B619E6" w:rsidRDefault="003E63A7">
            <w:pPr>
              <w:pBdr>
                <w:top w:val="nil"/>
                <w:left w:val="nil"/>
                <w:bottom w:val="nil"/>
                <w:right w:val="nil"/>
                <w:between w:val="nil"/>
              </w:pBdr>
            </w:pPr>
            <w:r>
              <w:t>or {"</w:t>
            </w:r>
            <w:r>
              <w:rPr>
                <w:b/>
              </w:rPr>
              <w:t>response</w:t>
            </w:r>
            <w:r>
              <w:t>": 0, "</w:t>
            </w:r>
            <w:r>
              <w:rPr>
                <w:b/>
              </w:rPr>
              <w:t>reason</w:t>
            </w:r>
            <w:r>
              <w:t>": "reason"}</w:t>
            </w:r>
          </w:p>
        </w:tc>
      </w:tr>
      <w:tr w:rsidR="00B619E6" w14:paraId="05A87799" w14:textId="77777777">
        <w:trPr>
          <w:trHeight w:val="440"/>
        </w:trPr>
        <w:tc>
          <w:tcPr>
            <w:tcW w:w="2385" w:type="dxa"/>
            <w:vMerge w:val="restart"/>
            <w:shd w:val="clear" w:color="auto" w:fill="C9DAF8"/>
            <w:tcMar>
              <w:top w:w="100" w:type="dxa"/>
              <w:left w:w="100" w:type="dxa"/>
              <w:bottom w:w="100" w:type="dxa"/>
              <w:right w:w="100" w:type="dxa"/>
            </w:tcMar>
          </w:tcPr>
          <w:p w14:paraId="3E57D39B" w14:textId="77777777" w:rsidR="00B619E6" w:rsidRDefault="003E63A7">
            <w:pPr>
              <w:pBdr>
                <w:top w:val="nil"/>
                <w:left w:val="nil"/>
                <w:bottom w:val="nil"/>
                <w:right w:val="nil"/>
                <w:between w:val="nil"/>
              </w:pBdr>
              <w:rPr>
                <w:b/>
              </w:rPr>
            </w:pPr>
            <w:r>
              <w:rPr>
                <w:b/>
              </w:rPr>
              <w:t>Example</w:t>
            </w:r>
          </w:p>
        </w:tc>
        <w:tc>
          <w:tcPr>
            <w:tcW w:w="6975" w:type="dxa"/>
            <w:shd w:val="clear" w:color="auto" w:fill="auto"/>
            <w:tcMar>
              <w:top w:w="100" w:type="dxa"/>
              <w:left w:w="100" w:type="dxa"/>
              <w:bottom w:w="100" w:type="dxa"/>
              <w:right w:w="100" w:type="dxa"/>
            </w:tcMar>
          </w:tcPr>
          <w:p w14:paraId="4A5DA5A5" w14:textId="77777777" w:rsidR="00B619E6" w:rsidRDefault="003E63A7">
            <w:pPr>
              <w:pBdr>
                <w:top w:val="nil"/>
                <w:left w:val="nil"/>
                <w:bottom w:val="nil"/>
                <w:right w:val="nil"/>
                <w:between w:val="nil"/>
              </w:pBdr>
              <w:rPr>
                <w:sz w:val="22"/>
                <w:szCs w:val="22"/>
              </w:rPr>
            </w:pPr>
            <w:r>
              <w:t>http://booksapi.islam-db.com/api/loaduserpreference</w:t>
            </w:r>
          </w:p>
        </w:tc>
      </w:tr>
      <w:tr w:rsidR="00B619E6" w14:paraId="2694EFD2" w14:textId="77777777">
        <w:trPr>
          <w:trHeight w:val="440"/>
        </w:trPr>
        <w:tc>
          <w:tcPr>
            <w:tcW w:w="2385" w:type="dxa"/>
            <w:vMerge/>
            <w:shd w:val="clear" w:color="auto" w:fill="C9DAF8"/>
            <w:tcMar>
              <w:top w:w="100" w:type="dxa"/>
              <w:left w:w="100" w:type="dxa"/>
              <w:bottom w:w="100" w:type="dxa"/>
              <w:right w:w="100" w:type="dxa"/>
            </w:tcMar>
          </w:tcPr>
          <w:p w14:paraId="2B00D517" w14:textId="77777777" w:rsidR="00B619E6" w:rsidRDefault="00B619E6">
            <w:pPr>
              <w:pBdr>
                <w:top w:val="nil"/>
                <w:left w:val="nil"/>
                <w:bottom w:val="nil"/>
                <w:right w:val="nil"/>
                <w:between w:val="nil"/>
              </w:pBdr>
              <w:spacing w:line="240" w:lineRule="auto"/>
              <w:rPr>
                <w:b/>
              </w:rPr>
            </w:pPr>
          </w:p>
        </w:tc>
        <w:tc>
          <w:tcPr>
            <w:tcW w:w="6975" w:type="dxa"/>
            <w:shd w:val="clear" w:color="auto" w:fill="auto"/>
            <w:tcMar>
              <w:top w:w="100" w:type="dxa"/>
              <w:left w:w="100" w:type="dxa"/>
              <w:bottom w:w="100" w:type="dxa"/>
              <w:right w:w="100" w:type="dxa"/>
            </w:tcMar>
          </w:tcPr>
          <w:p w14:paraId="59FBA926" w14:textId="77777777" w:rsidR="00B619E6" w:rsidRDefault="003E63A7">
            <w:pPr>
              <w:pBdr>
                <w:top w:val="nil"/>
                <w:left w:val="nil"/>
                <w:bottom w:val="nil"/>
                <w:right w:val="nil"/>
                <w:between w:val="nil"/>
              </w:pBdr>
            </w:pPr>
            <w:r>
              <w:t>{"</w:t>
            </w:r>
            <w:proofErr w:type="spellStart"/>
            <w:r>
              <w:rPr>
                <w:b/>
              </w:rPr>
              <w:t>useremail</w:t>
            </w:r>
            <w:proofErr w:type="spellEnd"/>
            <w:r>
              <w:t>":"user@server.com"}</w:t>
            </w:r>
          </w:p>
        </w:tc>
      </w:tr>
    </w:tbl>
    <w:p w14:paraId="3AC11D09" w14:textId="77777777" w:rsidR="00B619E6" w:rsidDel="00990B3A" w:rsidRDefault="00B619E6">
      <w:pPr>
        <w:pBdr>
          <w:top w:val="nil"/>
          <w:left w:val="nil"/>
          <w:bottom w:val="nil"/>
          <w:right w:val="nil"/>
          <w:between w:val="nil"/>
        </w:pBdr>
        <w:rPr>
          <w:del w:id="1579" w:author="Yahia Jad" w:date="2019-12-03T17:55:00Z"/>
        </w:rPr>
      </w:pPr>
    </w:p>
    <w:p w14:paraId="1D83C2A1" w14:textId="77777777" w:rsidR="00B619E6" w:rsidRDefault="00B619E6">
      <w:pPr>
        <w:pBdr>
          <w:top w:val="nil"/>
          <w:left w:val="nil"/>
          <w:bottom w:val="nil"/>
          <w:right w:val="nil"/>
          <w:between w:val="nil"/>
        </w:pBdr>
      </w:pPr>
    </w:p>
    <w:sectPr w:rsidR="00B619E6">
      <w:headerReference w:type="default" r:id="rId11"/>
      <w:footerReference w:type="default" r:id="rId12"/>
      <w:headerReference w:type="first" r:id="rId13"/>
      <w:footerReference w:type="first" r:id="rId14"/>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55" w:author="Yahia Jad" w:date="2019-12-02T15:43:00Z" w:initials="YJ">
    <w:p w14:paraId="6FADFF0A" w14:textId="2A7B2889" w:rsidR="00F1242B" w:rsidRDefault="00F1242B">
      <w:pPr>
        <w:pStyle w:val="CommentText"/>
      </w:pPr>
      <w:r>
        <w:rPr>
          <w:rStyle w:val="CommentReference"/>
        </w:rPr>
        <w:annotationRef/>
      </w:r>
      <w:r>
        <w:rPr>
          <w:noProof/>
        </w:rPr>
        <w:t>What is the use of "mybooks"?</w:t>
      </w:r>
    </w:p>
  </w:comment>
  <w:comment w:id="1122" w:author="Yahia Jad" w:date="2019-12-03T18:15:00Z" w:initials="YJ">
    <w:p w14:paraId="588AB5A1" w14:textId="5C66D5DA" w:rsidR="00344394" w:rsidRDefault="0034439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ADFF0A" w15:done="0"/>
  <w15:commentEx w15:paraId="588AB5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ADFF0A" w16cid:durableId="218FAF89"/>
  <w16cid:commentId w16cid:paraId="588AB5A1" w16cid:durableId="219124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5AE56" w14:textId="77777777" w:rsidR="00BA5A4A" w:rsidRDefault="00BA5A4A">
      <w:pPr>
        <w:spacing w:line="240" w:lineRule="auto"/>
      </w:pPr>
      <w:r>
        <w:separator/>
      </w:r>
    </w:p>
  </w:endnote>
  <w:endnote w:type="continuationSeparator" w:id="0">
    <w:p w14:paraId="13DF8B09" w14:textId="77777777" w:rsidR="00BA5A4A" w:rsidRDefault="00BA5A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41948" w14:textId="77777777" w:rsidR="00F1242B" w:rsidRDefault="00F1242B">
    <w:pPr>
      <w:pBdr>
        <w:top w:val="nil"/>
        <w:left w:val="nil"/>
        <w:bottom w:val="nil"/>
        <w:right w:val="nil"/>
        <w:between w:val="nil"/>
      </w:pBdr>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2D655" w14:textId="77777777" w:rsidR="00F1242B" w:rsidRDefault="00F1242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80B2B" w14:textId="77777777" w:rsidR="00BA5A4A" w:rsidRDefault="00BA5A4A">
      <w:pPr>
        <w:spacing w:line="240" w:lineRule="auto"/>
      </w:pPr>
      <w:r>
        <w:separator/>
      </w:r>
    </w:p>
  </w:footnote>
  <w:footnote w:type="continuationSeparator" w:id="0">
    <w:p w14:paraId="4E15952D" w14:textId="77777777" w:rsidR="00BA5A4A" w:rsidRDefault="00BA5A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312D2" w14:textId="77777777" w:rsidR="00F1242B" w:rsidRDefault="00F1242B">
    <w:pPr>
      <w:pBdr>
        <w:top w:val="nil"/>
        <w:left w:val="nil"/>
        <w:bottom w:val="nil"/>
        <w:right w:val="nil"/>
        <w:between w:val="nil"/>
      </w:pBdr>
    </w:pPr>
  </w:p>
  <w:p w14:paraId="2D65FAA0" w14:textId="77777777" w:rsidR="00F1242B" w:rsidRDefault="00F1242B">
    <w:pPr>
      <w:pBdr>
        <w:top w:val="nil"/>
        <w:left w:val="nil"/>
        <w:bottom w:val="nil"/>
        <w:right w:val="nil"/>
        <w:between w:val="nil"/>
      </w:pBdr>
    </w:pPr>
    <w:r>
      <w:t>Islamic Library, Web Service APIs, Version 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4B3D2" w14:textId="77777777" w:rsidR="00F1242B" w:rsidRDefault="00F1242B">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77EC3"/>
    <w:multiLevelType w:val="hybridMultilevel"/>
    <w:tmpl w:val="6E24B5D2"/>
    <w:lvl w:ilvl="0" w:tplc="3F368E52">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A489C"/>
    <w:multiLevelType w:val="hybridMultilevel"/>
    <w:tmpl w:val="0C68321C"/>
    <w:lvl w:ilvl="0" w:tplc="ADFE802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hia Jad">
    <w15:presenceInfo w15:providerId="AD" w15:userId="S-1-5-21-858551332-1881797078-930518660-2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9E6"/>
    <w:rsid w:val="00185D75"/>
    <w:rsid w:val="002A3B34"/>
    <w:rsid w:val="00344394"/>
    <w:rsid w:val="003E63A7"/>
    <w:rsid w:val="00410DD0"/>
    <w:rsid w:val="005939A9"/>
    <w:rsid w:val="005959E4"/>
    <w:rsid w:val="005E3552"/>
    <w:rsid w:val="00666559"/>
    <w:rsid w:val="006A2B61"/>
    <w:rsid w:val="00775696"/>
    <w:rsid w:val="00784CB8"/>
    <w:rsid w:val="0079019A"/>
    <w:rsid w:val="00835A9A"/>
    <w:rsid w:val="008A4A86"/>
    <w:rsid w:val="00990B3A"/>
    <w:rsid w:val="00A630B1"/>
    <w:rsid w:val="00B619E6"/>
    <w:rsid w:val="00BA5A4A"/>
    <w:rsid w:val="00BF4B40"/>
    <w:rsid w:val="00C14A9D"/>
    <w:rsid w:val="00C8525C"/>
    <w:rsid w:val="00C90E50"/>
    <w:rsid w:val="00CA0EE6"/>
    <w:rsid w:val="00DE7CAE"/>
    <w:rsid w:val="00EB180F"/>
    <w:rsid w:val="00EC4F0F"/>
    <w:rsid w:val="00F1242B"/>
    <w:rsid w:val="00F21EB1"/>
    <w:rsid w:val="00FC2F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868DF"/>
  <w15:docId w15:val="{1ED5C41D-EABA-41ED-BDA8-A1C9F6A65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b/>
      <w:color w:val="0B5394"/>
      <w:sz w:val="48"/>
      <w:szCs w:val="48"/>
    </w:rPr>
  </w:style>
  <w:style w:type="paragraph" w:styleId="Heading2">
    <w:name w:val="heading 2"/>
    <w:basedOn w:val="Normal"/>
    <w:next w:val="Normal"/>
    <w:uiPriority w:val="9"/>
    <w:unhideWhenUsed/>
    <w:qFormat/>
    <w:pPr>
      <w:keepNext/>
      <w:keepLines/>
      <w:spacing w:before="200" w:after="100"/>
      <w:outlineLvl w:val="1"/>
    </w:pPr>
    <w:rPr>
      <w:b/>
      <w:color w:val="1155CC"/>
      <w:sz w:val="32"/>
      <w:szCs w:val="32"/>
    </w:rPr>
  </w:style>
  <w:style w:type="paragraph" w:styleId="Heading3">
    <w:name w:val="heading 3"/>
    <w:basedOn w:val="Normal"/>
    <w:next w:val="Normal"/>
    <w:uiPriority w:val="9"/>
    <w:semiHidden/>
    <w:unhideWhenUsed/>
    <w:qFormat/>
    <w:pPr>
      <w:keepNext/>
      <w:keepLines/>
      <w:spacing w:before="320" w:after="80"/>
      <w:outlineLvl w:val="2"/>
    </w:pPr>
    <w:rPr>
      <w:b/>
      <w:sz w:val="28"/>
      <w:szCs w:val="28"/>
    </w:rPr>
  </w:style>
  <w:style w:type="paragraph" w:styleId="Heading4">
    <w:name w:val="heading 4"/>
    <w:basedOn w:val="Normal"/>
    <w:next w:val="Normal"/>
    <w:uiPriority w:val="9"/>
    <w:semiHidden/>
    <w:unhideWhenUsed/>
    <w:qFormat/>
    <w:pPr>
      <w:keepNext/>
      <w:keepLines/>
      <w:spacing w:before="280" w:after="80"/>
      <w:outlineLvl w:val="3"/>
    </w:pPr>
    <w:rPr>
      <w:b/>
      <w:color w:val="666666"/>
      <w:u w:val="single"/>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52"/>
      <w:szCs w:val="52"/>
    </w:rPr>
  </w:style>
  <w:style w:type="paragraph" w:styleId="Subtitle">
    <w:name w:val="Subtitle"/>
    <w:basedOn w:val="Normal"/>
    <w:next w:val="Normal"/>
    <w:uiPriority w:val="11"/>
    <w:qFormat/>
    <w:pPr>
      <w:keepNext/>
      <w:keepLines/>
      <w:spacing w:after="320" w:line="276" w:lineRule="auto"/>
      <w:jc w:val="center"/>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BF4B40"/>
    <w:rPr>
      <w:sz w:val="16"/>
      <w:szCs w:val="16"/>
    </w:rPr>
  </w:style>
  <w:style w:type="paragraph" w:styleId="CommentText">
    <w:name w:val="annotation text"/>
    <w:basedOn w:val="Normal"/>
    <w:link w:val="CommentTextChar"/>
    <w:uiPriority w:val="99"/>
    <w:semiHidden/>
    <w:unhideWhenUsed/>
    <w:rsid w:val="00BF4B40"/>
    <w:pPr>
      <w:spacing w:line="240" w:lineRule="auto"/>
    </w:pPr>
    <w:rPr>
      <w:sz w:val="20"/>
      <w:szCs w:val="20"/>
    </w:rPr>
  </w:style>
  <w:style w:type="character" w:customStyle="1" w:styleId="CommentTextChar">
    <w:name w:val="Comment Text Char"/>
    <w:basedOn w:val="DefaultParagraphFont"/>
    <w:link w:val="CommentText"/>
    <w:uiPriority w:val="99"/>
    <w:semiHidden/>
    <w:rsid w:val="00BF4B40"/>
    <w:rPr>
      <w:sz w:val="20"/>
      <w:szCs w:val="20"/>
    </w:rPr>
  </w:style>
  <w:style w:type="paragraph" w:styleId="CommentSubject">
    <w:name w:val="annotation subject"/>
    <w:basedOn w:val="CommentText"/>
    <w:next w:val="CommentText"/>
    <w:link w:val="CommentSubjectChar"/>
    <w:uiPriority w:val="99"/>
    <w:semiHidden/>
    <w:unhideWhenUsed/>
    <w:rsid w:val="00BF4B40"/>
    <w:rPr>
      <w:b/>
      <w:bCs/>
    </w:rPr>
  </w:style>
  <w:style w:type="character" w:customStyle="1" w:styleId="CommentSubjectChar">
    <w:name w:val="Comment Subject Char"/>
    <w:basedOn w:val="CommentTextChar"/>
    <w:link w:val="CommentSubject"/>
    <w:uiPriority w:val="99"/>
    <w:semiHidden/>
    <w:rsid w:val="00BF4B40"/>
    <w:rPr>
      <w:b/>
      <w:bCs/>
      <w:sz w:val="20"/>
      <w:szCs w:val="20"/>
    </w:rPr>
  </w:style>
  <w:style w:type="paragraph" w:styleId="Revision">
    <w:name w:val="Revision"/>
    <w:hidden/>
    <w:uiPriority w:val="99"/>
    <w:semiHidden/>
    <w:rsid w:val="00BF4B40"/>
    <w:pPr>
      <w:spacing w:line="240" w:lineRule="auto"/>
      <w:jc w:val="left"/>
    </w:pPr>
  </w:style>
  <w:style w:type="paragraph" w:styleId="BalloonText">
    <w:name w:val="Balloon Text"/>
    <w:basedOn w:val="Normal"/>
    <w:link w:val="BalloonTextChar"/>
    <w:uiPriority w:val="99"/>
    <w:semiHidden/>
    <w:unhideWhenUsed/>
    <w:rsid w:val="00BF4B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B40"/>
    <w:rPr>
      <w:rFonts w:ascii="Segoe UI" w:hAnsi="Segoe UI" w:cs="Segoe UI"/>
      <w:sz w:val="18"/>
      <w:szCs w:val="18"/>
    </w:rPr>
  </w:style>
  <w:style w:type="paragraph" w:styleId="ListParagraph">
    <w:name w:val="List Paragraph"/>
    <w:basedOn w:val="Normal"/>
    <w:uiPriority w:val="34"/>
    <w:qFormat/>
    <w:rsid w:val="005939A9"/>
    <w:pPr>
      <w:ind w:left="720"/>
      <w:contextualSpacing/>
    </w:pPr>
  </w:style>
  <w:style w:type="character" w:styleId="Hyperlink">
    <w:name w:val="Hyperlink"/>
    <w:basedOn w:val="DefaultParagraphFont"/>
    <w:uiPriority w:val="99"/>
    <w:unhideWhenUsed/>
    <w:rsid w:val="005939A9"/>
    <w:rPr>
      <w:color w:val="0000FF" w:themeColor="hyperlink"/>
      <w:u w:val="single"/>
    </w:rPr>
  </w:style>
  <w:style w:type="character" w:styleId="UnresolvedMention">
    <w:name w:val="Unresolved Mention"/>
    <w:basedOn w:val="DefaultParagraphFont"/>
    <w:uiPriority w:val="99"/>
    <w:semiHidden/>
    <w:unhideWhenUsed/>
    <w:rsid w:val="005939A9"/>
    <w:rPr>
      <w:color w:val="605E5C"/>
      <w:shd w:val="clear" w:color="auto" w:fill="E1DFDD"/>
    </w:rPr>
  </w:style>
  <w:style w:type="paragraph" w:styleId="NoSpacing">
    <w:name w:val="No Spacing"/>
    <w:uiPriority w:val="1"/>
    <w:qFormat/>
    <w:rsid w:val="00185D75"/>
    <w:pPr>
      <w:spacing w:line="240" w:lineRule="auto"/>
    </w:pPr>
  </w:style>
  <w:style w:type="paragraph" w:styleId="Header">
    <w:name w:val="header"/>
    <w:basedOn w:val="Normal"/>
    <w:link w:val="HeaderChar"/>
    <w:uiPriority w:val="99"/>
    <w:unhideWhenUsed/>
    <w:rsid w:val="00185D75"/>
    <w:pPr>
      <w:tabs>
        <w:tab w:val="center" w:pos="4320"/>
        <w:tab w:val="right" w:pos="8640"/>
      </w:tabs>
      <w:spacing w:line="240" w:lineRule="auto"/>
    </w:pPr>
  </w:style>
  <w:style w:type="character" w:customStyle="1" w:styleId="HeaderChar">
    <w:name w:val="Header Char"/>
    <w:basedOn w:val="DefaultParagraphFont"/>
    <w:link w:val="Header"/>
    <w:uiPriority w:val="99"/>
    <w:rsid w:val="00185D75"/>
  </w:style>
  <w:style w:type="paragraph" w:styleId="Footer">
    <w:name w:val="footer"/>
    <w:basedOn w:val="Normal"/>
    <w:link w:val="FooterChar"/>
    <w:uiPriority w:val="99"/>
    <w:unhideWhenUsed/>
    <w:rsid w:val="00185D75"/>
    <w:pPr>
      <w:tabs>
        <w:tab w:val="center" w:pos="4320"/>
        <w:tab w:val="right" w:pos="8640"/>
      </w:tabs>
      <w:spacing w:line="240" w:lineRule="auto"/>
    </w:pPr>
  </w:style>
  <w:style w:type="character" w:customStyle="1" w:styleId="FooterChar">
    <w:name w:val="Footer Char"/>
    <w:basedOn w:val="DefaultParagraphFont"/>
    <w:link w:val="Footer"/>
    <w:uiPriority w:val="99"/>
    <w:rsid w:val="00185D75"/>
  </w:style>
  <w:style w:type="paragraph" w:styleId="TOC1">
    <w:name w:val="toc 1"/>
    <w:basedOn w:val="Normal"/>
    <w:next w:val="Normal"/>
    <w:autoRedefine/>
    <w:uiPriority w:val="39"/>
    <w:unhideWhenUsed/>
    <w:rsid w:val="008A4A86"/>
    <w:pPr>
      <w:spacing w:after="100"/>
    </w:pPr>
  </w:style>
  <w:style w:type="paragraph" w:styleId="TOC2">
    <w:name w:val="toc 2"/>
    <w:basedOn w:val="Normal"/>
    <w:next w:val="Normal"/>
    <w:autoRedefine/>
    <w:uiPriority w:val="39"/>
    <w:unhideWhenUsed/>
    <w:rsid w:val="008A4A8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71756">
      <w:bodyDiv w:val="1"/>
      <w:marLeft w:val="0"/>
      <w:marRight w:val="0"/>
      <w:marTop w:val="0"/>
      <w:marBottom w:val="0"/>
      <w:divBdr>
        <w:top w:val="none" w:sz="0" w:space="0" w:color="auto"/>
        <w:left w:val="none" w:sz="0" w:space="0" w:color="auto"/>
        <w:bottom w:val="none" w:sz="0" w:space="0" w:color="auto"/>
        <w:right w:val="none" w:sz="0" w:space="0" w:color="auto"/>
      </w:divBdr>
      <w:divsChild>
        <w:div w:id="1981379182">
          <w:marLeft w:val="0"/>
          <w:marRight w:val="0"/>
          <w:marTop w:val="0"/>
          <w:marBottom w:val="0"/>
          <w:divBdr>
            <w:top w:val="none" w:sz="0" w:space="0" w:color="auto"/>
            <w:left w:val="none" w:sz="0" w:space="0" w:color="auto"/>
            <w:bottom w:val="none" w:sz="0" w:space="0" w:color="auto"/>
            <w:right w:val="none" w:sz="0" w:space="0" w:color="auto"/>
          </w:divBdr>
          <w:divsChild>
            <w:div w:id="1144390752">
              <w:marLeft w:val="0"/>
              <w:marRight w:val="0"/>
              <w:marTop w:val="0"/>
              <w:marBottom w:val="0"/>
              <w:divBdr>
                <w:top w:val="none" w:sz="0" w:space="0" w:color="auto"/>
                <w:left w:val="none" w:sz="0" w:space="0" w:color="auto"/>
                <w:bottom w:val="none" w:sz="0" w:space="0" w:color="auto"/>
                <w:right w:val="none" w:sz="0" w:space="0" w:color="auto"/>
              </w:divBdr>
            </w:div>
            <w:div w:id="1354839375">
              <w:marLeft w:val="0"/>
              <w:marRight w:val="0"/>
              <w:marTop w:val="0"/>
              <w:marBottom w:val="0"/>
              <w:divBdr>
                <w:top w:val="none" w:sz="0" w:space="0" w:color="auto"/>
                <w:left w:val="none" w:sz="0" w:space="0" w:color="auto"/>
                <w:bottom w:val="none" w:sz="0" w:space="0" w:color="auto"/>
                <w:right w:val="none" w:sz="0" w:space="0" w:color="auto"/>
              </w:divBdr>
            </w:div>
            <w:div w:id="1114519652">
              <w:marLeft w:val="0"/>
              <w:marRight w:val="0"/>
              <w:marTop w:val="0"/>
              <w:marBottom w:val="0"/>
              <w:divBdr>
                <w:top w:val="none" w:sz="0" w:space="0" w:color="auto"/>
                <w:left w:val="none" w:sz="0" w:space="0" w:color="auto"/>
                <w:bottom w:val="none" w:sz="0" w:space="0" w:color="auto"/>
                <w:right w:val="none" w:sz="0" w:space="0" w:color="auto"/>
              </w:divBdr>
            </w:div>
            <w:div w:id="15120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4136">
      <w:bodyDiv w:val="1"/>
      <w:marLeft w:val="0"/>
      <w:marRight w:val="0"/>
      <w:marTop w:val="0"/>
      <w:marBottom w:val="0"/>
      <w:divBdr>
        <w:top w:val="none" w:sz="0" w:space="0" w:color="auto"/>
        <w:left w:val="none" w:sz="0" w:space="0" w:color="auto"/>
        <w:bottom w:val="none" w:sz="0" w:space="0" w:color="auto"/>
        <w:right w:val="none" w:sz="0" w:space="0" w:color="auto"/>
      </w:divBdr>
      <w:divsChild>
        <w:div w:id="1524170776">
          <w:marLeft w:val="0"/>
          <w:marRight w:val="0"/>
          <w:marTop w:val="0"/>
          <w:marBottom w:val="0"/>
          <w:divBdr>
            <w:top w:val="none" w:sz="0" w:space="0" w:color="auto"/>
            <w:left w:val="none" w:sz="0" w:space="0" w:color="auto"/>
            <w:bottom w:val="none" w:sz="0" w:space="0" w:color="auto"/>
            <w:right w:val="none" w:sz="0" w:space="0" w:color="auto"/>
          </w:divBdr>
          <w:divsChild>
            <w:div w:id="542718004">
              <w:marLeft w:val="0"/>
              <w:marRight w:val="0"/>
              <w:marTop w:val="0"/>
              <w:marBottom w:val="0"/>
              <w:divBdr>
                <w:top w:val="none" w:sz="0" w:space="0" w:color="auto"/>
                <w:left w:val="none" w:sz="0" w:space="0" w:color="auto"/>
                <w:bottom w:val="none" w:sz="0" w:space="0" w:color="auto"/>
                <w:right w:val="none" w:sz="0" w:space="0" w:color="auto"/>
              </w:divBdr>
            </w:div>
            <w:div w:id="879702928">
              <w:marLeft w:val="0"/>
              <w:marRight w:val="0"/>
              <w:marTop w:val="0"/>
              <w:marBottom w:val="0"/>
              <w:divBdr>
                <w:top w:val="none" w:sz="0" w:space="0" w:color="auto"/>
                <w:left w:val="none" w:sz="0" w:space="0" w:color="auto"/>
                <w:bottom w:val="none" w:sz="0" w:space="0" w:color="auto"/>
                <w:right w:val="none" w:sz="0" w:space="0" w:color="auto"/>
              </w:divBdr>
            </w:div>
            <w:div w:id="1148323288">
              <w:marLeft w:val="0"/>
              <w:marRight w:val="0"/>
              <w:marTop w:val="0"/>
              <w:marBottom w:val="0"/>
              <w:divBdr>
                <w:top w:val="none" w:sz="0" w:space="0" w:color="auto"/>
                <w:left w:val="none" w:sz="0" w:space="0" w:color="auto"/>
                <w:bottom w:val="none" w:sz="0" w:space="0" w:color="auto"/>
                <w:right w:val="none" w:sz="0" w:space="0" w:color="auto"/>
              </w:divBdr>
            </w:div>
            <w:div w:id="701973695">
              <w:marLeft w:val="0"/>
              <w:marRight w:val="0"/>
              <w:marTop w:val="0"/>
              <w:marBottom w:val="0"/>
              <w:divBdr>
                <w:top w:val="none" w:sz="0" w:space="0" w:color="auto"/>
                <w:left w:val="none" w:sz="0" w:space="0" w:color="auto"/>
                <w:bottom w:val="none" w:sz="0" w:space="0" w:color="auto"/>
                <w:right w:val="none" w:sz="0" w:space="0" w:color="auto"/>
              </w:divBdr>
            </w:div>
            <w:div w:id="1674717767">
              <w:marLeft w:val="0"/>
              <w:marRight w:val="0"/>
              <w:marTop w:val="0"/>
              <w:marBottom w:val="0"/>
              <w:divBdr>
                <w:top w:val="none" w:sz="0" w:space="0" w:color="auto"/>
                <w:left w:val="none" w:sz="0" w:space="0" w:color="auto"/>
                <w:bottom w:val="none" w:sz="0" w:space="0" w:color="auto"/>
                <w:right w:val="none" w:sz="0" w:space="0" w:color="auto"/>
              </w:divBdr>
            </w:div>
            <w:div w:id="130758082">
              <w:marLeft w:val="0"/>
              <w:marRight w:val="0"/>
              <w:marTop w:val="0"/>
              <w:marBottom w:val="0"/>
              <w:divBdr>
                <w:top w:val="none" w:sz="0" w:space="0" w:color="auto"/>
                <w:left w:val="none" w:sz="0" w:space="0" w:color="auto"/>
                <w:bottom w:val="none" w:sz="0" w:space="0" w:color="auto"/>
                <w:right w:val="none" w:sz="0" w:space="0" w:color="auto"/>
              </w:divBdr>
            </w:div>
            <w:div w:id="1821652779">
              <w:marLeft w:val="0"/>
              <w:marRight w:val="0"/>
              <w:marTop w:val="0"/>
              <w:marBottom w:val="0"/>
              <w:divBdr>
                <w:top w:val="none" w:sz="0" w:space="0" w:color="auto"/>
                <w:left w:val="none" w:sz="0" w:space="0" w:color="auto"/>
                <w:bottom w:val="none" w:sz="0" w:space="0" w:color="auto"/>
                <w:right w:val="none" w:sz="0" w:space="0" w:color="auto"/>
              </w:divBdr>
            </w:div>
            <w:div w:id="44528650">
              <w:marLeft w:val="0"/>
              <w:marRight w:val="0"/>
              <w:marTop w:val="0"/>
              <w:marBottom w:val="0"/>
              <w:divBdr>
                <w:top w:val="none" w:sz="0" w:space="0" w:color="auto"/>
                <w:left w:val="none" w:sz="0" w:space="0" w:color="auto"/>
                <w:bottom w:val="none" w:sz="0" w:space="0" w:color="auto"/>
                <w:right w:val="none" w:sz="0" w:space="0" w:color="auto"/>
              </w:divBdr>
            </w:div>
            <w:div w:id="1323586548">
              <w:marLeft w:val="0"/>
              <w:marRight w:val="0"/>
              <w:marTop w:val="0"/>
              <w:marBottom w:val="0"/>
              <w:divBdr>
                <w:top w:val="none" w:sz="0" w:space="0" w:color="auto"/>
                <w:left w:val="none" w:sz="0" w:space="0" w:color="auto"/>
                <w:bottom w:val="none" w:sz="0" w:space="0" w:color="auto"/>
                <w:right w:val="none" w:sz="0" w:space="0" w:color="auto"/>
              </w:divBdr>
            </w:div>
            <w:div w:id="1242718953">
              <w:marLeft w:val="0"/>
              <w:marRight w:val="0"/>
              <w:marTop w:val="0"/>
              <w:marBottom w:val="0"/>
              <w:divBdr>
                <w:top w:val="none" w:sz="0" w:space="0" w:color="auto"/>
                <w:left w:val="none" w:sz="0" w:space="0" w:color="auto"/>
                <w:bottom w:val="none" w:sz="0" w:space="0" w:color="auto"/>
                <w:right w:val="none" w:sz="0" w:space="0" w:color="auto"/>
              </w:divBdr>
            </w:div>
            <w:div w:id="660815403">
              <w:marLeft w:val="0"/>
              <w:marRight w:val="0"/>
              <w:marTop w:val="0"/>
              <w:marBottom w:val="0"/>
              <w:divBdr>
                <w:top w:val="none" w:sz="0" w:space="0" w:color="auto"/>
                <w:left w:val="none" w:sz="0" w:space="0" w:color="auto"/>
                <w:bottom w:val="none" w:sz="0" w:space="0" w:color="auto"/>
                <w:right w:val="none" w:sz="0" w:space="0" w:color="auto"/>
              </w:divBdr>
            </w:div>
            <w:div w:id="291716213">
              <w:marLeft w:val="0"/>
              <w:marRight w:val="0"/>
              <w:marTop w:val="0"/>
              <w:marBottom w:val="0"/>
              <w:divBdr>
                <w:top w:val="none" w:sz="0" w:space="0" w:color="auto"/>
                <w:left w:val="none" w:sz="0" w:space="0" w:color="auto"/>
                <w:bottom w:val="none" w:sz="0" w:space="0" w:color="auto"/>
                <w:right w:val="none" w:sz="0" w:space="0" w:color="auto"/>
              </w:divBdr>
            </w:div>
            <w:div w:id="2013532563">
              <w:marLeft w:val="0"/>
              <w:marRight w:val="0"/>
              <w:marTop w:val="0"/>
              <w:marBottom w:val="0"/>
              <w:divBdr>
                <w:top w:val="none" w:sz="0" w:space="0" w:color="auto"/>
                <w:left w:val="none" w:sz="0" w:space="0" w:color="auto"/>
                <w:bottom w:val="none" w:sz="0" w:space="0" w:color="auto"/>
                <w:right w:val="none" w:sz="0" w:space="0" w:color="auto"/>
              </w:divBdr>
            </w:div>
            <w:div w:id="1252198454">
              <w:marLeft w:val="0"/>
              <w:marRight w:val="0"/>
              <w:marTop w:val="0"/>
              <w:marBottom w:val="0"/>
              <w:divBdr>
                <w:top w:val="none" w:sz="0" w:space="0" w:color="auto"/>
                <w:left w:val="none" w:sz="0" w:space="0" w:color="auto"/>
                <w:bottom w:val="none" w:sz="0" w:space="0" w:color="auto"/>
                <w:right w:val="none" w:sz="0" w:space="0" w:color="auto"/>
              </w:divBdr>
            </w:div>
            <w:div w:id="394546517">
              <w:marLeft w:val="0"/>
              <w:marRight w:val="0"/>
              <w:marTop w:val="0"/>
              <w:marBottom w:val="0"/>
              <w:divBdr>
                <w:top w:val="none" w:sz="0" w:space="0" w:color="auto"/>
                <w:left w:val="none" w:sz="0" w:space="0" w:color="auto"/>
                <w:bottom w:val="none" w:sz="0" w:space="0" w:color="auto"/>
                <w:right w:val="none" w:sz="0" w:space="0" w:color="auto"/>
              </w:divBdr>
            </w:div>
            <w:div w:id="13908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1279">
      <w:bodyDiv w:val="1"/>
      <w:marLeft w:val="0"/>
      <w:marRight w:val="0"/>
      <w:marTop w:val="0"/>
      <w:marBottom w:val="0"/>
      <w:divBdr>
        <w:top w:val="none" w:sz="0" w:space="0" w:color="auto"/>
        <w:left w:val="none" w:sz="0" w:space="0" w:color="auto"/>
        <w:bottom w:val="none" w:sz="0" w:space="0" w:color="auto"/>
        <w:right w:val="none" w:sz="0" w:space="0" w:color="auto"/>
      </w:divBdr>
      <w:divsChild>
        <w:div w:id="70272187">
          <w:marLeft w:val="0"/>
          <w:marRight w:val="0"/>
          <w:marTop w:val="0"/>
          <w:marBottom w:val="0"/>
          <w:divBdr>
            <w:top w:val="none" w:sz="0" w:space="0" w:color="auto"/>
            <w:left w:val="none" w:sz="0" w:space="0" w:color="auto"/>
            <w:bottom w:val="none" w:sz="0" w:space="0" w:color="auto"/>
            <w:right w:val="none" w:sz="0" w:space="0" w:color="auto"/>
          </w:divBdr>
          <w:divsChild>
            <w:div w:id="1973829001">
              <w:marLeft w:val="0"/>
              <w:marRight w:val="0"/>
              <w:marTop w:val="0"/>
              <w:marBottom w:val="0"/>
              <w:divBdr>
                <w:top w:val="none" w:sz="0" w:space="0" w:color="auto"/>
                <w:left w:val="none" w:sz="0" w:space="0" w:color="auto"/>
                <w:bottom w:val="none" w:sz="0" w:space="0" w:color="auto"/>
                <w:right w:val="none" w:sz="0" w:space="0" w:color="auto"/>
              </w:divBdr>
            </w:div>
            <w:div w:id="1204632010">
              <w:marLeft w:val="0"/>
              <w:marRight w:val="0"/>
              <w:marTop w:val="0"/>
              <w:marBottom w:val="0"/>
              <w:divBdr>
                <w:top w:val="none" w:sz="0" w:space="0" w:color="auto"/>
                <w:left w:val="none" w:sz="0" w:space="0" w:color="auto"/>
                <w:bottom w:val="none" w:sz="0" w:space="0" w:color="auto"/>
                <w:right w:val="none" w:sz="0" w:space="0" w:color="auto"/>
              </w:divBdr>
            </w:div>
            <w:div w:id="639697641">
              <w:marLeft w:val="0"/>
              <w:marRight w:val="0"/>
              <w:marTop w:val="0"/>
              <w:marBottom w:val="0"/>
              <w:divBdr>
                <w:top w:val="none" w:sz="0" w:space="0" w:color="auto"/>
                <w:left w:val="none" w:sz="0" w:space="0" w:color="auto"/>
                <w:bottom w:val="none" w:sz="0" w:space="0" w:color="auto"/>
                <w:right w:val="none" w:sz="0" w:space="0" w:color="auto"/>
              </w:divBdr>
            </w:div>
            <w:div w:id="853038747">
              <w:marLeft w:val="0"/>
              <w:marRight w:val="0"/>
              <w:marTop w:val="0"/>
              <w:marBottom w:val="0"/>
              <w:divBdr>
                <w:top w:val="none" w:sz="0" w:space="0" w:color="auto"/>
                <w:left w:val="none" w:sz="0" w:space="0" w:color="auto"/>
                <w:bottom w:val="none" w:sz="0" w:space="0" w:color="auto"/>
                <w:right w:val="none" w:sz="0" w:space="0" w:color="auto"/>
              </w:divBdr>
            </w:div>
            <w:div w:id="542983363">
              <w:marLeft w:val="0"/>
              <w:marRight w:val="0"/>
              <w:marTop w:val="0"/>
              <w:marBottom w:val="0"/>
              <w:divBdr>
                <w:top w:val="none" w:sz="0" w:space="0" w:color="auto"/>
                <w:left w:val="none" w:sz="0" w:space="0" w:color="auto"/>
                <w:bottom w:val="none" w:sz="0" w:space="0" w:color="auto"/>
                <w:right w:val="none" w:sz="0" w:space="0" w:color="auto"/>
              </w:divBdr>
            </w:div>
            <w:div w:id="443229001">
              <w:marLeft w:val="0"/>
              <w:marRight w:val="0"/>
              <w:marTop w:val="0"/>
              <w:marBottom w:val="0"/>
              <w:divBdr>
                <w:top w:val="none" w:sz="0" w:space="0" w:color="auto"/>
                <w:left w:val="none" w:sz="0" w:space="0" w:color="auto"/>
                <w:bottom w:val="none" w:sz="0" w:space="0" w:color="auto"/>
                <w:right w:val="none" w:sz="0" w:space="0" w:color="auto"/>
              </w:divBdr>
            </w:div>
            <w:div w:id="1271819115">
              <w:marLeft w:val="0"/>
              <w:marRight w:val="0"/>
              <w:marTop w:val="0"/>
              <w:marBottom w:val="0"/>
              <w:divBdr>
                <w:top w:val="none" w:sz="0" w:space="0" w:color="auto"/>
                <w:left w:val="none" w:sz="0" w:space="0" w:color="auto"/>
                <w:bottom w:val="none" w:sz="0" w:space="0" w:color="auto"/>
                <w:right w:val="none" w:sz="0" w:space="0" w:color="auto"/>
              </w:divBdr>
            </w:div>
            <w:div w:id="345985812">
              <w:marLeft w:val="0"/>
              <w:marRight w:val="0"/>
              <w:marTop w:val="0"/>
              <w:marBottom w:val="0"/>
              <w:divBdr>
                <w:top w:val="none" w:sz="0" w:space="0" w:color="auto"/>
                <w:left w:val="none" w:sz="0" w:space="0" w:color="auto"/>
                <w:bottom w:val="none" w:sz="0" w:space="0" w:color="auto"/>
                <w:right w:val="none" w:sz="0" w:space="0" w:color="auto"/>
              </w:divBdr>
            </w:div>
            <w:div w:id="968364597">
              <w:marLeft w:val="0"/>
              <w:marRight w:val="0"/>
              <w:marTop w:val="0"/>
              <w:marBottom w:val="0"/>
              <w:divBdr>
                <w:top w:val="none" w:sz="0" w:space="0" w:color="auto"/>
                <w:left w:val="none" w:sz="0" w:space="0" w:color="auto"/>
                <w:bottom w:val="none" w:sz="0" w:space="0" w:color="auto"/>
                <w:right w:val="none" w:sz="0" w:space="0" w:color="auto"/>
              </w:divBdr>
            </w:div>
            <w:div w:id="1987588022">
              <w:marLeft w:val="0"/>
              <w:marRight w:val="0"/>
              <w:marTop w:val="0"/>
              <w:marBottom w:val="0"/>
              <w:divBdr>
                <w:top w:val="none" w:sz="0" w:space="0" w:color="auto"/>
                <w:left w:val="none" w:sz="0" w:space="0" w:color="auto"/>
                <w:bottom w:val="none" w:sz="0" w:space="0" w:color="auto"/>
                <w:right w:val="none" w:sz="0" w:space="0" w:color="auto"/>
              </w:divBdr>
            </w:div>
            <w:div w:id="2072649417">
              <w:marLeft w:val="0"/>
              <w:marRight w:val="0"/>
              <w:marTop w:val="0"/>
              <w:marBottom w:val="0"/>
              <w:divBdr>
                <w:top w:val="none" w:sz="0" w:space="0" w:color="auto"/>
                <w:left w:val="none" w:sz="0" w:space="0" w:color="auto"/>
                <w:bottom w:val="none" w:sz="0" w:space="0" w:color="auto"/>
                <w:right w:val="none" w:sz="0" w:space="0" w:color="auto"/>
              </w:divBdr>
            </w:div>
            <w:div w:id="488449596">
              <w:marLeft w:val="0"/>
              <w:marRight w:val="0"/>
              <w:marTop w:val="0"/>
              <w:marBottom w:val="0"/>
              <w:divBdr>
                <w:top w:val="none" w:sz="0" w:space="0" w:color="auto"/>
                <w:left w:val="none" w:sz="0" w:space="0" w:color="auto"/>
                <w:bottom w:val="none" w:sz="0" w:space="0" w:color="auto"/>
                <w:right w:val="none" w:sz="0" w:space="0" w:color="auto"/>
              </w:divBdr>
            </w:div>
            <w:div w:id="1608005045">
              <w:marLeft w:val="0"/>
              <w:marRight w:val="0"/>
              <w:marTop w:val="0"/>
              <w:marBottom w:val="0"/>
              <w:divBdr>
                <w:top w:val="none" w:sz="0" w:space="0" w:color="auto"/>
                <w:left w:val="none" w:sz="0" w:space="0" w:color="auto"/>
                <w:bottom w:val="none" w:sz="0" w:space="0" w:color="auto"/>
                <w:right w:val="none" w:sz="0" w:space="0" w:color="auto"/>
              </w:divBdr>
            </w:div>
            <w:div w:id="2076707906">
              <w:marLeft w:val="0"/>
              <w:marRight w:val="0"/>
              <w:marTop w:val="0"/>
              <w:marBottom w:val="0"/>
              <w:divBdr>
                <w:top w:val="none" w:sz="0" w:space="0" w:color="auto"/>
                <w:left w:val="none" w:sz="0" w:space="0" w:color="auto"/>
                <w:bottom w:val="none" w:sz="0" w:space="0" w:color="auto"/>
                <w:right w:val="none" w:sz="0" w:space="0" w:color="auto"/>
              </w:divBdr>
            </w:div>
            <w:div w:id="1308167467">
              <w:marLeft w:val="0"/>
              <w:marRight w:val="0"/>
              <w:marTop w:val="0"/>
              <w:marBottom w:val="0"/>
              <w:divBdr>
                <w:top w:val="none" w:sz="0" w:space="0" w:color="auto"/>
                <w:left w:val="none" w:sz="0" w:space="0" w:color="auto"/>
                <w:bottom w:val="none" w:sz="0" w:space="0" w:color="auto"/>
                <w:right w:val="none" w:sz="0" w:space="0" w:color="auto"/>
              </w:divBdr>
            </w:div>
            <w:div w:id="885677034">
              <w:marLeft w:val="0"/>
              <w:marRight w:val="0"/>
              <w:marTop w:val="0"/>
              <w:marBottom w:val="0"/>
              <w:divBdr>
                <w:top w:val="none" w:sz="0" w:space="0" w:color="auto"/>
                <w:left w:val="none" w:sz="0" w:space="0" w:color="auto"/>
                <w:bottom w:val="none" w:sz="0" w:space="0" w:color="auto"/>
                <w:right w:val="none" w:sz="0" w:space="0" w:color="auto"/>
              </w:divBdr>
            </w:div>
            <w:div w:id="1349991522">
              <w:marLeft w:val="0"/>
              <w:marRight w:val="0"/>
              <w:marTop w:val="0"/>
              <w:marBottom w:val="0"/>
              <w:divBdr>
                <w:top w:val="none" w:sz="0" w:space="0" w:color="auto"/>
                <w:left w:val="none" w:sz="0" w:space="0" w:color="auto"/>
                <w:bottom w:val="none" w:sz="0" w:space="0" w:color="auto"/>
                <w:right w:val="none" w:sz="0" w:space="0" w:color="auto"/>
              </w:divBdr>
            </w:div>
            <w:div w:id="672496166">
              <w:marLeft w:val="0"/>
              <w:marRight w:val="0"/>
              <w:marTop w:val="0"/>
              <w:marBottom w:val="0"/>
              <w:divBdr>
                <w:top w:val="none" w:sz="0" w:space="0" w:color="auto"/>
                <w:left w:val="none" w:sz="0" w:space="0" w:color="auto"/>
                <w:bottom w:val="none" w:sz="0" w:space="0" w:color="auto"/>
                <w:right w:val="none" w:sz="0" w:space="0" w:color="auto"/>
              </w:divBdr>
            </w:div>
            <w:div w:id="997803697">
              <w:marLeft w:val="0"/>
              <w:marRight w:val="0"/>
              <w:marTop w:val="0"/>
              <w:marBottom w:val="0"/>
              <w:divBdr>
                <w:top w:val="none" w:sz="0" w:space="0" w:color="auto"/>
                <w:left w:val="none" w:sz="0" w:space="0" w:color="auto"/>
                <w:bottom w:val="none" w:sz="0" w:space="0" w:color="auto"/>
                <w:right w:val="none" w:sz="0" w:space="0" w:color="auto"/>
              </w:divBdr>
            </w:div>
            <w:div w:id="431901312">
              <w:marLeft w:val="0"/>
              <w:marRight w:val="0"/>
              <w:marTop w:val="0"/>
              <w:marBottom w:val="0"/>
              <w:divBdr>
                <w:top w:val="none" w:sz="0" w:space="0" w:color="auto"/>
                <w:left w:val="none" w:sz="0" w:space="0" w:color="auto"/>
                <w:bottom w:val="none" w:sz="0" w:space="0" w:color="auto"/>
                <w:right w:val="none" w:sz="0" w:space="0" w:color="auto"/>
              </w:divBdr>
            </w:div>
            <w:div w:id="464545323">
              <w:marLeft w:val="0"/>
              <w:marRight w:val="0"/>
              <w:marTop w:val="0"/>
              <w:marBottom w:val="0"/>
              <w:divBdr>
                <w:top w:val="none" w:sz="0" w:space="0" w:color="auto"/>
                <w:left w:val="none" w:sz="0" w:space="0" w:color="auto"/>
                <w:bottom w:val="none" w:sz="0" w:space="0" w:color="auto"/>
                <w:right w:val="none" w:sz="0" w:space="0" w:color="auto"/>
              </w:divBdr>
            </w:div>
            <w:div w:id="439108587">
              <w:marLeft w:val="0"/>
              <w:marRight w:val="0"/>
              <w:marTop w:val="0"/>
              <w:marBottom w:val="0"/>
              <w:divBdr>
                <w:top w:val="none" w:sz="0" w:space="0" w:color="auto"/>
                <w:left w:val="none" w:sz="0" w:space="0" w:color="auto"/>
                <w:bottom w:val="none" w:sz="0" w:space="0" w:color="auto"/>
                <w:right w:val="none" w:sz="0" w:space="0" w:color="auto"/>
              </w:divBdr>
            </w:div>
            <w:div w:id="872421549">
              <w:marLeft w:val="0"/>
              <w:marRight w:val="0"/>
              <w:marTop w:val="0"/>
              <w:marBottom w:val="0"/>
              <w:divBdr>
                <w:top w:val="none" w:sz="0" w:space="0" w:color="auto"/>
                <w:left w:val="none" w:sz="0" w:space="0" w:color="auto"/>
                <w:bottom w:val="none" w:sz="0" w:space="0" w:color="auto"/>
                <w:right w:val="none" w:sz="0" w:space="0" w:color="auto"/>
              </w:divBdr>
            </w:div>
            <w:div w:id="647058086">
              <w:marLeft w:val="0"/>
              <w:marRight w:val="0"/>
              <w:marTop w:val="0"/>
              <w:marBottom w:val="0"/>
              <w:divBdr>
                <w:top w:val="none" w:sz="0" w:space="0" w:color="auto"/>
                <w:left w:val="none" w:sz="0" w:space="0" w:color="auto"/>
                <w:bottom w:val="none" w:sz="0" w:space="0" w:color="auto"/>
                <w:right w:val="none" w:sz="0" w:space="0" w:color="auto"/>
              </w:divBdr>
            </w:div>
            <w:div w:id="1296375537">
              <w:marLeft w:val="0"/>
              <w:marRight w:val="0"/>
              <w:marTop w:val="0"/>
              <w:marBottom w:val="0"/>
              <w:divBdr>
                <w:top w:val="none" w:sz="0" w:space="0" w:color="auto"/>
                <w:left w:val="none" w:sz="0" w:space="0" w:color="auto"/>
                <w:bottom w:val="none" w:sz="0" w:space="0" w:color="auto"/>
                <w:right w:val="none" w:sz="0" w:space="0" w:color="auto"/>
              </w:divBdr>
            </w:div>
            <w:div w:id="378092420">
              <w:marLeft w:val="0"/>
              <w:marRight w:val="0"/>
              <w:marTop w:val="0"/>
              <w:marBottom w:val="0"/>
              <w:divBdr>
                <w:top w:val="none" w:sz="0" w:space="0" w:color="auto"/>
                <w:left w:val="none" w:sz="0" w:space="0" w:color="auto"/>
                <w:bottom w:val="none" w:sz="0" w:space="0" w:color="auto"/>
                <w:right w:val="none" w:sz="0" w:space="0" w:color="auto"/>
              </w:divBdr>
            </w:div>
            <w:div w:id="1193762996">
              <w:marLeft w:val="0"/>
              <w:marRight w:val="0"/>
              <w:marTop w:val="0"/>
              <w:marBottom w:val="0"/>
              <w:divBdr>
                <w:top w:val="none" w:sz="0" w:space="0" w:color="auto"/>
                <w:left w:val="none" w:sz="0" w:space="0" w:color="auto"/>
                <w:bottom w:val="none" w:sz="0" w:space="0" w:color="auto"/>
                <w:right w:val="none" w:sz="0" w:space="0" w:color="auto"/>
              </w:divBdr>
            </w:div>
            <w:div w:id="289626930">
              <w:marLeft w:val="0"/>
              <w:marRight w:val="0"/>
              <w:marTop w:val="0"/>
              <w:marBottom w:val="0"/>
              <w:divBdr>
                <w:top w:val="none" w:sz="0" w:space="0" w:color="auto"/>
                <w:left w:val="none" w:sz="0" w:space="0" w:color="auto"/>
                <w:bottom w:val="none" w:sz="0" w:space="0" w:color="auto"/>
                <w:right w:val="none" w:sz="0" w:space="0" w:color="auto"/>
              </w:divBdr>
            </w:div>
            <w:div w:id="963122101">
              <w:marLeft w:val="0"/>
              <w:marRight w:val="0"/>
              <w:marTop w:val="0"/>
              <w:marBottom w:val="0"/>
              <w:divBdr>
                <w:top w:val="none" w:sz="0" w:space="0" w:color="auto"/>
                <w:left w:val="none" w:sz="0" w:space="0" w:color="auto"/>
                <w:bottom w:val="none" w:sz="0" w:space="0" w:color="auto"/>
                <w:right w:val="none" w:sz="0" w:space="0" w:color="auto"/>
              </w:divBdr>
            </w:div>
            <w:div w:id="450394226">
              <w:marLeft w:val="0"/>
              <w:marRight w:val="0"/>
              <w:marTop w:val="0"/>
              <w:marBottom w:val="0"/>
              <w:divBdr>
                <w:top w:val="none" w:sz="0" w:space="0" w:color="auto"/>
                <w:left w:val="none" w:sz="0" w:space="0" w:color="auto"/>
                <w:bottom w:val="none" w:sz="0" w:space="0" w:color="auto"/>
                <w:right w:val="none" w:sz="0" w:space="0" w:color="auto"/>
              </w:divBdr>
            </w:div>
            <w:div w:id="1781989987">
              <w:marLeft w:val="0"/>
              <w:marRight w:val="0"/>
              <w:marTop w:val="0"/>
              <w:marBottom w:val="0"/>
              <w:divBdr>
                <w:top w:val="none" w:sz="0" w:space="0" w:color="auto"/>
                <w:left w:val="none" w:sz="0" w:space="0" w:color="auto"/>
                <w:bottom w:val="none" w:sz="0" w:space="0" w:color="auto"/>
                <w:right w:val="none" w:sz="0" w:space="0" w:color="auto"/>
              </w:divBdr>
            </w:div>
            <w:div w:id="153883684">
              <w:marLeft w:val="0"/>
              <w:marRight w:val="0"/>
              <w:marTop w:val="0"/>
              <w:marBottom w:val="0"/>
              <w:divBdr>
                <w:top w:val="none" w:sz="0" w:space="0" w:color="auto"/>
                <w:left w:val="none" w:sz="0" w:space="0" w:color="auto"/>
                <w:bottom w:val="none" w:sz="0" w:space="0" w:color="auto"/>
                <w:right w:val="none" w:sz="0" w:space="0" w:color="auto"/>
              </w:divBdr>
            </w:div>
            <w:div w:id="1140922568">
              <w:marLeft w:val="0"/>
              <w:marRight w:val="0"/>
              <w:marTop w:val="0"/>
              <w:marBottom w:val="0"/>
              <w:divBdr>
                <w:top w:val="none" w:sz="0" w:space="0" w:color="auto"/>
                <w:left w:val="none" w:sz="0" w:space="0" w:color="auto"/>
                <w:bottom w:val="none" w:sz="0" w:space="0" w:color="auto"/>
                <w:right w:val="none" w:sz="0" w:space="0" w:color="auto"/>
              </w:divBdr>
            </w:div>
            <w:div w:id="1202015717">
              <w:marLeft w:val="0"/>
              <w:marRight w:val="0"/>
              <w:marTop w:val="0"/>
              <w:marBottom w:val="0"/>
              <w:divBdr>
                <w:top w:val="none" w:sz="0" w:space="0" w:color="auto"/>
                <w:left w:val="none" w:sz="0" w:space="0" w:color="auto"/>
                <w:bottom w:val="none" w:sz="0" w:space="0" w:color="auto"/>
                <w:right w:val="none" w:sz="0" w:space="0" w:color="auto"/>
              </w:divBdr>
            </w:div>
            <w:div w:id="1671367870">
              <w:marLeft w:val="0"/>
              <w:marRight w:val="0"/>
              <w:marTop w:val="0"/>
              <w:marBottom w:val="0"/>
              <w:divBdr>
                <w:top w:val="none" w:sz="0" w:space="0" w:color="auto"/>
                <w:left w:val="none" w:sz="0" w:space="0" w:color="auto"/>
                <w:bottom w:val="none" w:sz="0" w:space="0" w:color="auto"/>
                <w:right w:val="none" w:sz="0" w:space="0" w:color="auto"/>
              </w:divBdr>
            </w:div>
            <w:div w:id="1413351940">
              <w:marLeft w:val="0"/>
              <w:marRight w:val="0"/>
              <w:marTop w:val="0"/>
              <w:marBottom w:val="0"/>
              <w:divBdr>
                <w:top w:val="none" w:sz="0" w:space="0" w:color="auto"/>
                <w:left w:val="none" w:sz="0" w:space="0" w:color="auto"/>
                <w:bottom w:val="none" w:sz="0" w:space="0" w:color="auto"/>
                <w:right w:val="none" w:sz="0" w:space="0" w:color="auto"/>
              </w:divBdr>
            </w:div>
            <w:div w:id="1287152457">
              <w:marLeft w:val="0"/>
              <w:marRight w:val="0"/>
              <w:marTop w:val="0"/>
              <w:marBottom w:val="0"/>
              <w:divBdr>
                <w:top w:val="none" w:sz="0" w:space="0" w:color="auto"/>
                <w:left w:val="none" w:sz="0" w:space="0" w:color="auto"/>
                <w:bottom w:val="none" w:sz="0" w:space="0" w:color="auto"/>
                <w:right w:val="none" w:sz="0" w:space="0" w:color="auto"/>
              </w:divBdr>
            </w:div>
            <w:div w:id="502404231">
              <w:marLeft w:val="0"/>
              <w:marRight w:val="0"/>
              <w:marTop w:val="0"/>
              <w:marBottom w:val="0"/>
              <w:divBdr>
                <w:top w:val="none" w:sz="0" w:space="0" w:color="auto"/>
                <w:left w:val="none" w:sz="0" w:space="0" w:color="auto"/>
                <w:bottom w:val="none" w:sz="0" w:space="0" w:color="auto"/>
                <w:right w:val="none" w:sz="0" w:space="0" w:color="auto"/>
              </w:divBdr>
            </w:div>
            <w:div w:id="20754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8025">
      <w:bodyDiv w:val="1"/>
      <w:marLeft w:val="0"/>
      <w:marRight w:val="0"/>
      <w:marTop w:val="0"/>
      <w:marBottom w:val="0"/>
      <w:divBdr>
        <w:top w:val="none" w:sz="0" w:space="0" w:color="auto"/>
        <w:left w:val="none" w:sz="0" w:space="0" w:color="auto"/>
        <w:bottom w:val="none" w:sz="0" w:space="0" w:color="auto"/>
        <w:right w:val="none" w:sz="0" w:space="0" w:color="auto"/>
      </w:divBdr>
      <w:divsChild>
        <w:div w:id="252587728">
          <w:marLeft w:val="0"/>
          <w:marRight w:val="0"/>
          <w:marTop w:val="0"/>
          <w:marBottom w:val="0"/>
          <w:divBdr>
            <w:top w:val="none" w:sz="0" w:space="0" w:color="auto"/>
            <w:left w:val="none" w:sz="0" w:space="0" w:color="auto"/>
            <w:bottom w:val="none" w:sz="0" w:space="0" w:color="auto"/>
            <w:right w:val="none" w:sz="0" w:space="0" w:color="auto"/>
          </w:divBdr>
          <w:divsChild>
            <w:div w:id="1146898998">
              <w:marLeft w:val="0"/>
              <w:marRight w:val="0"/>
              <w:marTop w:val="0"/>
              <w:marBottom w:val="0"/>
              <w:divBdr>
                <w:top w:val="none" w:sz="0" w:space="0" w:color="auto"/>
                <w:left w:val="none" w:sz="0" w:space="0" w:color="auto"/>
                <w:bottom w:val="none" w:sz="0" w:space="0" w:color="auto"/>
                <w:right w:val="none" w:sz="0" w:space="0" w:color="auto"/>
              </w:divBdr>
            </w:div>
            <w:div w:id="152989349">
              <w:marLeft w:val="0"/>
              <w:marRight w:val="0"/>
              <w:marTop w:val="0"/>
              <w:marBottom w:val="0"/>
              <w:divBdr>
                <w:top w:val="none" w:sz="0" w:space="0" w:color="auto"/>
                <w:left w:val="none" w:sz="0" w:space="0" w:color="auto"/>
                <w:bottom w:val="none" w:sz="0" w:space="0" w:color="auto"/>
                <w:right w:val="none" w:sz="0" w:space="0" w:color="auto"/>
              </w:divBdr>
            </w:div>
            <w:div w:id="1370647019">
              <w:marLeft w:val="0"/>
              <w:marRight w:val="0"/>
              <w:marTop w:val="0"/>
              <w:marBottom w:val="0"/>
              <w:divBdr>
                <w:top w:val="none" w:sz="0" w:space="0" w:color="auto"/>
                <w:left w:val="none" w:sz="0" w:space="0" w:color="auto"/>
                <w:bottom w:val="none" w:sz="0" w:space="0" w:color="auto"/>
                <w:right w:val="none" w:sz="0" w:space="0" w:color="auto"/>
              </w:divBdr>
            </w:div>
            <w:div w:id="281805694">
              <w:marLeft w:val="0"/>
              <w:marRight w:val="0"/>
              <w:marTop w:val="0"/>
              <w:marBottom w:val="0"/>
              <w:divBdr>
                <w:top w:val="none" w:sz="0" w:space="0" w:color="auto"/>
                <w:left w:val="none" w:sz="0" w:space="0" w:color="auto"/>
                <w:bottom w:val="none" w:sz="0" w:space="0" w:color="auto"/>
                <w:right w:val="none" w:sz="0" w:space="0" w:color="auto"/>
              </w:divBdr>
            </w:div>
            <w:div w:id="99229592">
              <w:marLeft w:val="0"/>
              <w:marRight w:val="0"/>
              <w:marTop w:val="0"/>
              <w:marBottom w:val="0"/>
              <w:divBdr>
                <w:top w:val="none" w:sz="0" w:space="0" w:color="auto"/>
                <w:left w:val="none" w:sz="0" w:space="0" w:color="auto"/>
                <w:bottom w:val="none" w:sz="0" w:space="0" w:color="auto"/>
                <w:right w:val="none" w:sz="0" w:space="0" w:color="auto"/>
              </w:divBdr>
            </w:div>
            <w:div w:id="273557040">
              <w:marLeft w:val="0"/>
              <w:marRight w:val="0"/>
              <w:marTop w:val="0"/>
              <w:marBottom w:val="0"/>
              <w:divBdr>
                <w:top w:val="none" w:sz="0" w:space="0" w:color="auto"/>
                <w:left w:val="none" w:sz="0" w:space="0" w:color="auto"/>
                <w:bottom w:val="none" w:sz="0" w:space="0" w:color="auto"/>
                <w:right w:val="none" w:sz="0" w:space="0" w:color="auto"/>
              </w:divBdr>
            </w:div>
            <w:div w:id="70391392">
              <w:marLeft w:val="0"/>
              <w:marRight w:val="0"/>
              <w:marTop w:val="0"/>
              <w:marBottom w:val="0"/>
              <w:divBdr>
                <w:top w:val="none" w:sz="0" w:space="0" w:color="auto"/>
                <w:left w:val="none" w:sz="0" w:space="0" w:color="auto"/>
                <w:bottom w:val="none" w:sz="0" w:space="0" w:color="auto"/>
                <w:right w:val="none" w:sz="0" w:space="0" w:color="auto"/>
              </w:divBdr>
            </w:div>
            <w:div w:id="2131168837">
              <w:marLeft w:val="0"/>
              <w:marRight w:val="0"/>
              <w:marTop w:val="0"/>
              <w:marBottom w:val="0"/>
              <w:divBdr>
                <w:top w:val="none" w:sz="0" w:space="0" w:color="auto"/>
                <w:left w:val="none" w:sz="0" w:space="0" w:color="auto"/>
                <w:bottom w:val="none" w:sz="0" w:space="0" w:color="auto"/>
                <w:right w:val="none" w:sz="0" w:space="0" w:color="auto"/>
              </w:divBdr>
            </w:div>
            <w:div w:id="1963682901">
              <w:marLeft w:val="0"/>
              <w:marRight w:val="0"/>
              <w:marTop w:val="0"/>
              <w:marBottom w:val="0"/>
              <w:divBdr>
                <w:top w:val="none" w:sz="0" w:space="0" w:color="auto"/>
                <w:left w:val="none" w:sz="0" w:space="0" w:color="auto"/>
                <w:bottom w:val="none" w:sz="0" w:space="0" w:color="auto"/>
                <w:right w:val="none" w:sz="0" w:space="0" w:color="auto"/>
              </w:divBdr>
            </w:div>
            <w:div w:id="814106652">
              <w:marLeft w:val="0"/>
              <w:marRight w:val="0"/>
              <w:marTop w:val="0"/>
              <w:marBottom w:val="0"/>
              <w:divBdr>
                <w:top w:val="none" w:sz="0" w:space="0" w:color="auto"/>
                <w:left w:val="none" w:sz="0" w:space="0" w:color="auto"/>
                <w:bottom w:val="none" w:sz="0" w:space="0" w:color="auto"/>
                <w:right w:val="none" w:sz="0" w:space="0" w:color="auto"/>
              </w:divBdr>
            </w:div>
            <w:div w:id="1973553287">
              <w:marLeft w:val="0"/>
              <w:marRight w:val="0"/>
              <w:marTop w:val="0"/>
              <w:marBottom w:val="0"/>
              <w:divBdr>
                <w:top w:val="none" w:sz="0" w:space="0" w:color="auto"/>
                <w:left w:val="none" w:sz="0" w:space="0" w:color="auto"/>
                <w:bottom w:val="none" w:sz="0" w:space="0" w:color="auto"/>
                <w:right w:val="none" w:sz="0" w:space="0" w:color="auto"/>
              </w:divBdr>
            </w:div>
            <w:div w:id="601302838">
              <w:marLeft w:val="0"/>
              <w:marRight w:val="0"/>
              <w:marTop w:val="0"/>
              <w:marBottom w:val="0"/>
              <w:divBdr>
                <w:top w:val="none" w:sz="0" w:space="0" w:color="auto"/>
                <w:left w:val="none" w:sz="0" w:space="0" w:color="auto"/>
                <w:bottom w:val="none" w:sz="0" w:space="0" w:color="auto"/>
                <w:right w:val="none" w:sz="0" w:space="0" w:color="auto"/>
              </w:divBdr>
            </w:div>
            <w:div w:id="1552233015">
              <w:marLeft w:val="0"/>
              <w:marRight w:val="0"/>
              <w:marTop w:val="0"/>
              <w:marBottom w:val="0"/>
              <w:divBdr>
                <w:top w:val="none" w:sz="0" w:space="0" w:color="auto"/>
                <w:left w:val="none" w:sz="0" w:space="0" w:color="auto"/>
                <w:bottom w:val="none" w:sz="0" w:space="0" w:color="auto"/>
                <w:right w:val="none" w:sz="0" w:space="0" w:color="auto"/>
              </w:divBdr>
            </w:div>
            <w:div w:id="255408578">
              <w:marLeft w:val="0"/>
              <w:marRight w:val="0"/>
              <w:marTop w:val="0"/>
              <w:marBottom w:val="0"/>
              <w:divBdr>
                <w:top w:val="none" w:sz="0" w:space="0" w:color="auto"/>
                <w:left w:val="none" w:sz="0" w:space="0" w:color="auto"/>
                <w:bottom w:val="none" w:sz="0" w:space="0" w:color="auto"/>
                <w:right w:val="none" w:sz="0" w:space="0" w:color="auto"/>
              </w:divBdr>
            </w:div>
            <w:div w:id="1683051429">
              <w:marLeft w:val="0"/>
              <w:marRight w:val="0"/>
              <w:marTop w:val="0"/>
              <w:marBottom w:val="0"/>
              <w:divBdr>
                <w:top w:val="none" w:sz="0" w:space="0" w:color="auto"/>
                <w:left w:val="none" w:sz="0" w:space="0" w:color="auto"/>
                <w:bottom w:val="none" w:sz="0" w:space="0" w:color="auto"/>
                <w:right w:val="none" w:sz="0" w:space="0" w:color="auto"/>
              </w:divBdr>
            </w:div>
            <w:div w:id="18710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287E3-8D2E-430A-8F7C-418FE3854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16</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Yahia Jad</cp:lastModifiedBy>
  <cp:revision>15</cp:revision>
  <dcterms:created xsi:type="dcterms:W3CDTF">2019-12-02T13:36:00Z</dcterms:created>
  <dcterms:modified xsi:type="dcterms:W3CDTF">2019-12-03T16:33:00Z</dcterms:modified>
</cp:coreProperties>
</file>